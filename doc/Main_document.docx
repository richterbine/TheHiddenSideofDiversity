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DC299" w14:textId="79E330AE" w:rsidR="002C27DC" w:rsidRPr="00986826" w:rsidRDefault="002C27DC" w:rsidP="002C27DC">
      <w:pPr>
        <w:spacing w:after="0" w:line="480" w:lineRule="auto"/>
        <w:contextualSpacing/>
        <w:rPr>
          <w:rFonts w:ascii="Times New Roman" w:hAnsi="Times New Roman" w:cs="Times New Roman"/>
          <w:b/>
          <w:sz w:val="24"/>
          <w:szCs w:val="24"/>
        </w:rPr>
      </w:pPr>
      <w:bookmarkStart w:id="0" w:name="_Hlk50126653"/>
      <w:r w:rsidRPr="00986826">
        <w:rPr>
          <w:rFonts w:ascii="Times New Roman" w:hAnsi="Times New Roman" w:cs="Times New Roman"/>
          <w:b/>
          <w:sz w:val="24"/>
          <w:szCs w:val="24"/>
        </w:rPr>
        <w:t>Abstract</w:t>
      </w:r>
    </w:p>
    <w:p w14:paraId="30E4091F" w14:textId="77777777" w:rsidR="00D151D8" w:rsidRDefault="00EB23AB" w:rsidP="00D151D8">
      <w:pPr>
        <w:pStyle w:val="PargrafodaLista"/>
        <w:numPr>
          <w:ilvl w:val="0"/>
          <w:numId w:val="2"/>
        </w:numPr>
        <w:spacing w:after="0" w:line="480" w:lineRule="auto"/>
        <w:rPr>
          <w:rFonts w:ascii="Times New Roman" w:hAnsi="Times New Roman" w:cs="Times New Roman"/>
          <w:bCs/>
          <w:sz w:val="24"/>
          <w:szCs w:val="24"/>
          <w:lang w:val="en-US"/>
        </w:rPr>
      </w:pPr>
      <w:r w:rsidRPr="00D151D8">
        <w:rPr>
          <w:rFonts w:ascii="Times New Roman" w:hAnsi="Times New Roman" w:cs="Times New Roman"/>
          <w:bCs/>
          <w:sz w:val="24"/>
          <w:szCs w:val="24"/>
          <w:lang w:val="en-US"/>
        </w:rPr>
        <w:t>Studies on e</w:t>
      </w:r>
      <w:r w:rsidR="002C27DC" w:rsidRPr="00D151D8">
        <w:rPr>
          <w:rFonts w:ascii="Times New Roman" w:hAnsi="Times New Roman" w:cs="Times New Roman"/>
          <w:bCs/>
          <w:sz w:val="24"/>
          <w:szCs w:val="24"/>
          <w:lang w:val="en-US"/>
        </w:rPr>
        <w:t>cological communit</w:t>
      </w:r>
      <w:r w:rsidRPr="00D151D8">
        <w:rPr>
          <w:rFonts w:ascii="Times New Roman" w:hAnsi="Times New Roman" w:cs="Times New Roman"/>
          <w:bCs/>
          <w:sz w:val="24"/>
          <w:szCs w:val="24"/>
          <w:lang w:val="en-US"/>
        </w:rPr>
        <w:t>ies</w:t>
      </w:r>
      <w:r w:rsidR="002C27DC" w:rsidRPr="00D151D8">
        <w:rPr>
          <w:rFonts w:ascii="Times New Roman" w:hAnsi="Times New Roman" w:cs="Times New Roman"/>
          <w:bCs/>
          <w:sz w:val="24"/>
          <w:szCs w:val="24"/>
          <w:lang w:val="en-US"/>
        </w:rPr>
        <w:t xml:space="preserve"> </w:t>
      </w:r>
      <w:r w:rsidRPr="00D151D8">
        <w:rPr>
          <w:rFonts w:ascii="Times New Roman" w:hAnsi="Times New Roman" w:cs="Times New Roman"/>
          <w:bCs/>
          <w:sz w:val="24"/>
          <w:szCs w:val="24"/>
          <w:lang w:val="en-US"/>
        </w:rPr>
        <w:t>often</w:t>
      </w:r>
      <w:r w:rsidR="002C27DC" w:rsidRPr="00D151D8">
        <w:rPr>
          <w:rFonts w:ascii="Times New Roman" w:hAnsi="Times New Roman" w:cs="Times New Roman"/>
          <w:bCs/>
          <w:sz w:val="24"/>
          <w:szCs w:val="24"/>
          <w:lang w:val="en-US"/>
        </w:rPr>
        <w:t xml:space="preserve"> </w:t>
      </w:r>
      <w:r w:rsidRPr="00D151D8">
        <w:rPr>
          <w:rFonts w:ascii="Times New Roman" w:hAnsi="Times New Roman" w:cs="Times New Roman"/>
          <w:bCs/>
          <w:sz w:val="24"/>
          <w:szCs w:val="24"/>
          <w:lang w:val="en-US"/>
        </w:rPr>
        <w:t>address</w:t>
      </w:r>
      <w:r w:rsidR="002C27DC" w:rsidRPr="00D151D8">
        <w:rPr>
          <w:rFonts w:ascii="Times New Roman" w:hAnsi="Times New Roman" w:cs="Times New Roman"/>
          <w:bCs/>
          <w:sz w:val="24"/>
          <w:szCs w:val="24"/>
          <w:lang w:val="en-US"/>
        </w:rPr>
        <w:t xml:space="preserve"> patterns of </w:t>
      </w:r>
      <w:r w:rsidR="009A2D50" w:rsidRPr="00D151D8">
        <w:rPr>
          <w:rFonts w:ascii="Times New Roman" w:hAnsi="Times New Roman" w:cs="Times New Roman"/>
          <w:bCs/>
          <w:sz w:val="24"/>
          <w:szCs w:val="24"/>
          <w:lang w:val="en-US"/>
        </w:rPr>
        <w:t xml:space="preserve">species </w:t>
      </w:r>
      <w:r w:rsidR="002C27DC" w:rsidRPr="00D151D8">
        <w:rPr>
          <w:rFonts w:ascii="Times New Roman" w:hAnsi="Times New Roman" w:cs="Times New Roman"/>
          <w:bCs/>
          <w:sz w:val="24"/>
          <w:szCs w:val="24"/>
          <w:lang w:val="en-US"/>
        </w:rPr>
        <w:t xml:space="preserve">distribution and abundance, but few </w:t>
      </w:r>
      <w:r w:rsidRPr="00D151D8">
        <w:rPr>
          <w:rFonts w:ascii="Times New Roman" w:hAnsi="Times New Roman" w:cs="Times New Roman"/>
          <w:bCs/>
          <w:sz w:val="24"/>
          <w:szCs w:val="24"/>
          <w:lang w:val="en-US"/>
        </w:rPr>
        <w:t xml:space="preserve">consider </w:t>
      </w:r>
      <w:r w:rsidR="002C27DC" w:rsidRPr="00D151D8">
        <w:rPr>
          <w:rFonts w:ascii="Times New Roman" w:hAnsi="Times New Roman" w:cs="Times New Roman"/>
          <w:bCs/>
          <w:sz w:val="24"/>
          <w:szCs w:val="24"/>
          <w:lang w:val="en-US"/>
        </w:rPr>
        <w:t xml:space="preserve">uncertainty in </w:t>
      </w:r>
      <w:r w:rsidR="00733EE3" w:rsidRPr="00D151D8">
        <w:rPr>
          <w:rFonts w:ascii="Times New Roman" w:hAnsi="Times New Roman" w:cs="Times New Roman"/>
          <w:bCs/>
          <w:sz w:val="24"/>
          <w:szCs w:val="24"/>
          <w:lang w:val="en-US"/>
        </w:rPr>
        <w:t xml:space="preserve">counts of </w:t>
      </w:r>
      <w:r w:rsidR="002C27DC" w:rsidRPr="00D151D8">
        <w:rPr>
          <w:rFonts w:ascii="Times New Roman" w:hAnsi="Times New Roman" w:cs="Times New Roman"/>
          <w:bCs/>
          <w:sz w:val="24"/>
          <w:szCs w:val="24"/>
          <w:lang w:val="en-US"/>
        </w:rPr>
        <w:t xml:space="preserve">both species and individuals </w:t>
      </w:r>
      <w:r w:rsidR="00733EE3" w:rsidRPr="00D151D8">
        <w:rPr>
          <w:rFonts w:ascii="Times New Roman" w:hAnsi="Times New Roman" w:cs="Times New Roman"/>
          <w:bCs/>
          <w:sz w:val="24"/>
          <w:szCs w:val="24"/>
          <w:lang w:val="en-US"/>
        </w:rPr>
        <w:t xml:space="preserve">when </w:t>
      </w:r>
      <w:r w:rsidR="002C27DC" w:rsidRPr="00D151D8">
        <w:rPr>
          <w:rFonts w:ascii="Times New Roman" w:hAnsi="Times New Roman" w:cs="Times New Roman"/>
          <w:bCs/>
          <w:sz w:val="24"/>
          <w:szCs w:val="24"/>
          <w:lang w:val="en-US"/>
        </w:rPr>
        <w:t>comput</w:t>
      </w:r>
      <w:r w:rsidR="00733EE3" w:rsidRPr="00D151D8">
        <w:rPr>
          <w:rFonts w:ascii="Times New Roman" w:hAnsi="Times New Roman" w:cs="Times New Roman"/>
          <w:bCs/>
          <w:sz w:val="24"/>
          <w:szCs w:val="24"/>
          <w:lang w:val="en-US"/>
        </w:rPr>
        <w:t>ing</w:t>
      </w:r>
      <w:r w:rsidR="002C27DC" w:rsidRPr="00D151D8">
        <w:rPr>
          <w:rFonts w:ascii="Times New Roman" w:hAnsi="Times New Roman" w:cs="Times New Roman"/>
          <w:bCs/>
          <w:sz w:val="24"/>
          <w:szCs w:val="24"/>
          <w:lang w:val="en-US"/>
        </w:rPr>
        <w:t xml:space="preserve"> diversity measures. </w:t>
      </w:r>
    </w:p>
    <w:p w14:paraId="00F43252" w14:textId="77777777" w:rsidR="00D151D8" w:rsidRDefault="00733EE3" w:rsidP="00D151D8">
      <w:pPr>
        <w:pStyle w:val="PargrafodaLista"/>
        <w:numPr>
          <w:ilvl w:val="0"/>
          <w:numId w:val="2"/>
        </w:numPr>
        <w:spacing w:after="0" w:line="480" w:lineRule="auto"/>
        <w:rPr>
          <w:rFonts w:ascii="Times New Roman" w:hAnsi="Times New Roman" w:cs="Times New Roman"/>
          <w:bCs/>
          <w:sz w:val="24"/>
          <w:szCs w:val="24"/>
          <w:lang w:val="en-US"/>
        </w:rPr>
      </w:pPr>
      <w:r w:rsidRPr="00D151D8">
        <w:rPr>
          <w:rFonts w:ascii="Times New Roman" w:hAnsi="Times New Roman" w:cs="Times New Roman"/>
          <w:bCs/>
          <w:sz w:val="24"/>
          <w:szCs w:val="24"/>
          <w:lang w:val="en-US"/>
        </w:rPr>
        <w:t>We</w:t>
      </w:r>
      <w:r w:rsidR="00EB23AB" w:rsidRPr="00D151D8">
        <w:rPr>
          <w:rFonts w:ascii="Times New Roman" w:hAnsi="Times New Roman" w:cs="Times New Roman"/>
          <w:bCs/>
          <w:sz w:val="24"/>
          <w:szCs w:val="24"/>
          <w:lang w:val="en-US"/>
        </w:rPr>
        <w:t xml:space="preserve"> </w:t>
      </w:r>
      <w:r w:rsidR="002C27DC" w:rsidRPr="00D151D8">
        <w:rPr>
          <w:rFonts w:ascii="Times New Roman" w:hAnsi="Times New Roman" w:cs="Times New Roman"/>
          <w:bCs/>
          <w:sz w:val="24"/>
          <w:szCs w:val="24"/>
          <w:lang w:val="en-US"/>
        </w:rPr>
        <w:t xml:space="preserve">evaluated </w:t>
      </w:r>
      <w:r w:rsidRPr="00D151D8">
        <w:rPr>
          <w:rFonts w:ascii="Times New Roman" w:hAnsi="Times New Roman" w:cs="Times New Roman"/>
          <w:bCs/>
          <w:sz w:val="24"/>
          <w:szCs w:val="24"/>
          <w:lang w:val="en-US"/>
        </w:rPr>
        <w:t>the</w:t>
      </w:r>
      <w:r w:rsidR="00EB23AB" w:rsidRPr="00D151D8">
        <w:rPr>
          <w:rFonts w:ascii="Times New Roman" w:hAnsi="Times New Roman" w:cs="Times New Roman"/>
          <w:bCs/>
          <w:sz w:val="24"/>
          <w:szCs w:val="24"/>
          <w:lang w:val="en-US"/>
        </w:rPr>
        <w:t xml:space="preserve"> </w:t>
      </w:r>
      <w:r w:rsidR="002C27DC" w:rsidRPr="00D151D8">
        <w:rPr>
          <w:rFonts w:ascii="Times New Roman" w:hAnsi="Times New Roman" w:cs="Times New Roman"/>
          <w:bCs/>
          <w:sz w:val="24"/>
          <w:szCs w:val="24"/>
          <w:lang w:val="en-US"/>
        </w:rPr>
        <w:t>ext</w:t>
      </w:r>
      <w:r w:rsidR="00EB23AB" w:rsidRPr="00D151D8">
        <w:rPr>
          <w:rFonts w:ascii="Times New Roman" w:hAnsi="Times New Roman" w:cs="Times New Roman"/>
          <w:bCs/>
          <w:sz w:val="24"/>
          <w:szCs w:val="24"/>
          <w:lang w:val="en-US"/>
        </w:rPr>
        <w:t>e</w:t>
      </w:r>
      <w:r w:rsidR="002C27DC" w:rsidRPr="00D151D8">
        <w:rPr>
          <w:rFonts w:ascii="Times New Roman" w:hAnsi="Times New Roman" w:cs="Times New Roman"/>
          <w:bCs/>
          <w:sz w:val="24"/>
          <w:szCs w:val="24"/>
          <w:lang w:val="en-US"/>
        </w:rPr>
        <w:t xml:space="preserve">nt </w:t>
      </w:r>
      <w:r w:rsidRPr="00D151D8">
        <w:rPr>
          <w:rFonts w:ascii="Times New Roman" w:hAnsi="Times New Roman" w:cs="Times New Roman"/>
          <w:bCs/>
          <w:sz w:val="24"/>
          <w:szCs w:val="24"/>
          <w:lang w:val="en-US"/>
        </w:rPr>
        <w:t xml:space="preserve">to which </w:t>
      </w:r>
      <w:r w:rsidR="002C27DC" w:rsidRPr="00D151D8">
        <w:rPr>
          <w:rFonts w:ascii="Times New Roman" w:hAnsi="Times New Roman" w:cs="Times New Roman"/>
          <w:bCs/>
          <w:sz w:val="24"/>
          <w:szCs w:val="24"/>
          <w:lang w:val="en-US"/>
        </w:rPr>
        <w:t xml:space="preserve">imperfect detection may influence patterns of taxonomic, functional and phylogenetic diversity in ecological communities. </w:t>
      </w:r>
    </w:p>
    <w:p w14:paraId="58B62654" w14:textId="77777777" w:rsidR="00D151D8" w:rsidRDefault="009A2D50" w:rsidP="00D151D8">
      <w:pPr>
        <w:pStyle w:val="PargrafodaLista"/>
        <w:numPr>
          <w:ilvl w:val="0"/>
          <w:numId w:val="2"/>
        </w:numPr>
        <w:spacing w:after="0" w:line="480" w:lineRule="auto"/>
        <w:rPr>
          <w:rFonts w:ascii="Times New Roman" w:hAnsi="Times New Roman" w:cs="Times New Roman"/>
          <w:bCs/>
          <w:sz w:val="24"/>
          <w:szCs w:val="24"/>
          <w:lang w:val="en-US"/>
        </w:rPr>
      </w:pPr>
      <w:r w:rsidRPr="00D151D8">
        <w:rPr>
          <w:rFonts w:ascii="Times New Roman" w:hAnsi="Times New Roman" w:cs="Times New Roman"/>
          <w:bCs/>
          <w:sz w:val="24"/>
          <w:szCs w:val="24"/>
          <w:lang w:val="en-US"/>
        </w:rPr>
        <w:t>We</w:t>
      </w:r>
      <w:r w:rsidR="002C27DC" w:rsidRPr="00D151D8">
        <w:rPr>
          <w:rFonts w:ascii="Times New Roman" w:hAnsi="Times New Roman" w:cs="Times New Roman"/>
          <w:bCs/>
          <w:sz w:val="24"/>
          <w:szCs w:val="24"/>
          <w:lang w:val="en-US"/>
        </w:rPr>
        <w:t xml:space="preserve"> employed</w:t>
      </w:r>
      <w:r w:rsidR="001E71E2" w:rsidRPr="00D151D8">
        <w:rPr>
          <w:rFonts w:ascii="Times New Roman" w:hAnsi="Times New Roman" w:cs="Times New Roman"/>
          <w:bCs/>
          <w:sz w:val="24"/>
          <w:szCs w:val="24"/>
          <w:lang w:val="en-US"/>
        </w:rPr>
        <w:t xml:space="preserve"> a</w:t>
      </w:r>
      <w:r w:rsidR="002C27DC" w:rsidRPr="00D151D8">
        <w:rPr>
          <w:rFonts w:ascii="Times New Roman" w:hAnsi="Times New Roman" w:cs="Times New Roman"/>
          <w:bCs/>
          <w:sz w:val="24"/>
          <w:szCs w:val="24"/>
          <w:lang w:val="en-US"/>
        </w:rPr>
        <w:t xml:space="preserve"> hierarchical Bayesian N-mixture model to estimate the true abundance of fruit-feeding butterflies sampled in canopy and understory</w:t>
      </w:r>
      <w:r w:rsidR="00FA60B8" w:rsidRPr="00D151D8">
        <w:rPr>
          <w:rFonts w:ascii="Times New Roman" w:hAnsi="Times New Roman" w:cs="Times New Roman"/>
          <w:bCs/>
          <w:sz w:val="24"/>
          <w:szCs w:val="24"/>
          <w:lang w:val="en-US"/>
        </w:rPr>
        <w:t xml:space="preserve"> </w:t>
      </w:r>
      <w:r w:rsidRPr="00D151D8">
        <w:rPr>
          <w:rFonts w:ascii="Times New Roman" w:hAnsi="Times New Roman" w:cs="Times New Roman"/>
          <w:bCs/>
          <w:sz w:val="24"/>
          <w:szCs w:val="24"/>
          <w:lang w:val="en-US"/>
        </w:rPr>
        <w:t xml:space="preserve">strata </w:t>
      </w:r>
      <w:r w:rsidR="00EB23AB" w:rsidRPr="00D151D8">
        <w:rPr>
          <w:rFonts w:ascii="Times New Roman" w:hAnsi="Times New Roman" w:cs="Times New Roman"/>
          <w:bCs/>
          <w:sz w:val="24"/>
          <w:szCs w:val="24"/>
          <w:lang w:val="en-US"/>
        </w:rPr>
        <w:t xml:space="preserve">in </w:t>
      </w:r>
      <w:r w:rsidR="00FA60B8" w:rsidRPr="00D151D8">
        <w:rPr>
          <w:rFonts w:ascii="Times New Roman" w:hAnsi="Times New Roman" w:cs="Times New Roman"/>
          <w:bCs/>
          <w:sz w:val="24"/>
          <w:szCs w:val="24"/>
          <w:lang w:val="en-US"/>
        </w:rPr>
        <w:t>a subtropical forest</w:t>
      </w:r>
      <w:r w:rsidR="002C27DC" w:rsidRPr="00D151D8">
        <w:rPr>
          <w:rFonts w:ascii="Times New Roman" w:hAnsi="Times New Roman" w:cs="Times New Roman"/>
          <w:bCs/>
          <w:sz w:val="24"/>
          <w:szCs w:val="24"/>
          <w:lang w:val="en-US"/>
        </w:rPr>
        <w:t xml:space="preserve">. </w:t>
      </w:r>
      <w:r w:rsidRPr="00D151D8">
        <w:rPr>
          <w:rFonts w:ascii="Times New Roman" w:hAnsi="Times New Roman" w:cs="Times New Roman"/>
          <w:bCs/>
          <w:sz w:val="24"/>
          <w:szCs w:val="24"/>
          <w:lang w:val="en-US"/>
        </w:rPr>
        <w:t>We then</w:t>
      </w:r>
      <w:r w:rsidR="002C27DC" w:rsidRPr="00D151D8">
        <w:rPr>
          <w:rFonts w:ascii="Times New Roman" w:hAnsi="Times New Roman" w:cs="Times New Roman"/>
          <w:bCs/>
          <w:sz w:val="24"/>
          <w:szCs w:val="24"/>
          <w:lang w:val="en-US"/>
        </w:rPr>
        <w:t xml:space="preserve"> developed a tool to calculate how much information is </w:t>
      </w:r>
      <w:r w:rsidR="00C547C4" w:rsidRPr="00D151D8">
        <w:rPr>
          <w:rFonts w:ascii="Times New Roman" w:hAnsi="Times New Roman" w:cs="Times New Roman"/>
          <w:bCs/>
          <w:sz w:val="24"/>
          <w:szCs w:val="24"/>
          <w:lang w:val="en-US"/>
        </w:rPr>
        <w:t>hidden</w:t>
      </w:r>
      <w:r w:rsidR="002C27DC" w:rsidRPr="00D151D8">
        <w:rPr>
          <w:rFonts w:ascii="Times New Roman" w:hAnsi="Times New Roman" w:cs="Times New Roman"/>
          <w:bCs/>
          <w:sz w:val="24"/>
          <w:szCs w:val="24"/>
          <w:lang w:val="en-US"/>
        </w:rPr>
        <w:t xml:space="preserve"> when uncertainty in </w:t>
      </w:r>
      <w:r w:rsidR="00733EE3" w:rsidRPr="00D151D8">
        <w:rPr>
          <w:rFonts w:ascii="Times New Roman" w:hAnsi="Times New Roman" w:cs="Times New Roman"/>
          <w:bCs/>
          <w:sz w:val="24"/>
          <w:szCs w:val="24"/>
          <w:lang w:val="en-US"/>
        </w:rPr>
        <w:t xml:space="preserve">counts of </w:t>
      </w:r>
      <w:r w:rsidR="002C27DC" w:rsidRPr="00D151D8">
        <w:rPr>
          <w:rFonts w:ascii="Times New Roman" w:hAnsi="Times New Roman" w:cs="Times New Roman"/>
          <w:bCs/>
          <w:sz w:val="24"/>
          <w:szCs w:val="24"/>
          <w:lang w:val="en-US"/>
        </w:rPr>
        <w:t>species and individual</w:t>
      </w:r>
      <w:r w:rsidR="00733EE3" w:rsidRPr="00D151D8">
        <w:rPr>
          <w:rFonts w:ascii="Times New Roman" w:hAnsi="Times New Roman" w:cs="Times New Roman"/>
          <w:bCs/>
          <w:sz w:val="24"/>
          <w:szCs w:val="24"/>
          <w:lang w:val="en-US"/>
        </w:rPr>
        <w:t>s</w:t>
      </w:r>
      <w:r w:rsidR="002C27DC" w:rsidRPr="00D151D8">
        <w:rPr>
          <w:rFonts w:ascii="Times New Roman" w:hAnsi="Times New Roman" w:cs="Times New Roman"/>
          <w:bCs/>
          <w:sz w:val="24"/>
          <w:szCs w:val="24"/>
          <w:lang w:val="en-US"/>
        </w:rPr>
        <w:t xml:space="preserve"> </w:t>
      </w:r>
      <w:r w:rsidR="00733EE3" w:rsidRPr="00D151D8">
        <w:rPr>
          <w:rFonts w:ascii="Times New Roman" w:hAnsi="Times New Roman" w:cs="Times New Roman"/>
          <w:bCs/>
          <w:sz w:val="24"/>
          <w:szCs w:val="24"/>
          <w:lang w:val="en-US"/>
        </w:rPr>
        <w:t xml:space="preserve">is not considered when </w:t>
      </w:r>
      <w:r w:rsidR="00EB23AB" w:rsidRPr="00D151D8">
        <w:rPr>
          <w:rFonts w:ascii="Times New Roman" w:hAnsi="Times New Roman" w:cs="Times New Roman"/>
          <w:bCs/>
          <w:sz w:val="24"/>
          <w:szCs w:val="24"/>
          <w:lang w:val="en-US"/>
        </w:rPr>
        <w:t>estimat</w:t>
      </w:r>
      <w:r w:rsidR="00733EE3" w:rsidRPr="00D151D8">
        <w:rPr>
          <w:rFonts w:ascii="Times New Roman" w:hAnsi="Times New Roman" w:cs="Times New Roman"/>
          <w:bCs/>
          <w:sz w:val="24"/>
          <w:szCs w:val="24"/>
          <w:lang w:val="en-US"/>
        </w:rPr>
        <w:t>ing</w:t>
      </w:r>
      <w:r w:rsidR="00EB23AB" w:rsidRPr="00D151D8">
        <w:rPr>
          <w:rFonts w:ascii="Times New Roman" w:hAnsi="Times New Roman" w:cs="Times New Roman"/>
          <w:bCs/>
          <w:sz w:val="24"/>
          <w:szCs w:val="24"/>
          <w:lang w:val="en-US"/>
        </w:rPr>
        <w:t xml:space="preserve"> </w:t>
      </w:r>
      <w:r w:rsidR="002C27DC" w:rsidRPr="00D151D8">
        <w:rPr>
          <w:rFonts w:ascii="Times New Roman" w:hAnsi="Times New Roman" w:cs="Times New Roman"/>
          <w:bCs/>
          <w:sz w:val="24"/>
          <w:szCs w:val="24"/>
          <w:lang w:val="en-US"/>
        </w:rPr>
        <w:t>diversity</w:t>
      </w:r>
      <w:r w:rsidRPr="00D151D8">
        <w:rPr>
          <w:rFonts w:ascii="Times New Roman" w:hAnsi="Times New Roman" w:cs="Times New Roman"/>
          <w:bCs/>
          <w:sz w:val="24"/>
          <w:szCs w:val="24"/>
          <w:lang w:val="en-US"/>
        </w:rPr>
        <w:t>.</w:t>
      </w:r>
      <w:r w:rsidR="00A64BE3" w:rsidRPr="00D151D8">
        <w:rPr>
          <w:rFonts w:ascii="Times New Roman" w:hAnsi="Times New Roman" w:cs="Times New Roman"/>
          <w:bCs/>
          <w:sz w:val="24"/>
          <w:szCs w:val="24"/>
          <w:lang w:val="en-US"/>
        </w:rPr>
        <w:t xml:space="preserve"> </w:t>
      </w:r>
    </w:p>
    <w:p w14:paraId="5722742E" w14:textId="344C7B73" w:rsidR="00D151D8" w:rsidRDefault="009A2D50" w:rsidP="00D151D8">
      <w:pPr>
        <w:pStyle w:val="PargrafodaLista"/>
        <w:numPr>
          <w:ilvl w:val="0"/>
          <w:numId w:val="2"/>
        </w:numPr>
        <w:spacing w:after="0" w:line="480" w:lineRule="auto"/>
        <w:rPr>
          <w:rFonts w:ascii="Times New Roman" w:hAnsi="Times New Roman" w:cs="Times New Roman"/>
          <w:bCs/>
          <w:sz w:val="24"/>
          <w:szCs w:val="24"/>
          <w:lang w:val="en-US"/>
        </w:rPr>
      </w:pPr>
      <w:r w:rsidRPr="00D151D8">
        <w:rPr>
          <w:rFonts w:ascii="Times New Roman" w:hAnsi="Times New Roman" w:cs="Times New Roman"/>
          <w:bCs/>
          <w:sz w:val="24"/>
          <w:szCs w:val="24"/>
          <w:lang w:val="en-US"/>
        </w:rPr>
        <w:t xml:space="preserve">We </w:t>
      </w:r>
      <w:r w:rsidR="002C27DC" w:rsidRPr="00D151D8">
        <w:rPr>
          <w:rFonts w:ascii="Times New Roman" w:hAnsi="Times New Roman" w:cs="Times New Roman"/>
          <w:bCs/>
          <w:sz w:val="24"/>
          <w:szCs w:val="24"/>
          <w:lang w:val="en-US"/>
        </w:rPr>
        <w:t xml:space="preserve">found </w:t>
      </w:r>
      <w:r w:rsidR="00376823">
        <w:rPr>
          <w:rFonts w:ascii="Times New Roman" w:hAnsi="Times New Roman" w:cs="Times New Roman"/>
          <w:bCs/>
          <w:sz w:val="24"/>
          <w:szCs w:val="24"/>
          <w:lang w:val="en-US"/>
        </w:rPr>
        <w:t xml:space="preserve">that </w:t>
      </w:r>
      <w:r w:rsidR="00376823" w:rsidRPr="00D151D8">
        <w:rPr>
          <w:rFonts w:ascii="Times New Roman" w:hAnsi="Times New Roman" w:cs="Times New Roman"/>
          <w:bCs/>
          <w:sz w:val="24"/>
          <w:szCs w:val="24"/>
          <w:lang w:val="en-US"/>
        </w:rPr>
        <w:t>detection probability was asymmetric between strata</w:t>
      </w:r>
      <w:r w:rsidR="00376823">
        <w:rPr>
          <w:rFonts w:ascii="Times New Roman" w:hAnsi="Times New Roman" w:cs="Times New Roman"/>
          <w:bCs/>
          <w:sz w:val="24"/>
          <w:szCs w:val="24"/>
          <w:lang w:val="en-US"/>
        </w:rPr>
        <w:t xml:space="preserve"> and there was</w:t>
      </w:r>
      <w:r w:rsidR="00376823" w:rsidRPr="00D151D8">
        <w:rPr>
          <w:rFonts w:ascii="Times New Roman" w:hAnsi="Times New Roman" w:cs="Times New Roman"/>
          <w:bCs/>
          <w:sz w:val="24"/>
          <w:szCs w:val="24"/>
          <w:lang w:val="en-US"/>
        </w:rPr>
        <w:t xml:space="preserve"> </w:t>
      </w:r>
      <w:r w:rsidR="00733EE3" w:rsidRPr="00D151D8">
        <w:rPr>
          <w:rFonts w:ascii="Times New Roman" w:hAnsi="Times New Roman" w:cs="Times New Roman"/>
          <w:bCs/>
          <w:sz w:val="24"/>
          <w:szCs w:val="24"/>
          <w:lang w:val="en-US"/>
        </w:rPr>
        <w:t xml:space="preserve">a </w:t>
      </w:r>
      <w:r w:rsidR="002C27DC" w:rsidRPr="00D151D8">
        <w:rPr>
          <w:rFonts w:ascii="Times New Roman" w:hAnsi="Times New Roman" w:cs="Times New Roman"/>
          <w:bCs/>
          <w:sz w:val="24"/>
          <w:szCs w:val="24"/>
          <w:lang w:val="en-US"/>
        </w:rPr>
        <w:t xml:space="preserve">loss </w:t>
      </w:r>
      <w:r w:rsidRPr="00D151D8">
        <w:rPr>
          <w:rFonts w:ascii="Times New Roman" w:hAnsi="Times New Roman" w:cs="Times New Roman"/>
          <w:bCs/>
          <w:sz w:val="24"/>
          <w:szCs w:val="24"/>
          <w:lang w:val="en-US"/>
        </w:rPr>
        <w:t xml:space="preserve">of </w:t>
      </w:r>
      <w:r w:rsidR="002C27DC" w:rsidRPr="00D151D8">
        <w:rPr>
          <w:rFonts w:ascii="Times New Roman" w:hAnsi="Times New Roman" w:cs="Times New Roman"/>
          <w:bCs/>
          <w:sz w:val="24"/>
          <w:szCs w:val="24"/>
          <w:lang w:val="en-US"/>
        </w:rPr>
        <w:t>information for all diversity measures</w:t>
      </w:r>
      <w:r w:rsidRPr="00D151D8">
        <w:rPr>
          <w:rFonts w:ascii="Times New Roman" w:hAnsi="Times New Roman" w:cs="Times New Roman"/>
          <w:bCs/>
          <w:sz w:val="24"/>
          <w:szCs w:val="24"/>
          <w:lang w:val="en-US"/>
        </w:rPr>
        <w:t xml:space="preserve"> when species detectability was ignored</w:t>
      </w:r>
      <w:r w:rsidR="00A64BE3" w:rsidRPr="00D151D8">
        <w:rPr>
          <w:rFonts w:ascii="Times New Roman" w:hAnsi="Times New Roman" w:cs="Times New Roman"/>
          <w:bCs/>
          <w:sz w:val="24"/>
          <w:szCs w:val="24"/>
          <w:lang w:val="en-US"/>
        </w:rPr>
        <w:t>. Incidence-based d</w:t>
      </w:r>
      <w:r w:rsidR="00C547C4" w:rsidRPr="00D151D8">
        <w:rPr>
          <w:rFonts w:ascii="Times New Roman" w:hAnsi="Times New Roman" w:cs="Times New Roman"/>
          <w:bCs/>
          <w:sz w:val="24"/>
          <w:szCs w:val="24"/>
          <w:lang w:val="en-US"/>
        </w:rPr>
        <w:t xml:space="preserve">iversity measures </w:t>
      </w:r>
      <w:r w:rsidR="00A64BE3" w:rsidRPr="00D151D8">
        <w:rPr>
          <w:rFonts w:ascii="Times New Roman" w:hAnsi="Times New Roman" w:cs="Times New Roman"/>
          <w:bCs/>
          <w:sz w:val="24"/>
          <w:szCs w:val="24"/>
          <w:lang w:val="en-US"/>
        </w:rPr>
        <w:t xml:space="preserve">were less affected by imperfect detection </w:t>
      </w:r>
      <w:r w:rsidR="00C547C4" w:rsidRPr="00D151D8">
        <w:rPr>
          <w:rFonts w:ascii="Times New Roman" w:hAnsi="Times New Roman" w:cs="Times New Roman"/>
          <w:bCs/>
          <w:sz w:val="24"/>
          <w:szCs w:val="24"/>
          <w:lang w:val="en-US"/>
        </w:rPr>
        <w:t xml:space="preserve">than abundance-based </w:t>
      </w:r>
      <w:r w:rsidR="00733EE3" w:rsidRPr="00D151D8">
        <w:rPr>
          <w:rFonts w:ascii="Times New Roman" w:hAnsi="Times New Roman" w:cs="Times New Roman"/>
          <w:bCs/>
          <w:sz w:val="24"/>
          <w:szCs w:val="24"/>
          <w:lang w:val="en-US"/>
        </w:rPr>
        <w:t>diversity measures</w:t>
      </w:r>
      <w:r w:rsidR="00A64BE3" w:rsidRPr="00D151D8">
        <w:rPr>
          <w:rFonts w:ascii="Times New Roman" w:hAnsi="Times New Roman" w:cs="Times New Roman"/>
          <w:bCs/>
          <w:sz w:val="24"/>
          <w:szCs w:val="24"/>
          <w:lang w:val="en-US"/>
        </w:rPr>
        <w:t>,</w:t>
      </w:r>
      <w:r w:rsidR="00C547C4" w:rsidRPr="00D151D8">
        <w:rPr>
          <w:rFonts w:ascii="Times New Roman" w:hAnsi="Times New Roman" w:cs="Times New Roman"/>
          <w:bCs/>
          <w:sz w:val="24"/>
          <w:szCs w:val="24"/>
          <w:lang w:val="en-US"/>
        </w:rPr>
        <w:t xml:space="preserve"> and the canopy </w:t>
      </w:r>
      <w:r w:rsidR="002C27DC" w:rsidRPr="00D151D8">
        <w:rPr>
          <w:rFonts w:ascii="Times New Roman" w:hAnsi="Times New Roman" w:cs="Times New Roman"/>
          <w:bCs/>
          <w:sz w:val="24"/>
          <w:szCs w:val="24"/>
          <w:lang w:val="en-US"/>
        </w:rPr>
        <w:t xml:space="preserve">showed </w:t>
      </w:r>
      <w:r w:rsidRPr="00D151D8">
        <w:rPr>
          <w:rFonts w:ascii="Times New Roman" w:hAnsi="Times New Roman" w:cs="Times New Roman"/>
          <w:bCs/>
          <w:sz w:val="24"/>
          <w:szCs w:val="24"/>
          <w:lang w:val="en-US"/>
        </w:rPr>
        <w:t xml:space="preserve">greater </w:t>
      </w:r>
      <w:r w:rsidR="00C547C4" w:rsidRPr="00D151D8">
        <w:rPr>
          <w:rFonts w:ascii="Times New Roman" w:hAnsi="Times New Roman" w:cs="Times New Roman"/>
          <w:bCs/>
          <w:sz w:val="24"/>
          <w:szCs w:val="24"/>
          <w:lang w:val="en-US"/>
        </w:rPr>
        <w:t>bias in hidden diversity</w:t>
      </w:r>
      <w:r w:rsidR="002C27DC" w:rsidRPr="00D151D8">
        <w:rPr>
          <w:rFonts w:ascii="Times New Roman" w:hAnsi="Times New Roman" w:cs="Times New Roman"/>
          <w:bCs/>
          <w:sz w:val="24"/>
          <w:szCs w:val="24"/>
          <w:lang w:val="en-US"/>
        </w:rPr>
        <w:t xml:space="preserve"> among sites than </w:t>
      </w:r>
      <w:r w:rsidRPr="00D151D8">
        <w:rPr>
          <w:rFonts w:ascii="Times New Roman" w:hAnsi="Times New Roman" w:cs="Times New Roman"/>
          <w:bCs/>
          <w:sz w:val="24"/>
          <w:szCs w:val="24"/>
          <w:lang w:val="en-US"/>
        </w:rPr>
        <w:t xml:space="preserve">did </w:t>
      </w:r>
      <w:r w:rsidR="00A64BE3" w:rsidRPr="00D151D8">
        <w:rPr>
          <w:rFonts w:ascii="Times New Roman" w:hAnsi="Times New Roman" w:cs="Times New Roman"/>
          <w:bCs/>
          <w:sz w:val="24"/>
          <w:szCs w:val="24"/>
          <w:lang w:val="en-US"/>
        </w:rPr>
        <w:t xml:space="preserve">the </w:t>
      </w:r>
      <w:r w:rsidR="002C27DC" w:rsidRPr="00D151D8">
        <w:rPr>
          <w:rFonts w:ascii="Times New Roman" w:hAnsi="Times New Roman" w:cs="Times New Roman"/>
          <w:bCs/>
          <w:sz w:val="24"/>
          <w:szCs w:val="24"/>
          <w:lang w:val="en-US"/>
        </w:rPr>
        <w:t xml:space="preserve">understory. </w:t>
      </w:r>
      <w:r w:rsidR="00FA60B8" w:rsidRPr="00D151D8">
        <w:rPr>
          <w:rFonts w:ascii="Times New Roman" w:hAnsi="Times New Roman" w:cs="Times New Roman"/>
          <w:bCs/>
          <w:sz w:val="24"/>
          <w:szCs w:val="24"/>
          <w:lang w:val="en-US"/>
        </w:rPr>
        <w:t>Furthermore</w:t>
      </w:r>
      <w:r w:rsidR="002C27DC" w:rsidRPr="00D151D8">
        <w:rPr>
          <w:rFonts w:ascii="Times New Roman" w:hAnsi="Times New Roman" w:cs="Times New Roman"/>
          <w:bCs/>
          <w:sz w:val="24"/>
          <w:szCs w:val="24"/>
          <w:lang w:val="en-US"/>
        </w:rPr>
        <w:t xml:space="preserve">, detection probability </w:t>
      </w:r>
      <w:r w:rsidR="00A64BE3" w:rsidRPr="00D151D8">
        <w:rPr>
          <w:rFonts w:ascii="Times New Roman" w:hAnsi="Times New Roman" w:cs="Times New Roman"/>
          <w:bCs/>
          <w:sz w:val="24"/>
          <w:szCs w:val="24"/>
          <w:lang w:val="en-US"/>
        </w:rPr>
        <w:t xml:space="preserve">did </w:t>
      </w:r>
      <w:r w:rsidR="002C27DC" w:rsidRPr="00D151D8">
        <w:rPr>
          <w:rFonts w:ascii="Times New Roman" w:hAnsi="Times New Roman" w:cs="Times New Roman"/>
          <w:bCs/>
          <w:sz w:val="24"/>
          <w:szCs w:val="24"/>
          <w:lang w:val="en-US"/>
        </w:rPr>
        <w:t xml:space="preserve">not </w:t>
      </w:r>
      <w:r w:rsidR="00A64BE3" w:rsidRPr="00D151D8">
        <w:rPr>
          <w:rFonts w:ascii="Times New Roman" w:hAnsi="Times New Roman" w:cs="Times New Roman"/>
          <w:bCs/>
          <w:sz w:val="24"/>
          <w:szCs w:val="24"/>
          <w:lang w:val="en-US"/>
        </w:rPr>
        <w:t>show</w:t>
      </w:r>
      <w:r w:rsidR="002C27DC" w:rsidRPr="00D151D8">
        <w:rPr>
          <w:rFonts w:ascii="Times New Roman" w:hAnsi="Times New Roman" w:cs="Times New Roman"/>
          <w:bCs/>
          <w:sz w:val="24"/>
          <w:szCs w:val="24"/>
          <w:lang w:val="en-US"/>
        </w:rPr>
        <w:t xml:space="preserve"> phylogenetic signal, but was associated w</w:t>
      </w:r>
      <w:r w:rsidR="00A64BE3" w:rsidRPr="00D151D8">
        <w:rPr>
          <w:rFonts w:ascii="Times New Roman" w:hAnsi="Times New Roman" w:cs="Times New Roman"/>
          <w:bCs/>
          <w:sz w:val="24"/>
          <w:szCs w:val="24"/>
          <w:lang w:val="en-US"/>
        </w:rPr>
        <w:t xml:space="preserve">ith </w:t>
      </w:r>
      <w:r w:rsidR="002C27DC" w:rsidRPr="00D151D8">
        <w:rPr>
          <w:rFonts w:ascii="Times New Roman" w:hAnsi="Times New Roman" w:cs="Times New Roman"/>
          <w:bCs/>
          <w:sz w:val="24"/>
          <w:szCs w:val="24"/>
          <w:lang w:val="en-US"/>
        </w:rPr>
        <w:t>dispers</w:t>
      </w:r>
      <w:r w:rsidR="00A64BE3" w:rsidRPr="00D151D8">
        <w:rPr>
          <w:rFonts w:ascii="Times New Roman" w:hAnsi="Times New Roman" w:cs="Times New Roman"/>
          <w:bCs/>
          <w:sz w:val="24"/>
          <w:szCs w:val="24"/>
          <w:lang w:val="en-US"/>
        </w:rPr>
        <w:t>al</w:t>
      </w:r>
      <w:r w:rsidR="002C27DC" w:rsidRPr="00D151D8">
        <w:rPr>
          <w:rFonts w:ascii="Times New Roman" w:hAnsi="Times New Roman" w:cs="Times New Roman"/>
          <w:bCs/>
          <w:sz w:val="24"/>
          <w:szCs w:val="24"/>
          <w:lang w:val="en-US"/>
        </w:rPr>
        <w:t xml:space="preserve"> trait</w:t>
      </w:r>
      <w:r w:rsidR="00D94070" w:rsidRPr="00D151D8">
        <w:rPr>
          <w:rFonts w:ascii="Times New Roman" w:hAnsi="Times New Roman" w:cs="Times New Roman"/>
          <w:bCs/>
          <w:sz w:val="24"/>
          <w:szCs w:val="24"/>
          <w:lang w:val="en-US"/>
        </w:rPr>
        <w:t>s</w:t>
      </w:r>
      <w:r w:rsidR="002C27DC" w:rsidRPr="00D151D8">
        <w:rPr>
          <w:rFonts w:ascii="Times New Roman" w:hAnsi="Times New Roman" w:cs="Times New Roman"/>
          <w:bCs/>
          <w:sz w:val="24"/>
          <w:szCs w:val="24"/>
          <w:lang w:val="en-US"/>
        </w:rPr>
        <w:t xml:space="preserve"> in </w:t>
      </w:r>
      <w:r w:rsidR="00D94070" w:rsidRPr="00D151D8">
        <w:rPr>
          <w:rFonts w:ascii="Times New Roman" w:hAnsi="Times New Roman" w:cs="Times New Roman"/>
          <w:bCs/>
          <w:sz w:val="24"/>
          <w:szCs w:val="24"/>
          <w:lang w:val="en-US"/>
        </w:rPr>
        <w:t xml:space="preserve">the </w:t>
      </w:r>
      <w:r w:rsidR="002C27DC" w:rsidRPr="00D151D8">
        <w:rPr>
          <w:rFonts w:ascii="Times New Roman" w:hAnsi="Times New Roman" w:cs="Times New Roman"/>
          <w:bCs/>
          <w:sz w:val="24"/>
          <w:szCs w:val="24"/>
          <w:lang w:val="en-US"/>
        </w:rPr>
        <w:t>canopy and reproductive trait</w:t>
      </w:r>
      <w:r w:rsidR="00D94070" w:rsidRPr="00D151D8">
        <w:rPr>
          <w:rFonts w:ascii="Times New Roman" w:hAnsi="Times New Roman" w:cs="Times New Roman"/>
          <w:bCs/>
          <w:sz w:val="24"/>
          <w:szCs w:val="24"/>
          <w:lang w:val="en-US"/>
        </w:rPr>
        <w:t>s</w:t>
      </w:r>
      <w:r w:rsidR="002C27DC" w:rsidRPr="00D151D8">
        <w:rPr>
          <w:rFonts w:ascii="Times New Roman" w:hAnsi="Times New Roman" w:cs="Times New Roman"/>
          <w:bCs/>
          <w:sz w:val="24"/>
          <w:szCs w:val="24"/>
          <w:lang w:val="en-US"/>
        </w:rPr>
        <w:t xml:space="preserve"> in </w:t>
      </w:r>
      <w:r w:rsidR="00D94070" w:rsidRPr="00D151D8">
        <w:rPr>
          <w:rFonts w:ascii="Times New Roman" w:hAnsi="Times New Roman" w:cs="Times New Roman"/>
          <w:bCs/>
          <w:sz w:val="24"/>
          <w:szCs w:val="24"/>
          <w:lang w:val="en-US"/>
        </w:rPr>
        <w:t xml:space="preserve">the </w:t>
      </w:r>
      <w:r w:rsidR="002C27DC" w:rsidRPr="00D151D8">
        <w:rPr>
          <w:rFonts w:ascii="Times New Roman" w:hAnsi="Times New Roman" w:cs="Times New Roman"/>
          <w:bCs/>
          <w:sz w:val="24"/>
          <w:szCs w:val="24"/>
          <w:lang w:val="en-US"/>
        </w:rPr>
        <w:t xml:space="preserve">understory. </w:t>
      </w:r>
    </w:p>
    <w:p w14:paraId="2F3BED00" w14:textId="77777777" w:rsidR="002A4119" w:rsidRPr="002A4119" w:rsidRDefault="00376823" w:rsidP="00986826">
      <w:pPr>
        <w:pStyle w:val="PargrafodaLista"/>
        <w:numPr>
          <w:ilvl w:val="0"/>
          <w:numId w:val="2"/>
        </w:numPr>
        <w:spacing w:after="0" w:line="480" w:lineRule="auto"/>
        <w:rPr>
          <w:rFonts w:ascii="Times New Roman" w:hAnsi="Times New Roman" w:cs="Times New Roman"/>
          <w:b/>
          <w:sz w:val="24"/>
          <w:szCs w:val="24"/>
          <w:lang w:val="en-US"/>
        </w:rPr>
      </w:pPr>
      <w:r w:rsidRPr="002A4119">
        <w:rPr>
          <w:rFonts w:ascii="Times New Roman" w:hAnsi="Times New Roman" w:cs="Times New Roman"/>
          <w:bCs/>
          <w:sz w:val="24"/>
          <w:szCs w:val="24"/>
          <w:lang w:val="en-US"/>
        </w:rPr>
        <w:t xml:space="preserve">Ignoring imperfect detection may lead to false negative or positive </w:t>
      </w:r>
      <w:r w:rsidR="00D15B52" w:rsidRPr="002A4119">
        <w:rPr>
          <w:rFonts w:ascii="Times New Roman" w:hAnsi="Times New Roman" w:cs="Times New Roman"/>
          <w:bCs/>
          <w:sz w:val="24"/>
          <w:szCs w:val="24"/>
          <w:lang w:val="en-US"/>
        </w:rPr>
        <w:t>environmental effects</w:t>
      </w:r>
      <w:r w:rsidRPr="002A4119">
        <w:rPr>
          <w:rFonts w:ascii="Times New Roman" w:hAnsi="Times New Roman" w:cs="Times New Roman"/>
          <w:bCs/>
          <w:sz w:val="24"/>
          <w:szCs w:val="24"/>
          <w:lang w:val="en-US"/>
        </w:rPr>
        <w:t xml:space="preserve">, because the effect of imperfect detection on diversity may not be evenly distributed across environmental gradients. </w:t>
      </w:r>
      <w:r w:rsidR="002C27DC" w:rsidRPr="002A4119">
        <w:rPr>
          <w:rFonts w:ascii="Times New Roman" w:hAnsi="Times New Roman" w:cs="Times New Roman"/>
          <w:bCs/>
          <w:sz w:val="24"/>
          <w:szCs w:val="24"/>
          <w:lang w:val="en-US"/>
        </w:rPr>
        <w:t>When</w:t>
      </w:r>
      <w:r w:rsidR="00D94070" w:rsidRPr="002A4119">
        <w:rPr>
          <w:rFonts w:ascii="Times New Roman" w:hAnsi="Times New Roman" w:cs="Times New Roman"/>
          <w:bCs/>
          <w:sz w:val="24"/>
          <w:szCs w:val="24"/>
          <w:lang w:val="en-US"/>
        </w:rPr>
        <w:t>ever</w:t>
      </w:r>
      <w:r w:rsidR="002C27DC" w:rsidRPr="002A4119">
        <w:rPr>
          <w:rFonts w:ascii="Times New Roman" w:hAnsi="Times New Roman" w:cs="Times New Roman"/>
          <w:bCs/>
          <w:sz w:val="24"/>
          <w:szCs w:val="24"/>
          <w:lang w:val="en-US"/>
        </w:rPr>
        <w:t xml:space="preserve"> detection probability varies </w:t>
      </w:r>
      <w:r w:rsidR="00D94070" w:rsidRPr="002A4119">
        <w:rPr>
          <w:rFonts w:ascii="Times New Roman" w:hAnsi="Times New Roman" w:cs="Times New Roman"/>
          <w:bCs/>
          <w:sz w:val="24"/>
          <w:szCs w:val="24"/>
          <w:lang w:val="en-US"/>
        </w:rPr>
        <w:t xml:space="preserve">along an environmental </w:t>
      </w:r>
      <w:r w:rsidR="002C27DC" w:rsidRPr="002A4119">
        <w:rPr>
          <w:rFonts w:ascii="Times New Roman" w:hAnsi="Times New Roman" w:cs="Times New Roman"/>
          <w:bCs/>
          <w:sz w:val="24"/>
          <w:szCs w:val="24"/>
          <w:lang w:val="en-US"/>
        </w:rPr>
        <w:t>gradient, we recommend that corrected detection be used to compute diversity measures</w:t>
      </w:r>
      <w:r w:rsidR="00D94070" w:rsidRPr="002A4119">
        <w:rPr>
          <w:rFonts w:ascii="Times New Roman" w:hAnsi="Times New Roman" w:cs="Times New Roman"/>
          <w:bCs/>
          <w:sz w:val="24"/>
          <w:szCs w:val="24"/>
          <w:lang w:val="en-US"/>
        </w:rPr>
        <w:t xml:space="preserve"> instead of raw data</w:t>
      </w:r>
      <w:r w:rsidR="002C27DC" w:rsidRPr="002A4119">
        <w:rPr>
          <w:rFonts w:ascii="Times New Roman" w:hAnsi="Times New Roman" w:cs="Times New Roman"/>
          <w:bCs/>
          <w:sz w:val="24"/>
          <w:szCs w:val="24"/>
          <w:lang w:val="en-US"/>
        </w:rPr>
        <w:t xml:space="preserve">, </w:t>
      </w:r>
      <w:r w:rsidR="00D94070" w:rsidRPr="002A4119">
        <w:rPr>
          <w:rFonts w:ascii="Times New Roman" w:hAnsi="Times New Roman" w:cs="Times New Roman"/>
          <w:bCs/>
          <w:sz w:val="24"/>
          <w:szCs w:val="24"/>
          <w:lang w:val="en-US"/>
        </w:rPr>
        <w:t xml:space="preserve">especially </w:t>
      </w:r>
      <w:r w:rsidR="002C27DC" w:rsidRPr="002A4119">
        <w:rPr>
          <w:rFonts w:ascii="Times New Roman" w:hAnsi="Times New Roman" w:cs="Times New Roman"/>
          <w:bCs/>
          <w:sz w:val="24"/>
          <w:szCs w:val="24"/>
          <w:lang w:val="en-US"/>
        </w:rPr>
        <w:t xml:space="preserve">for abundance-based data. </w:t>
      </w:r>
      <w:r w:rsidR="00D94070" w:rsidRPr="002A4119">
        <w:rPr>
          <w:rFonts w:ascii="Times New Roman" w:hAnsi="Times New Roman" w:cs="Times New Roman"/>
          <w:bCs/>
          <w:sz w:val="24"/>
          <w:szCs w:val="24"/>
          <w:lang w:val="en-US"/>
        </w:rPr>
        <w:t>Such</w:t>
      </w:r>
      <w:r w:rsidR="002C27DC" w:rsidRPr="002A4119">
        <w:rPr>
          <w:rFonts w:ascii="Times New Roman" w:hAnsi="Times New Roman" w:cs="Times New Roman"/>
          <w:bCs/>
          <w:sz w:val="24"/>
          <w:szCs w:val="24"/>
          <w:lang w:val="en-US"/>
        </w:rPr>
        <w:t xml:space="preserve"> </w:t>
      </w:r>
      <w:r w:rsidR="009A2D50" w:rsidRPr="002A4119">
        <w:rPr>
          <w:rFonts w:ascii="Times New Roman" w:hAnsi="Times New Roman" w:cs="Times New Roman"/>
          <w:bCs/>
          <w:sz w:val="24"/>
          <w:szCs w:val="24"/>
          <w:lang w:val="en-US"/>
        </w:rPr>
        <w:t xml:space="preserve">a </w:t>
      </w:r>
      <w:r w:rsidR="002C27DC" w:rsidRPr="002A4119">
        <w:rPr>
          <w:rFonts w:ascii="Times New Roman" w:hAnsi="Times New Roman" w:cs="Times New Roman"/>
          <w:bCs/>
          <w:sz w:val="24"/>
          <w:szCs w:val="24"/>
          <w:lang w:val="en-US"/>
        </w:rPr>
        <w:t xml:space="preserve">correction should be carried out </w:t>
      </w:r>
      <w:r w:rsidR="002C27DC" w:rsidRPr="002A4119">
        <w:rPr>
          <w:rFonts w:ascii="Times New Roman" w:hAnsi="Times New Roman" w:cs="Times New Roman"/>
          <w:bCs/>
          <w:sz w:val="24"/>
          <w:szCs w:val="24"/>
          <w:lang w:val="en-US"/>
        </w:rPr>
        <w:lastRenderedPageBreak/>
        <w:t>independently</w:t>
      </w:r>
      <w:r w:rsidR="00733EE3" w:rsidRPr="002A4119">
        <w:rPr>
          <w:rFonts w:ascii="Times New Roman" w:hAnsi="Times New Roman" w:cs="Times New Roman"/>
          <w:bCs/>
          <w:sz w:val="24"/>
          <w:szCs w:val="24"/>
          <w:lang w:val="en-US"/>
        </w:rPr>
        <w:t xml:space="preserve"> of</w:t>
      </w:r>
      <w:r w:rsidR="002C27DC" w:rsidRPr="002A4119">
        <w:rPr>
          <w:rFonts w:ascii="Times New Roman" w:hAnsi="Times New Roman" w:cs="Times New Roman"/>
          <w:bCs/>
          <w:sz w:val="24"/>
          <w:szCs w:val="24"/>
          <w:lang w:val="en-US"/>
        </w:rPr>
        <w:t xml:space="preserve"> </w:t>
      </w:r>
      <w:r w:rsidR="00D94070" w:rsidRPr="002A4119">
        <w:rPr>
          <w:rFonts w:ascii="Times New Roman" w:hAnsi="Times New Roman" w:cs="Times New Roman"/>
          <w:bCs/>
          <w:sz w:val="24"/>
          <w:szCs w:val="24"/>
          <w:lang w:val="en-US"/>
        </w:rPr>
        <w:t xml:space="preserve">whether </w:t>
      </w:r>
      <w:r w:rsidR="009A2D50" w:rsidRPr="002A4119">
        <w:rPr>
          <w:rFonts w:ascii="Times New Roman" w:hAnsi="Times New Roman" w:cs="Times New Roman"/>
          <w:bCs/>
          <w:sz w:val="24"/>
          <w:szCs w:val="24"/>
          <w:lang w:val="en-US"/>
        </w:rPr>
        <w:t xml:space="preserve">detection probability </w:t>
      </w:r>
      <w:r w:rsidR="002C27DC" w:rsidRPr="002A4119">
        <w:rPr>
          <w:rFonts w:ascii="Times New Roman" w:hAnsi="Times New Roman" w:cs="Times New Roman"/>
          <w:bCs/>
          <w:sz w:val="24"/>
          <w:szCs w:val="24"/>
          <w:lang w:val="en-US"/>
        </w:rPr>
        <w:t>show</w:t>
      </w:r>
      <w:r w:rsidR="00D94070" w:rsidRPr="002A4119">
        <w:rPr>
          <w:rFonts w:ascii="Times New Roman" w:hAnsi="Times New Roman" w:cs="Times New Roman"/>
          <w:bCs/>
          <w:sz w:val="24"/>
          <w:szCs w:val="24"/>
          <w:lang w:val="en-US"/>
        </w:rPr>
        <w:t>s</w:t>
      </w:r>
      <w:r w:rsidR="002C27DC" w:rsidRPr="002A4119">
        <w:rPr>
          <w:rFonts w:ascii="Times New Roman" w:hAnsi="Times New Roman" w:cs="Times New Roman"/>
          <w:bCs/>
          <w:sz w:val="24"/>
          <w:szCs w:val="24"/>
          <w:lang w:val="en-US"/>
        </w:rPr>
        <w:t xml:space="preserve"> </w:t>
      </w:r>
      <w:r w:rsidR="00D94070" w:rsidRPr="002A4119">
        <w:rPr>
          <w:rFonts w:ascii="Times New Roman" w:hAnsi="Times New Roman" w:cs="Times New Roman"/>
          <w:bCs/>
          <w:sz w:val="24"/>
          <w:szCs w:val="24"/>
          <w:lang w:val="en-US"/>
        </w:rPr>
        <w:t xml:space="preserve">phylogenetic signal </w:t>
      </w:r>
      <w:r w:rsidR="002C27DC" w:rsidRPr="002A4119">
        <w:rPr>
          <w:rFonts w:ascii="Times New Roman" w:hAnsi="Times New Roman" w:cs="Times New Roman"/>
          <w:bCs/>
          <w:sz w:val="24"/>
          <w:szCs w:val="24"/>
          <w:lang w:val="en-US"/>
        </w:rPr>
        <w:t>or not</w:t>
      </w:r>
      <w:r w:rsidR="00D94070" w:rsidRPr="002A4119">
        <w:rPr>
          <w:rFonts w:ascii="Times New Roman" w:hAnsi="Times New Roman" w:cs="Times New Roman"/>
          <w:bCs/>
          <w:sz w:val="24"/>
          <w:szCs w:val="24"/>
          <w:lang w:val="en-US"/>
        </w:rPr>
        <w:t>,</w:t>
      </w:r>
      <w:r w:rsidR="002C27DC" w:rsidRPr="002A4119">
        <w:rPr>
          <w:rFonts w:ascii="Times New Roman" w:hAnsi="Times New Roman" w:cs="Times New Roman"/>
          <w:bCs/>
          <w:sz w:val="24"/>
          <w:szCs w:val="24"/>
          <w:lang w:val="en-US"/>
        </w:rPr>
        <w:t xml:space="preserve"> or </w:t>
      </w:r>
      <w:r w:rsidR="00D94070" w:rsidRPr="002A4119">
        <w:rPr>
          <w:rFonts w:ascii="Times New Roman" w:hAnsi="Times New Roman" w:cs="Times New Roman"/>
          <w:bCs/>
          <w:sz w:val="24"/>
          <w:szCs w:val="24"/>
          <w:lang w:val="en-US"/>
        </w:rPr>
        <w:t xml:space="preserve">is correlated </w:t>
      </w:r>
      <w:r w:rsidR="00733EE3" w:rsidRPr="002A4119">
        <w:rPr>
          <w:rFonts w:ascii="Times New Roman" w:hAnsi="Times New Roman" w:cs="Times New Roman"/>
          <w:bCs/>
          <w:sz w:val="24"/>
          <w:szCs w:val="24"/>
          <w:lang w:val="en-US"/>
        </w:rPr>
        <w:t xml:space="preserve">with </w:t>
      </w:r>
      <w:r w:rsidR="002C27DC" w:rsidRPr="002A4119">
        <w:rPr>
          <w:rFonts w:ascii="Times New Roman" w:hAnsi="Times New Roman" w:cs="Times New Roman"/>
          <w:bCs/>
          <w:sz w:val="24"/>
          <w:szCs w:val="24"/>
          <w:lang w:val="en-US"/>
        </w:rPr>
        <w:t xml:space="preserve">traits related </w:t>
      </w:r>
      <w:r w:rsidR="00733EE3" w:rsidRPr="002A4119">
        <w:rPr>
          <w:rFonts w:ascii="Times New Roman" w:hAnsi="Times New Roman" w:cs="Times New Roman"/>
          <w:bCs/>
          <w:sz w:val="24"/>
          <w:szCs w:val="24"/>
          <w:lang w:val="en-US"/>
        </w:rPr>
        <w:t xml:space="preserve">to </w:t>
      </w:r>
      <w:r w:rsidR="002C27DC" w:rsidRPr="002A4119">
        <w:rPr>
          <w:rFonts w:ascii="Times New Roman" w:hAnsi="Times New Roman" w:cs="Times New Roman"/>
          <w:bCs/>
          <w:sz w:val="24"/>
          <w:szCs w:val="24"/>
          <w:lang w:val="en-US"/>
        </w:rPr>
        <w:t xml:space="preserve">detection. The tool developed in this study can help to evaluate when the non-inclusion of uncertainty can promote an erroneous interpretation </w:t>
      </w:r>
      <w:r w:rsidR="00E041C4" w:rsidRPr="002A4119">
        <w:rPr>
          <w:rFonts w:ascii="Times New Roman" w:hAnsi="Times New Roman" w:cs="Times New Roman"/>
          <w:bCs/>
          <w:sz w:val="24"/>
          <w:szCs w:val="24"/>
          <w:lang w:val="en-US"/>
        </w:rPr>
        <w:t xml:space="preserve">of </w:t>
      </w:r>
      <w:r w:rsidR="00E041C4" w:rsidRPr="002A4119">
        <w:rPr>
          <w:rFonts w:ascii="Times New Roman" w:hAnsi="Times New Roman" w:cs="Times New Roman"/>
          <w:sz w:val="24"/>
          <w:szCs w:val="24"/>
          <w:lang w:val="en-US"/>
        </w:rPr>
        <w:t>diversity-environment relationships</w:t>
      </w:r>
      <w:r w:rsidR="002C27DC" w:rsidRPr="002A4119">
        <w:rPr>
          <w:rFonts w:ascii="Times New Roman" w:hAnsi="Times New Roman" w:cs="Times New Roman"/>
          <w:bCs/>
          <w:sz w:val="24"/>
          <w:szCs w:val="24"/>
          <w:lang w:val="en-US"/>
        </w:rPr>
        <w:t>.</w:t>
      </w:r>
    </w:p>
    <w:p w14:paraId="012937EA" w14:textId="77777777" w:rsidR="00986826" w:rsidRDefault="00986826" w:rsidP="002C27DC">
      <w:pPr>
        <w:spacing w:after="0" w:line="480" w:lineRule="auto"/>
        <w:contextualSpacing/>
        <w:rPr>
          <w:rFonts w:ascii="Times New Roman" w:hAnsi="Times New Roman" w:cs="Times New Roman"/>
          <w:b/>
          <w:sz w:val="24"/>
          <w:szCs w:val="24"/>
          <w:lang w:val="en-US"/>
        </w:rPr>
      </w:pPr>
      <w:bookmarkStart w:id="1" w:name="_Hlk52471075"/>
    </w:p>
    <w:p w14:paraId="6626C72E" w14:textId="65EE4711" w:rsidR="002C27DC" w:rsidRPr="00A04CE0" w:rsidRDefault="002C27DC" w:rsidP="002C27DC">
      <w:pPr>
        <w:spacing w:after="0" w:line="480" w:lineRule="auto"/>
        <w:contextualSpacing/>
        <w:rPr>
          <w:rFonts w:ascii="Times New Roman" w:hAnsi="Times New Roman" w:cs="Times New Roman"/>
          <w:b/>
          <w:sz w:val="24"/>
          <w:szCs w:val="24"/>
          <w:lang w:val="en-US"/>
        </w:rPr>
      </w:pPr>
      <w:r w:rsidRPr="00A04CE0">
        <w:rPr>
          <w:rFonts w:ascii="Times New Roman" w:hAnsi="Times New Roman" w:cs="Times New Roman"/>
          <w:b/>
          <w:sz w:val="24"/>
          <w:szCs w:val="24"/>
          <w:lang w:val="en-US"/>
        </w:rPr>
        <w:t xml:space="preserve">Key-words: </w:t>
      </w:r>
      <w:r w:rsidR="00D151D8" w:rsidRPr="00A04CE0">
        <w:rPr>
          <w:rFonts w:ascii="Times New Roman" w:hAnsi="Times New Roman" w:cs="Times New Roman"/>
          <w:sz w:val="24"/>
          <w:szCs w:val="24"/>
          <w:lang w:val="en-US"/>
        </w:rPr>
        <w:t>assemblage structure</w:t>
      </w:r>
      <w:r w:rsidR="00D151D8">
        <w:rPr>
          <w:rFonts w:ascii="Times New Roman" w:hAnsi="Times New Roman" w:cs="Times New Roman"/>
          <w:sz w:val="24"/>
          <w:szCs w:val="24"/>
          <w:lang w:val="en-US"/>
        </w:rPr>
        <w:t>,</w:t>
      </w:r>
      <w:r w:rsidR="00D151D8" w:rsidRPr="00A04CE0">
        <w:rPr>
          <w:rFonts w:ascii="Times New Roman" w:hAnsi="Times New Roman" w:cs="Times New Roman"/>
          <w:sz w:val="24"/>
          <w:szCs w:val="24"/>
          <w:lang w:val="en-US"/>
        </w:rPr>
        <w:t xml:space="preserve"> </w:t>
      </w:r>
      <w:r w:rsidR="00D151D8">
        <w:rPr>
          <w:rFonts w:ascii="Times New Roman" w:hAnsi="Times New Roman" w:cs="Times New Roman"/>
          <w:sz w:val="24"/>
          <w:szCs w:val="24"/>
          <w:lang w:val="en-US"/>
        </w:rPr>
        <w:t>c</w:t>
      </w:r>
      <w:r w:rsidRPr="00A04CE0">
        <w:rPr>
          <w:rFonts w:ascii="Times New Roman" w:hAnsi="Times New Roman" w:cs="Times New Roman"/>
          <w:sz w:val="24"/>
          <w:szCs w:val="24"/>
          <w:lang w:val="en-US"/>
        </w:rPr>
        <w:t xml:space="preserve">ommunity hierarchical models, </w:t>
      </w:r>
      <w:r w:rsidR="00FD6591">
        <w:rPr>
          <w:rFonts w:ascii="Times New Roman" w:hAnsi="Times New Roman" w:cs="Times New Roman"/>
          <w:sz w:val="24"/>
          <w:szCs w:val="24"/>
          <w:lang w:val="en-US"/>
        </w:rPr>
        <w:t xml:space="preserve">detection probability, </w:t>
      </w:r>
      <w:r w:rsidRPr="00A04CE0">
        <w:rPr>
          <w:rFonts w:ascii="Times New Roman" w:hAnsi="Times New Roman" w:cs="Times New Roman"/>
          <w:sz w:val="24"/>
          <w:szCs w:val="24"/>
          <w:lang w:val="en-US"/>
        </w:rPr>
        <w:t>environmental gradients,</w:t>
      </w:r>
      <w:r w:rsidR="008C2D4E" w:rsidRPr="00A04CE0">
        <w:rPr>
          <w:rFonts w:ascii="Times New Roman" w:hAnsi="Times New Roman" w:cs="Times New Roman"/>
          <w:sz w:val="24"/>
          <w:szCs w:val="24"/>
          <w:lang w:val="en-US"/>
        </w:rPr>
        <w:t xml:space="preserve"> </w:t>
      </w:r>
      <w:r w:rsidR="00FD6591">
        <w:rPr>
          <w:rFonts w:ascii="Times New Roman" w:hAnsi="Times New Roman" w:cs="Times New Roman"/>
          <w:sz w:val="24"/>
          <w:szCs w:val="24"/>
          <w:lang w:val="en-US"/>
        </w:rPr>
        <w:t xml:space="preserve">fruit-feeding butterflies, </w:t>
      </w:r>
      <w:r w:rsidR="00FD6591" w:rsidRPr="00A04CE0">
        <w:rPr>
          <w:rFonts w:ascii="Times New Roman" w:hAnsi="Times New Roman" w:cs="Times New Roman"/>
          <w:sz w:val="24"/>
          <w:szCs w:val="24"/>
          <w:lang w:val="en-US"/>
        </w:rPr>
        <w:t>functional traits</w:t>
      </w:r>
      <w:r w:rsidR="00FD6591">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phylogenetic diversity</w:t>
      </w:r>
      <w:bookmarkEnd w:id="0"/>
      <w:r w:rsidRPr="00A04CE0">
        <w:rPr>
          <w:rFonts w:ascii="Times New Roman" w:hAnsi="Times New Roman" w:cs="Times New Roman"/>
          <w:sz w:val="24"/>
          <w:szCs w:val="24"/>
          <w:lang w:val="en-US"/>
        </w:rPr>
        <w:t>.</w:t>
      </w:r>
      <w:bookmarkEnd w:id="1"/>
    </w:p>
    <w:p w14:paraId="6186F1CB" w14:textId="77777777" w:rsidR="00367911" w:rsidRPr="00A04CE0" w:rsidRDefault="00367911" w:rsidP="00367911">
      <w:pPr>
        <w:rPr>
          <w:rFonts w:ascii="Times New Roman" w:hAnsi="Times New Roman" w:cs="Times New Roman"/>
          <w:b/>
          <w:sz w:val="24"/>
          <w:szCs w:val="24"/>
          <w:lang w:val="en-US"/>
        </w:rPr>
        <w:sectPr w:rsidR="00367911" w:rsidRPr="00A04CE0" w:rsidSect="00367911">
          <w:headerReference w:type="default" r:id="rId8"/>
          <w:pgSz w:w="11906" w:h="16838"/>
          <w:pgMar w:top="1417" w:right="1701" w:bottom="1417" w:left="1701" w:header="708" w:footer="708" w:gutter="0"/>
          <w:lnNumType w:countBy="1" w:restart="continuous"/>
          <w:pgNumType w:start="1"/>
          <w:cols w:space="708"/>
          <w:docGrid w:linePitch="360"/>
        </w:sectPr>
      </w:pPr>
    </w:p>
    <w:p w14:paraId="74527683" w14:textId="5F386CCE" w:rsidR="00F54EBC" w:rsidRPr="00A04CE0" w:rsidRDefault="00F54EBC" w:rsidP="00C8508F">
      <w:pPr>
        <w:spacing w:after="0" w:line="480" w:lineRule="auto"/>
        <w:contextualSpacing/>
        <w:rPr>
          <w:rFonts w:ascii="Times New Roman" w:hAnsi="Times New Roman" w:cs="Times New Roman"/>
          <w:b/>
          <w:sz w:val="24"/>
          <w:szCs w:val="24"/>
          <w:lang w:val="en-US"/>
        </w:rPr>
      </w:pPr>
      <w:r w:rsidRPr="00A04CE0">
        <w:rPr>
          <w:rFonts w:ascii="Times New Roman" w:hAnsi="Times New Roman" w:cs="Times New Roman"/>
          <w:b/>
          <w:sz w:val="24"/>
          <w:szCs w:val="24"/>
          <w:lang w:val="en-US"/>
        </w:rPr>
        <w:lastRenderedPageBreak/>
        <w:t>Introduction</w:t>
      </w:r>
    </w:p>
    <w:p w14:paraId="64F5B221" w14:textId="72FC9073" w:rsidR="00600B6E" w:rsidRPr="00A04CE0" w:rsidRDefault="00F54EBC" w:rsidP="00C8508F">
      <w:pPr>
        <w:spacing w:after="0" w:line="480" w:lineRule="auto"/>
        <w:contextualSpacing/>
        <w:rPr>
          <w:rFonts w:ascii="Times New Roman" w:hAnsi="Times New Roman" w:cs="Times New Roman"/>
          <w:sz w:val="24"/>
          <w:szCs w:val="24"/>
          <w:lang w:val="en-US"/>
        </w:rPr>
      </w:pPr>
      <w:commentRangeStart w:id="2"/>
      <w:r w:rsidRPr="00A04CE0">
        <w:rPr>
          <w:rFonts w:ascii="Times New Roman" w:hAnsi="Times New Roman" w:cs="Times New Roman"/>
          <w:sz w:val="24"/>
          <w:szCs w:val="24"/>
          <w:lang w:val="en-US"/>
        </w:rPr>
        <w:t>The</w:t>
      </w:r>
      <w:commentRangeEnd w:id="2"/>
      <w:r w:rsidR="00032BFD">
        <w:rPr>
          <w:rStyle w:val="Refdecomentrio"/>
        </w:rPr>
        <w:commentReference w:id="2"/>
      </w:r>
      <w:r w:rsidRPr="00A04CE0">
        <w:rPr>
          <w:rFonts w:ascii="Times New Roman" w:hAnsi="Times New Roman" w:cs="Times New Roman"/>
          <w:sz w:val="24"/>
          <w:szCs w:val="24"/>
          <w:lang w:val="en-US"/>
        </w:rPr>
        <w:t xml:space="preserve"> number</w:t>
      </w:r>
      <w:r w:rsidR="00B85D49"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of species present in a given area is the most basic diversity measure in community ecology</w:t>
      </w:r>
      <w:r w:rsidR="00D34619"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r w:rsidR="003B232C" w:rsidRPr="00A04CE0">
        <w:rPr>
          <w:rFonts w:ascii="Times New Roman" w:hAnsi="Times New Roman" w:cs="Times New Roman"/>
          <w:sz w:val="24"/>
          <w:szCs w:val="24"/>
          <w:lang w:val="en-US"/>
        </w:rPr>
        <w:t>But since</w:t>
      </w:r>
      <w:r w:rsidR="00D34619"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species richness </w:t>
      </w:r>
      <w:r w:rsidR="003B232C" w:rsidRPr="00A04CE0">
        <w:rPr>
          <w:rFonts w:ascii="Times New Roman" w:hAnsi="Times New Roman" w:cs="Times New Roman"/>
          <w:sz w:val="24"/>
          <w:szCs w:val="24"/>
          <w:lang w:val="en-US"/>
        </w:rPr>
        <w:t>do</w:t>
      </w:r>
      <w:r w:rsidR="002B6036" w:rsidRPr="00A04CE0">
        <w:rPr>
          <w:rFonts w:ascii="Times New Roman" w:hAnsi="Times New Roman" w:cs="Times New Roman"/>
          <w:sz w:val="24"/>
          <w:szCs w:val="24"/>
          <w:lang w:val="en-US"/>
        </w:rPr>
        <w:t>es</w:t>
      </w:r>
      <w:r w:rsidR="003B232C" w:rsidRPr="00A04CE0">
        <w:rPr>
          <w:rFonts w:ascii="Times New Roman" w:hAnsi="Times New Roman" w:cs="Times New Roman"/>
          <w:sz w:val="24"/>
          <w:szCs w:val="24"/>
          <w:lang w:val="en-US"/>
        </w:rPr>
        <w:t xml:space="preserve"> </w:t>
      </w:r>
      <w:r w:rsidR="004F34E1" w:rsidRPr="00A04CE0">
        <w:rPr>
          <w:rFonts w:ascii="Times New Roman" w:hAnsi="Times New Roman" w:cs="Times New Roman"/>
          <w:sz w:val="24"/>
          <w:szCs w:val="24"/>
          <w:lang w:val="en-US"/>
        </w:rPr>
        <w:t xml:space="preserve">not consider heterogeneity in </w:t>
      </w:r>
      <w:r w:rsidR="002B6036" w:rsidRPr="00A04CE0">
        <w:rPr>
          <w:rFonts w:ascii="Times New Roman" w:hAnsi="Times New Roman" w:cs="Times New Roman"/>
          <w:sz w:val="24"/>
          <w:szCs w:val="24"/>
          <w:lang w:val="en-US"/>
        </w:rPr>
        <w:t xml:space="preserve">species </w:t>
      </w:r>
      <w:r w:rsidR="005C407B" w:rsidRPr="00A04CE0">
        <w:rPr>
          <w:rFonts w:ascii="Times New Roman" w:hAnsi="Times New Roman" w:cs="Times New Roman"/>
          <w:sz w:val="24"/>
          <w:szCs w:val="24"/>
          <w:lang w:val="en-US"/>
        </w:rPr>
        <w:t>count</w:t>
      </w:r>
      <w:r w:rsidR="005A23EA" w:rsidRPr="00A04CE0">
        <w:rPr>
          <w:rFonts w:ascii="Times New Roman" w:hAnsi="Times New Roman" w:cs="Times New Roman"/>
          <w:sz w:val="24"/>
          <w:szCs w:val="24"/>
          <w:lang w:val="en-US"/>
        </w:rPr>
        <w:t>s</w:t>
      </w:r>
      <w:r w:rsidR="004F34E1" w:rsidRPr="00A04CE0">
        <w:rPr>
          <w:rFonts w:ascii="Times New Roman" w:hAnsi="Times New Roman" w:cs="Times New Roman"/>
          <w:sz w:val="24"/>
          <w:szCs w:val="24"/>
          <w:lang w:val="en-US"/>
        </w:rPr>
        <w:t xml:space="preserve"> among sites, </w:t>
      </w:r>
      <w:r w:rsidR="002B6036" w:rsidRPr="00A04CE0">
        <w:rPr>
          <w:rFonts w:ascii="Times New Roman" w:hAnsi="Times New Roman" w:cs="Times New Roman"/>
          <w:sz w:val="24"/>
          <w:szCs w:val="24"/>
          <w:lang w:val="en-US"/>
        </w:rPr>
        <w:t xml:space="preserve">it </w:t>
      </w:r>
      <w:r w:rsidR="004F34E1" w:rsidRPr="00A04CE0">
        <w:rPr>
          <w:rFonts w:ascii="Times New Roman" w:hAnsi="Times New Roman" w:cs="Times New Roman"/>
          <w:sz w:val="24"/>
          <w:szCs w:val="24"/>
          <w:lang w:val="en-US"/>
        </w:rPr>
        <w:t xml:space="preserve">may not </w:t>
      </w:r>
      <w:r w:rsidR="00D34619" w:rsidRPr="00A04CE0">
        <w:rPr>
          <w:rFonts w:ascii="Times New Roman" w:hAnsi="Times New Roman" w:cs="Times New Roman"/>
          <w:sz w:val="24"/>
          <w:szCs w:val="24"/>
          <w:lang w:val="en-US"/>
        </w:rPr>
        <w:t xml:space="preserve">fully </w:t>
      </w:r>
      <w:r w:rsidR="002B6036" w:rsidRPr="00A04CE0">
        <w:rPr>
          <w:rFonts w:ascii="Times New Roman" w:hAnsi="Times New Roman" w:cs="Times New Roman"/>
          <w:sz w:val="24"/>
          <w:szCs w:val="24"/>
          <w:lang w:val="en-US"/>
        </w:rPr>
        <w:t xml:space="preserve">capture </w:t>
      </w:r>
      <w:r w:rsidR="004F34E1" w:rsidRPr="00A04CE0">
        <w:rPr>
          <w:rFonts w:ascii="Times New Roman" w:hAnsi="Times New Roman" w:cs="Times New Roman"/>
          <w:sz w:val="24"/>
          <w:szCs w:val="24"/>
          <w:lang w:val="en-US"/>
        </w:rPr>
        <w:t xml:space="preserve">mechanisms </w:t>
      </w:r>
      <w:r w:rsidR="00A7380C" w:rsidRPr="00A04CE0">
        <w:rPr>
          <w:rFonts w:ascii="Times New Roman" w:hAnsi="Times New Roman" w:cs="Times New Roman"/>
          <w:sz w:val="24"/>
          <w:szCs w:val="24"/>
          <w:lang w:val="en-US"/>
        </w:rPr>
        <w:t>determining</w:t>
      </w:r>
      <w:r w:rsidR="002B6036" w:rsidRPr="00A04CE0">
        <w:rPr>
          <w:rFonts w:ascii="Times New Roman" w:hAnsi="Times New Roman" w:cs="Times New Roman"/>
          <w:sz w:val="24"/>
          <w:szCs w:val="24"/>
          <w:lang w:val="en-US"/>
        </w:rPr>
        <w:t xml:space="preserve"> community </w:t>
      </w:r>
      <w:r w:rsidR="004F34E1" w:rsidRPr="00A04CE0">
        <w:rPr>
          <w:rFonts w:ascii="Times New Roman" w:hAnsi="Times New Roman" w:cs="Times New Roman"/>
          <w:sz w:val="24"/>
          <w:szCs w:val="24"/>
          <w:lang w:val="en-US"/>
        </w:rPr>
        <w:t xml:space="preserve">assembly </w:t>
      </w:r>
      <w:r w:rsidR="002B6036" w:rsidRPr="00A04CE0">
        <w:rPr>
          <w:rFonts w:ascii="Times New Roman" w:hAnsi="Times New Roman" w:cs="Times New Roman"/>
          <w:sz w:val="24"/>
          <w:szCs w:val="24"/>
          <w:lang w:val="en-US"/>
        </w:rPr>
        <w:t>patterns</w:t>
      </w:r>
      <w:r w:rsidR="00D34619" w:rsidRPr="00A04CE0">
        <w:rPr>
          <w:rFonts w:ascii="Times New Roman" w:hAnsi="Times New Roman" w:cs="Times New Roman"/>
          <w:sz w:val="24"/>
          <w:szCs w:val="24"/>
          <w:lang w:val="en-US"/>
        </w:rPr>
        <w:t>.</w:t>
      </w:r>
      <w:r w:rsidR="004F34E1" w:rsidRPr="00A04CE0">
        <w:rPr>
          <w:rFonts w:ascii="Times New Roman" w:hAnsi="Times New Roman" w:cs="Times New Roman"/>
          <w:sz w:val="24"/>
          <w:szCs w:val="24"/>
          <w:lang w:val="en-US"/>
        </w:rPr>
        <w:t xml:space="preserve"> </w:t>
      </w:r>
      <w:r w:rsidR="00D34619" w:rsidRPr="00A04CE0">
        <w:rPr>
          <w:rFonts w:ascii="Times New Roman" w:hAnsi="Times New Roman" w:cs="Times New Roman"/>
          <w:sz w:val="24"/>
          <w:szCs w:val="24"/>
          <w:lang w:val="en-US"/>
        </w:rPr>
        <w:t>A</w:t>
      </w:r>
      <w:r w:rsidR="004F34E1" w:rsidRPr="00A04CE0">
        <w:rPr>
          <w:rFonts w:ascii="Times New Roman" w:hAnsi="Times New Roman" w:cs="Times New Roman"/>
          <w:sz w:val="24"/>
          <w:szCs w:val="24"/>
          <w:lang w:val="en-US"/>
        </w:rPr>
        <w:t xml:space="preserve">bundance </w:t>
      </w:r>
      <w:r w:rsidR="00D34619" w:rsidRPr="00A04CE0">
        <w:rPr>
          <w:rFonts w:ascii="Times New Roman" w:hAnsi="Times New Roman" w:cs="Times New Roman"/>
          <w:sz w:val="24"/>
          <w:szCs w:val="24"/>
          <w:lang w:val="en-US"/>
        </w:rPr>
        <w:t xml:space="preserve">measurements </w:t>
      </w:r>
      <w:r w:rsidR="004F34E1" w:rsidRPr="00A04CE0">
        <w:rPr>
          <w:rFonts w:ascii="Times New Roman" w:hAnsi="Times New Roman" w:cs="Times New Roman"/>
          <w:sz w:val="24"/>
          <w:szCs w:val="24"/>
          <w:lang w:val="en-US"/>
        </w:rPr>
        <w:t xml:space="preserve">are related </w:t>
      </w:r>
      <w:r w:rsidR="002B6036" w:rsidRPr="00A04CE0">
        <w:rPr>
          <w:rFonts w:ascii="Times New Roman" w:hAnsi="Times New Roman" w:cs="Times New Roman"/>
          <w:sz w:val="24"/>
          <w:szCs w:val="24"/>
          <w:lang w:val="en-US"/>
        </w:rPr>
        <w:t xml:space="preserve">to </w:t>
      </w:r>
      <w:r w:rsidR="004F34E1" w:rsidRPr="00A04CE0">
        <w:rPr>
          <w:rFonts w:ascii="Times New Roman" w:hAnsi="Times New Roman" w:cs="Times New Roman"/>
          <w:sz w:val="24"/>
          <w:szCs w:val="24"/>
          <w:lang w:val="en-US"/>
        </w:rPr>
        <w:t>extinction and survival probabilities</w:t>
      </w:r>
      <w:r w:rsidR="0058396E" w:rsidRPr="00A04CE0">
        <w:rPr>
          <w:rFonts w:ascii="Times New Roman" w:hAnsi="Times New Roman" w:cs="Times New Roman"/>
          <w:sz w:val="24"/>
          <w:szCs w:val="24"/>
          <w:lang w:val="en-US"/>
        </w:rPr>
        <w:t>, species interaction</w:t>
      </w:r>
      <w:r w:rsidR="002B6036" w:rsidRPr="00A04CE0">
        <w:rPr>
          <w:rFonts w:ascii="Times New Roman" w:hAnsi="Times New Roman" w:cs="Times New Roman"/>
          <w:sz w:val="24"/>
          <w:szCs w:val="24"/>
          <w:lang w:val="en-US"/>
        </w:rPr>
        <w:t>s</w:t>
      </w:r>
      <w:r w:rsidR="001904F8" w:rsidRPr="00A04CE0">
        <w:rPr>
          <w:rFonts w:ascii="Times New Roman" w:hAnsi="Times New Roman" w:cs="Times New Roman"/>
          <w:sz w:val="24"/>
          <w:szCs w:val="24"/>
          <w:lang w:val="en-US"/>
        </w:rPr>
        <w:t xml:space="preserve"> and ecosystem functioning </w:t>
      </w:r>
      <w:r w:rsidR="00E336B9" w:rsidRPr="00A04CE0">
        <w:rPr>
          <w:rFonts w:ascii="Times New Roman" w:hAnsi="Times New Roman" w:cs="Times New Roman"/>
          <w:sz w:val="24"/>
          <w:szCs w:val="24"/>
          <w:lang w:val="en-US"/>
        </w:rPr>
        <w:fldChar w:fldCharType="begin" w:fldLock="1"/>
      </w:r>
      <w:r w:rsidR="006C0B15">
        <w:rPr>
          <w:rFonts w:ascii="Times New Roman" w:hAnsi="Times New Roman" w:cs="Times New Roman"/>
          <w:sz w:val="24"/>
          <w:szCs w:val="24"/>
          <w:lang w:val="en-US"/>
        </w:rPr>
        <w:instrText>ADDIN CSL_CITATION {"citationItems":[{"id":"ITEM-1","itemData":{"DOI":"10.1890/04-1120","ISSN":"10510761","abstract":"Abundance estimation in ecology is usually accomplished by capture-recapture, removal, or distance sampling methods. These may be hard to implement at large spatial scales. In contrast, binomial mixture models enable abundance estimation without individual identification, based simply on temporally and spatially replicated counts. Here, we evaluate mixture models using data from the national breeding bird monitoring program in Switzerland, where some 250 1-km2 quadrats are surveyed using the territory mapping method three times during each breeding season. We chose eight species with contrasting distribution (wide-narrow), abundance (high-low), and detectability (easy-difficult). Abundance was modeled as a random effect with a Poisson or negative binomial distribution, with mean affected by forest cover, elevation, and route length. Detectability was a logit-linear function of survey date, survey date-by-elevation, and sampling effort (time per transect unit). Resulting covariate effects and parameter estimates were consistent with expectations. Detectability per territory (for three surveys) ranged from 0.66 to 0.94 (mean 0.84) for easy species, and from 0.16 to 0.83 (mean 0.53) for difficult species, depended on survey effort for two easy and all four difficult species, and changed seasonally for three easy and three difficult species. Abundance was positively related to route length in three high-abundance and one low-abundance (one easy and three difficult) species, and increased with forest cover in five forest species, decreased for two nonforest species, and was unaffected for a generalist species. Abundance estimates under the most parsimonious mixture models were between 1.1 and 8.9 (median 1.8) times greater than estimates based on territory mapping; hence, three surveys were insufficient to detect all territories for each species. We conclude that binomial mixture models are an important new approach for estimating abundance corrected for detectability when only repeated-count data are available. Future developments envisioned include estimation of trend, occupancy, and total regional abundance. © 2005 by the Ecological Society of America.","author":[{"dropping-particle":"","family":"Kéry","given":"Marc","non-dropping-particle":"","parse-names":false,"suffix":""},{"dropping-particle":"","family":"Royle","given":"J. Andrew","non-dropping-particle":"","parse-names":false,"suffix":""},{"dropping-particle":"","family":"Schmid","given":"Hans","non-dropping-particle":"","parse-names":false,"suffix":""}],"container-title":"Ecological Applications","id":"ITEM-1","issue":"4","issued":{"date-parts":[["2005","8"]]},"page":"1450-1461","title":"Modeling avian abundance from replicated counts using binomial mixture models","type":"article-journal","volume":"15"},"uris":["http://www.mendeley.com/documents/?uuid=8b96f93d-54f4-41e5-9b1d-05735333b674"]},{"id":"ITEM-2","itemData":{"DOI":"10.1890/07-2107.1","ISSN":"10510761","PMID":"19425427","abstract":"Predicting abundance across a species' distribution is useful for studies of ecology and biodiversity management. Modeling of survey data in relation to environmental variables can be a powerful method for extrapolating abundances across a species' distribution and, consequently, calculating total abundances and ultimately trends. Research in this area has demonstrated that models of abundance are often unstable and produce spurious estimates, and until recently our ability to remove detection error limited the development of accurate models. The N-mixture model accounts for detection and abundance simultaneously and has been a significant advance in abundance modeling. Case studies that have tested these new models have demonstrated success for some species, but doubt remains over the appropriateness of standard N-mixture models for many species. Here we develop the Nmixture model to accommodate zero-inflated data, a common occurrence in ecology, by employing zero-inflated count models. To our knowledge, this is the first application of this method to modeling count data. We use four variants of the N-mixture model (Poisson, zeroinflated Poisson, negative binomial, and zero-inflated negative binomial) to model abundance, occupancy (zero-inflated models only) and detection probability of six birds in South Australia. We assess models by their statistical fit and the ecological realism of the parameter estimates. Specifically, we assess the statistical fit with AIC and assess the ecological realism by comparing the parameter estimates with expected values derived from literature, ecological theory, and expert opinion. We demonstrate that, despite being frequently ranked the ''best model'' according to AIC, the negative binomial variants of the N-mixture often produce ecologically unrealistic parameter estimates. The zero-inflated Poisson variant is preferable to the negative binomial variants of the N-mixture, as it models an ecological mechanism rather than a statistical phenomenon and generates reasonable parameter estimates. Our results emphasize the need to include ecological reasoning when choosing appropriate models and highlight the dangers of modeling statistical properties of the data. We demonstrate that, to obtain ecologically realistic estimates of abundance, occupancy and detection probability, it is essential to understand the sources of variation in the data and then use this information to choose appropriate error distributions. © 2009 by…","author":[{"dropping-particle":"","family":"Joseph","given":"Liana N.","non-dropping-particle":"","parse-names":false,"suffix":""},{"dropping-particle":"","family":"Elkin","given":"Ché","non-dropping-particle":"","parse-names":false,"suffix":""},{"dropping-particle":"","family":"Martin","given":"Tara G.","non-dropping-particle":"","parse-names":false,"suffix":""},{"dropping-particle":"","family":"Possingham","given":"Hugh P.","non-dropping-particle":"","parse-names":false,"suffix":""}],"container-title":"Ecological Applications","id":"ITEM-2","issue":"3","issued":{"date-parts":[["2009","4"]]},"page":"631-642","title":"Modeling abundance using N-mixture models: The importance of considering ecological mechanisms","type":"article-journal","volume":"19"},"uris":["http://www.mendeley.com/documents/?uuid=2e17db14-3255-4b8e-a7aa-7f058e76a0a0"]},{"id":"ITEM-3","itemData":{"DOI":"10.1111/j.1365-2664.2010.01922.x","ISBN":"0021-8901","ISSN":"00218901","abstract":"1. In large-scale field surveys, a binary recording of each species’ detection or nondetection has been increasingly adopted for its simplicity and low cost. Because of the importance of abundance in many studies, it is desirable to obtain inferences about abundance at species-, functional group-, and community-levels fromsuch binary data. 2. We developed a novel hierarchical multi-species abundance model based on species-level detec- tion⁄nondetection data. The model accounts for the existence of undetected species, and variability in abundance and detectabilityamong species. Species-level detection⁄nondetection is linked to spe- cies-level abundance via a detection model that accommodates the expectation that probability of detection (at least one individuals is detected) increases with local abundance of the species. We applied this model to a 9-year dataset composed of the detection⁄nondetection of forest birds, at a single post-fire site (from7 to 15 years after fire) in amontane area of central Japan.Themodel allo- cated undetected species into one of the predefined functional groups by assuming a prior distribu- tion on individual group membership. 3. The results suggest that 15–20 species were missed in each year, and that species richness of com- munities and functional groups did not change with post-fire forest succession. Overall abundance of birds and abundance of functional groups tended to increase over time, although only in the win- ter,while decreases in detectabilitieswere observed in several species. 4. Synthesis and applications. Understanding and prediction of large-scale biodiversity dynamics partly hinge on how we can use data effectively. Our hierarchical model for detection⁄nondetection data estimates abundance in space ⁄ time at species-, functional group-, and community-levels while accounting for undetected individuals and species. It also permits comparison ofmultiple communi- ties bymany types of abundance-based diversity and similaritymeasures under imperfect detection.","author":[{"dropping-particle":"","family":"Yamaura","given":"Yuichi","non-dropping-particle":"","parse-names":false,"suffix":""},{"dropping-particle":"","family":"Andrew Royle","given":"J.","non-dropping-particle":"","parse-names":false,"suffix":""},{"dropping-particle":"","family":"Kuboi","given":"Kouji","non-dropping-particle":"","parse-names":false,"suffix":""},{"dropping-particle":"","family":"Tada","given":"Tsuneo","non-dropping-particle":"","parse-names":false,"suffix":""},{"dropping-particle":"","family":"Ikeno","given":"Susumu","non-dropping-particle":"","parse-names":false,"suffix":""},{"dropping-particle":"","family":"Makino","given":"Shun'ichi","non-dropping-particle":"","parse-names":false,"suffix":""}],"container-title":"Journal of Applied Ecology","id":"ITEM-3","issue":"1","issued":{"date-parts":[["2011","2"]]},"page":"67-75","title":"Modelling community dynamics based on species-level abundance models from detection/nondetection data","type":"article-journal","volume":"48"},"uris":["http://www.mendeley.com/documents/?uuid=bcea16fe-cb06-4e50-b85f-442713ee1415"]},{"id":"ITEM-4","itemData":{"DOI":"10.1371/journal.pone.0135987","ISSN":"1932-6203","abstract":"We used repeated sightings of individual birds encountered in community-level surveys to investigate the relative roles of habitat and biological interactions in determining the distribution and abundance of each species. To analyze these data, we developed a multispecies N-mixture model that allowed estimation of both positive and negative correlations between abundances of different species while also estimating the effects of habitat and the effects of errors in detection of each species. Using a combination of single- and multispecies N-mixture modeling, we examined for each species whether our measures of habitat were sufficient to account for the variation in encounter histories of individual birds or whether other habitat variables or interactions with other species needed to be considered. In the community that we studied, habitat appeared to be more influential than biological interactions in determining the distribution and abundance of most avian species. Our results lend support to the hypothesis that abundances of forest specialists are negatively affected by forest fragmentation. Our results also suggest that many species were associated with particular types of vegetation as measured by structural attributes of the forests. The abundances of 6 of the 73 species observed in our study were strongly correlated. These species included large birds (American Crow (Corvus brachyrhynchos) and Red-winged Blackbird (Agelaius phoeniceus)) that forage on the ground in open habitats and small birds (Red-eyed Vireo (Vireo olivaceus), House Wren (Troglodytes aedon), Hooded Warbler (Setophaga citrina), and Prairie Warbler (Setophaga discolor)) that are associated with dense shrub cover. Species abundances were positively correlated within each size group and negatively correlated between groups. Except for the American Crow, which preys on eggs and nestlings of small song birds, none of the other 5 species is known to display direct interactions, so we suspect that the correlations may have been associated with species-specific responses to habitat components not adequately measured by our covariates.","author":[{"dropping-particle":"","family":"Dorazio","given":"Robert M.","non-dropping-particle":"","parse-names":false,"suffix":""},{"dropping-particle":"","family":"Connor","given":"Edward F.","non-dropping-particle":"","parse-names":false,"suffix":""},{"dropping-particle":"","family":"Askins","given":"Robert A.","non-dropping-particle":"","parse-names":false,"suffix":""}],"container-title":"PLOS ONE","editor":[{"dropping-particle":"","family":"Ambrosini","given":"Roberto","non-dropping-particle":"","parse-names":false,"suffix":""}],"id":"ITEM-4","issue":"8","issued":{"date-parts":[["2015","8","19"]]},"page":"e0135987","title":"Estimating the Effects of Habitat and Biological Interactions in an Avian Community","type":"article-journal","volume":"10"},"uris":["http://www.mendeley.com/documents/?uuid=5d565bd1-5a25-4b23-821b-081f75e766f7"]}],"mendeley":{"formattedCitation":"(Dorazio, Connor, &amp; Askins, 2015; Joseph, Elkin, Martin, &amp; Possingham, 2009; Kéry, Royle, &amp; Schmid, 2005; Yamaura et al., 2011)","plainTextFormattedCitation":"(Dorazio, Connor, &amp; Askins, 2015; Joseph, Elkin, Martin, &amp; Possingham, 2009; Kéry, Royle, &amp; Schmid, 2005; Yamaura et al., 2011)","previouslyFormattedCitation":"(Dorazio, Connor, &amp; Askins, 2015; Joseph, Elkin, Martin, &amp; Possingham, 2009; Kéry, Royle, &amp; Schmid, 2005; Yamaura et al., 2011)"},"properties":{"noteIndex":0},"schema":"https://github.com/citation-style-language/schema/raw/master/csl-citation.json"}</w:instrText>
      </w:r>
      <w:r w:rsidR="00E336B9"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(Dorazio, Connor, &amp; Askins, 2015; Joseph, Elkin, Martin, &amp; Possingham, 2009; Kéry, Royle, &amp; Schmid, 2005; Yamaura et al., 2011)</w:t>
      </w:r>
      <w:r w:rsidR="00E336B9" w:rsidRPr="00A04CE0">
        <w:rPr>
          <w:rFonts w:ascii="Times New Roman" w:hAnsi="Times New Roman" w:cs="Times New Roman"/>
          <w:sz w:val="24"/>
          <w:szCs w:val="24"/>
          <w:lang w:val="en-US"/>
        </w:rPr>
        <w:fldChar w:fldCharType="end"/>
      </w:r>
      <w:r w:rsidR="0058396E" w:rsidRPr="00A04CE0">
        <w:rPr>
          <w:rFonts w:ascii="Times New Roman" w:hAnsi="Times New Roman" w:cs="Times New Roman"/>
          <w:sz w:val="24"/>
          <w:szCs w:val="24"/>
          <w:lang w:val="en-US"/>
        </w:rPr>
        <w:t>.</w:t>
      </w:r>
      <w:r w:rsidR="004F34E1" w:rsidRPr="00A04CE0">
        <w:rPr>
          <w:rFonts w:ascii="Times New Roman" w:hAnsi="Times New Roman" w:cs="Times New Roman"/>
          <w:sz w:val="24"/>
          <w:szCs w:val="24"/>
          <w:lang w:val="en-US"/>
        </w:rPr>
        <w:t xml:space="preserve"> </w:t>
      </w:r>
      <w:r w:rsidR="00D34619" w:rsidRPr="00A04CE0">
        <w:rPr>
          <w:rFonts w:ascii="Times New Roman" w:hAnsi="Times New Roman" w:cs="Times New Roman"/>
          <w:sz w:val="24"/>
          <w:szCs w:val="24"/>
          <w:lang w:val="en-US"/>
        </w:rPr>
        <w:t>However</w:t>
      </w:r>
      <w:r w:rsidR="0058396E" w:rsidRPr="00A04CE0">
        <w:rPr>
          <w:rFonts w:ascii="Times New Roman" w:hAnsi="Times New Roman" w:cs="Times New Roman"/>
          <w:sz w:val="24"/>
          <w:szCs w:val="24"/>
          <w:lang w:val="en-US"/>
        </w:rPr>
        <w:t>, bot</w:t>
      </w:r>
      <w:r w:rsidR="004F34E1" w:rsidRPr="00A04CE0">
        <w:rPr>
          <w:rFonts w:ascii="Times New Roman" w:hAnsi="Times New Roman" w:cs="Times New Roman"/>
          <w:sz w:val="24"/>
          <w:szCs w:val="24"/>
          <w:lang w:val="en-US"/>
        </w:rPr>
        <w:t>h</w:t>
      </w:r>
      <w:r w:rsidR="0058396E" w:rsidRPr="00A04CE0">
        <w:rPr>
          <w:rFonts w:ascii="Times New Roman" w:hAnsi="Times New Roman" w:cs="Times New Roman"/>
          <w:sz w:val="24"/>
          <w:szCs w:val="24"/>
          <w:lang w:val="en-US"/>
        </w:rPr>
        <w:t xml:space="preserve"> species and individual </w:t>
      </w:r>
      <w:r w:rsidR="002B6036" w:rsidRPr="00A04CE0">
        <w:rPr>
          <w:rFonts w:ascii="Times New Roman" w:hAnsi="Times New Roman" w:cs="Times New Roman"/>
          <w:sz w:val="24"/>
          <w:szCs w:val="24"/>
          <w:lang w:val="en-US"/>
        </w:rPr>
        <w:t xml:space="preserve">counts </w:t>
      </w:r>
      <w:r w:rsidR="0058396E" w:rsidRPr="00A04CE0">
        <w:rPr>
          <w:rFonts w:ascii="Times New Roman" w:hAnsi="Times New Roman" w:cs="Times New Roman"/>
          <w:sz w:val="24"/>
          <w:szCs w:val="24"/>
          <w:lang w:val="en-US"/>
        </w:rPr>
        <w:t>are</w:t>
      </w:r>
      <w:r w:rsidR="00600B6E" w:rsidRPr="00A04CE0">
        <w:rPr>
          <w:rFonts w:ascii="Times New Roman" w:hAnsi="Times New Roman" w:cs="Times New Roman"/>
          <w:sz w:val="24"/>
          <w:szCs w:val="24"/>
          <w:lang w:val="en-US"/>
        </w:rPr>
        <w:t xml:space="preserve"> </w:t>
      </w:r>
      <w:r w:rsidR="002B6036" w:rsidRPr="00A04CE0">
        <w:rPr>
          <w:rFonts w:ascii="Times New Roman" w:hAnsi="Times New Roman" w:cs="Times New Roman"/>
          <w:sz w:val="24"/>
          <w:szCs w:val="24"/>
          <w:lang w:val="en-US"/>
        </w:rPr>
        <w:t xml:space="preserve">often </w:t>
      </w:r>
      <w:r w:rsidR="00600B6E" w:rsidRPr="00A04CE0">
        <w:rPr>
          <w:rFonts w:ascii="Times New Roman" w:hAnsi="Times New Roman" w:cs="Times New Roman"/>
          <w:sz w:val="24"/>
          <w:szCs w:val="24"/>
          <w:lang w:val="en-US"/>
        </w:rPr>
        <w:t>incomplete</w:t>
      </w:r>
      <w:r w:rsidR="002B6036" w:rsidRPr="00A04CE0">
        <w:rPr>
          <w:rFonts w:ascii="Times New Roman" w:hAnsi="Times New Roman" w:cs="Times New Roman"/>
          <w:sz w:val="24"/>
          <w:szCs w:val="24"/>
          <w:lang w:val="en-US"/>
        </w:rPr>
        <w:t xml:space="preserve"> since</w:t>
      </w:r>
      <w:r w:rsidR="00600B6E"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all species</w:t>
      </w:r>
      <w:r w:rsidR="0058396E" w:rsidRPr="00A04CE0">
        <w:rPr>
          <w:rFonts w:ascii="Times New Roman" w:hAnsi="Times New Roman" w:cs="Times New Roman"/>
          <w:sz w:val="24"/>
          <w:szCs w:val="24"/>
          <w:lang w:val="en-US"/>
        </w:rPr>
        <w:t xml:space="preserve"> or individuals</w:t>
      </w:r>
      <w:r w:rsidRPr="00A04CE0">
        <w:rPr>
          <w:rFonts w:ascii="Times New Roman" w:hAnsi="Times New Roman" w:cs="Times New Roman"/>
          <w:sz w:val="24"/>
          <w:szCs w:val="24"/>
          <w:lang w:val="en-US"/>
        </w:rPr>
        <w:t xml:space="preserve"> are</w:t>
      </w:r>
      <w:r w:rsidR="00600B6E" w:rsidRPr="00A04CE0">
        <w:rPr>
          <w:rFonts w:ascii="Times New Roman" w:hAnsi="Times New Roman" w:cs="Times New Roman"/>
          <w:sz w:val="24"/>
          <w:szCs w:val="24"/>
          <w:lang w:val="en-US"/>
        </w:rPr>
        <w:t xml:space="preserve"> not perfectly</w:t>
      </w:r>
      <w:r w:rsidRPr="00A04CE0">
        <w:rPr>
          <w:rFonts w:ascii="Times New Roman" w:hAnsi="Times New Roman" w:cs="Times New Roman"/>
          <w:sz w:val="24"/>
          <w:szCs w:val="24"/>
          <w:lang w:val="en-US"/>
        </w:rPr>
        <w:t xml:space="preserve"> observed in </w:t>
      </w:r>
      <w:r w:rsidR="005A23EA"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field (i</w:t>
      </w:r>
      <w:r w:rsidR="00600B6E" w:rsidRPr="00A04CE0">
        <w:rPr>
          <w:rFonts w:ascii="Times New Roman" w:hAnsi="Times New Roman" w:cs="Times New Roman"/>
          <w:sz w:val="24"/>
          <w:szCs w:val="24"/>
          <w:lang w:val="en-US"/>
        </w:rPr>
        <w:t xml:space="preserve">.e. </w:t>
      </w:r>
      <w:r w:rsidR="002B6036" w:rsidRPr="00A04CE0">
        <w:rPr>
          <w:rFonts w:ascii="Times New Roman" w:hAnsi="Times New Roman" w:cs="Times New Roman"/>
          <w:sz w:val="24"/>
          <w:szCs w:val="24"/>
          <w:lang w:val="en-US"/>
        </w:rPr>
        <w:t xml:space="preserve">they are </w:t>
      </w:r>
      <w:r w:rsidR="00D34619" w:rsidRPr="00A04CE0">
        <w:rPr>
          <w:rFonts w:ascii="Times New Roman" w:hAnsi="Times New Roman" w:cs="Times New Roman"/>
          <w:sz w:val="24"/>
          <w:szCs w:val="24"/>
          <w:lang w:val="en-US"/>
        </w:rPr>
        <w:t>imperfectly</w:t>
      </w:r>
      <w:r w:rsidRPr="00A04CE0">
        <w:rPr>
          <w:rFonts w:ascii="Times New Roman" w:hAnsi="Times New Roman" w:cs="Times New Roman"/>
          <w:sz w:val="24"/>
          <w:szCs w:val="24"/>
          <w:lang w:val="en-US"/>
        </w:rPr>
        <w:t xml:space="preserve"> detected during sampling), and different species have </w:t>
      </w:r>
      <w:r w:rsidR="005E6254" w:rsidRPr="00A04CE0">
        <w:rPr>
          <w:rFonts w:ascii="Times New Roman" w:hAnsi="Times New Roman" w:cs="Times New Roman"/>
          <w:sz w:val="24"/>
          <w:szCs w:val="24"/>
          <w:lang w:val="en-US"/>
        </w:rPr>
        <w:t>distinct</w:t>
      </w:r>
      <w:r w:rsidRPr="00A04CE0">
        <w:rPr>
          <w:rFonts w:ascii="Times New Roman" w:hAnsi="Times New Roman" w:cs="Times New Roman"/>
          <w:sz w:val="24"/>
          <w:szCs w:val="24"/>
          <w:lang w:val="en-US"/>
        </w:rPr>
        <w:t xml:space="preserve"> </w:t>
      </w:r>
      <w:r w:rsidR="002B6036" w:rsidRPr="00A04CE0">
        <w:rPr>
          <w:rFonts w:ascii="Times New Roman" w:hAnsi="Times New Roman" w:cs="Times New Roman"/>
          <w:sz w:val="24"/>
          <w:szCs w:val="24"/>
          <w:lang w:val="en-US"/>
        </w:rPr>
        <w:t xml:space="preserve">probabilities </w:t>
      </w:r>
      <w:r w:rsidRPr="00A04CE0">
        <w:rPr>
          <w:rFonts w:ascii="Times New Roman" w:hAnsi="Times New Roman" w:cs="Times New Roman"/>
          <w:sz w:val="24"/>
          <w:szCs w:val="24"/>
          <w:lang w:val="en-US"/>
        </w:rPr>
        <w:t>of being de</w:t>
      </w:r>
      <w:r w:rsidR="00600B6E" w:rsidRPr="00A04CE0">
        <w:rPr>
          <w:rFonts w:ascii="Times New Roman" w:hAnsi="Times New Roman" w:cs="Times New Roman"/>
          <w:sz w:val="24"/>
          <w:szCs w:val="24"/>
          <w:lang w:val="en-US"/>
        </w:rPr>
        <w:t xml:space="preserve">tected </w:t>
      </w:r>
      <w:r w:rsidR="00E336B9"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{"citationItems":[{"id":"ITEM-1","itemData":{"DOI":"10.1890/0012-9658(1998)079[1018:ESRTIO]2.0.CO;2","ISBN":"00129658","ISSN":"00129658","PMID":"2317","abstract":"Estimating species richness (i.e., the actual number of species present in a given area) is a basic objective of many field studies carried out in community ecology and is also of crucial concern when dealing with the conservation and management of biodiversity. In most studies, the total number of species recorded in an area at a given time is taken as a measure of species richness. Here we use a capture–recapture approach to species richness estimation with North American Breeding Bird Survey (BBS) data in order to estimate species detectability and thus gain insight about its importance. In par-ticular, competing models making different assumptions about species detectability are available. We carried out analyses on all survey routes of four states, Arizona, Maryland, North Dakota, and Wisconsin, in two years, 1970 and 1990. These states were chosen to provide contrasting habitats, bird species composition, and survey quality. We investigated the effect of state, year, and observer ability on the proportions of different models selected, and on estimates of detectability and species richness. Our results indicate that model M h , which assumes heterogeneous detection probability among species, is frequently appropriate for estimating species richness from BBS data. Species detectability varied among states and was higher for the more skilled observers. These results emphasize the need to take into account potential heterogeneities in detectability among species in studies of factors affecting species richness.","author":[{"dropping-particle":"","family":"Boulinier","given":"Thierry","non-dropping-particle":"","parse-names":false,"suffix":""},{"dropping-particle":"","family":"Nichols","given":"James D.","non-dropping-particle":"","parse-names":false,"suffix":""},{"dropping-particle":"","family":"Sauer","given":"John R.","non-dropping-particle":"","parse-names":false,"suffix":""},{"dropping-particle":"","family":"Hines","given":"James E.","non-dropping-particle":"","parse-names":false,"suffix":""},{"dropping-particle":"","family":"Pollock","given":"K. H.","non-dropping-particle":"","parse-names":false,"suffix":""}],"container-title":"Ecology","id":"ITEM-1","issue":"3","issued":{"date-parts":[["1998"]]},"page":"1018-1028","title":"Estimating species richness: The importance of heterogeneity in species detectability","type":"article-journal","volume":"79"},"uris":["http://www.mendeley.com/documents/?uuid=3ab09198-1118-4113-b559-8bc547626786"]},{"id":"ITEM-2","itemData":{"DOI":"10.1111/aen.12157","ISSN":"2052174X","abstract":"One important source of variation present in all biodiversity sampling protocols is species detection probability (i.e. the probability of observing a species, given that it is present at a site). In tropical forests, many species have very low probability of detection, and thus they can be easily overlooked. Measuring the detection probability (detectability) of these species is important to determine the sampling effort required to accurately record them. In the present study, the variation of detectability of fruit-feeding butterflies and moths between strata (understory vs. canopy), temporally across sampling months, and in relation to observed abundance were examined in the Amazon and Atlantic forests using models of logistic regression. These results enabled the estimation of the sampling effort required to detect a given fraction of the total assemblage. Species detectability was positively correlated with observed abundance for both butterflies and moths. In the Amazon, most species were more detectable in a specific stratum (canopy or understory). Biblidinae, Charaxinae and Satyrini showed temporal variation in detection probability in Atlantic Forest, with distinct peaks during July–August, November, and March. In contrast, Brassolini and Coeini showed peak detectability in January and March, respectively. The vertical and temporal variation in detection probability means that sampling effort must be applied strategically to the correct seasons and strata to improve the accuracy of results. The estimated minimum sampling effort to detect 70% of the species present in these tropical forests is 428 trap-days in Atlantic Forest and 1435 trap-days in the Central Amazon forest.","author":[{"dropping-particle":"","family":"Ribeiro","given":"Danilo Bandini","non-dropping-particle":"","parse-names":false,"suffix":""},{"dropping-particle":"","family":"Williams","given":"Matthew R.","non-dropping-particle":"","parse-names":false,"suffix":""},{"dropping-particle":"","family":"Specht","given":"Alexandre","non-dropping-particle":"","parse-names":false,"suffix":""},{"dropping-particle":"","family":"Freitas","given":"Andre Victor Lucci","non-dropping-particle":"","parse-names":false,"suffix":""}],"container-title":"Austral Entomology","id":"ITEM-2","issue":"1","issued":{"date-parts":[["2016","2"]]},"page":"112-120","title":"Vertical and temporal variability in the probability of detection of fruit-feeding butterflies and moths (Lepidoptera) in tropical forest","type":"article-journal","volume":"55"},"uris":["http://www.mendeley.com/documents/?uuid=5a619d4c-dd4a-4baa-8c25-82c40c8d2eca"]}],"mendeley":{"formattedCitation":"(Boulinier, Nichols, Sauer, Hines, &amp; Pollock, 1998; Danilo Bandini Ribeiro, Williams, Specht, &amp; Freitas, 2016)","plainTextFormattedCitation":"(Boulinier, Nichols, Sauer, Hines, &amp; Pollock, 1998; Danilo Bandini Ribeiro, Williams, Specht, &amp; Freitas, 2016)","previouslyFormattedCitation":"(Boulinier, Nichols, Sauer, Hines, &amp; Pollock, 1998; Danilo Bandini Ribeiro, Williams, Specht, &amp; Freitas, 2016)"},"properties":{"noteIndex":0},"schema":"https://github.com/citation-style-language/schema/raw/master/csl-citation.json"}</w:instrText>
      </w:r>
      <w:r w:rsidR="00E336B9"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(Boulinier, Nichols, Sauer, Hines, &amp; Pollock, 1998; Danilo Bandini Ribeiro, Williams, Specht, &amp; Freitas, 2016)</w:t>
      </w:r>
      <w:r w:rsidR="00E336B9" w:rsidRPr="00A04CE0">
        <w:rPr>
          <w:rFonts w:ascii="Times New Roman" w:hAnsi="Times New Roman" w:cs="Times New Roman"/>
          <w:sz w:val="24"/>
          <w:szCs w:val="24"/>
          <w:lang w:val="en-US"/>
        </w:rPr>
        <w:fldChar w:fldCharType="end"/>
      </w:r>
      <w:r w:rsidR="00600B6E" w:rsidRPr="00A04CE0">
        <w:rPr>
          <w:rFonts w:ascii="Times New Roman" w:hAnsi="Times New Roman" w:cs="Times New Roman"/>
          <w:sz w:val="24"/>
          <w:szCs w:val="24"/>
          <w:lang w:val="en-US"/>
        </w:rPr>
        <w:t xml:space="preserve">. </w:t>
      </w:r>
      <w:r w:rsidR="009A2D50" w:rsidRPr="00A04CE0">
        <w:rPr>
          <w:rFonts w:ascii="Times New Roman" w:hAnsi="Times New Roman" w:cs="Times New Roman"/>
          <w:sz w:val="24"/>
          <w:szCs w:val="24"/>
          <w:lang w:val="en-US"/>
        </w:rPr>
        <w:t>C</w:t>
      </w:r>
      <w:r w:rsidR="00062700" w:rsidRPr="00A04CE0">
        <w:rPr>
          <w:rFonts w:ascii="Times New Roman" w:hAnsi="Times New Roman" w:cs="Times New Roman"/>
          <w:sz w:val="24"/>
          <w:szCs w:val="24"/>
          <w:lang w:val="en-US"/>
        </w:rPr>
        <w:t>lassical</w:t>
      </w:r>
      <w:r w:rsidR="00600B6E" w:rsidRPr="00A04CE0">
        <w:rPr>
          <w:rFonts w:ascii="Times New Roman" w:hAnsi="Times New Roman" w:cs="Times New Roman"/>
          <w:sz w:val="24"/>
          <w:szCs w:val="24"/>
          <w:lang w:val="en-US"/>
        </w:rPr>
        <w:t xml:space="preserve"> community </w:t>
      </w:r>
      <w:r w:rsidR="009A2D50" w:rsidRPr="00A04CE0">
        <w:rPr>
          <w:rFonts w:ascii="Times New Roman" w:hAnsi="Times New Roman" w:cs="Times New Roman"/>
          <w:sz w:val="24"/>
          <w:szCs w:val="24"/>
          <w:lang w:val="en-US"/>
        </w:rPr>
        <w:t>analyses commonly ignore</w:t>
      </w:r>
      <w:r w:rsidR="00600B6E" w:rsidRPr="00A04CE0">
        <w:rPr>
          <w:rFonts w:ascii="Times New Roman" w:hAnsi="Times New Roman" w:cs="Times New Roman"/>
          <w:sz w:val="24"/>
          <w:szCs w:val="24"/>
          <w:lang w:val="en-US"/>
        </w:rPr>
        <w:t xml:space="preserve"> imperfect detection</w:t>
      </w:r>
      <w:r w:rsidR="009A2D50" w:rsidRPr="00A04CE0">
        <w:rPr>
          <w:rFonts w:ascii="Times New Roman" w:hAnsi="Times New Roman" w:cs="Times New Roman"/>
          <w:sz w:val="24"/>
          <w:szCs w:val="24"/>
          <w:lang w:val="en-US"/>
        </w:rPr>
        <w:t>,</w:t>
      </w:r>
      <w:r w:rsidR="00600B6E" w:rsidRPr="00A04CE0">
        <w:rPr>
          <w:rFonts w:ascii="Times New Roman" w:hAnsi="Times New Roman" w:cs="Times New Roman"/>
          <w:sz w:val="24"/>
          <w:szCs w:val="24"/>
          <w:lang w:val="en-US"/>
        </w:rPr>
        <w:t xml:space="preserve"> </w:t>
      </w:r>
      <w:r w:rsidR="006C6EB2" w:rsidRPr="00A04CE0">
        <w:rPr>
          <w:rFonts w:ascii="Times New Roman" w:hAnsi="Times New Roman" w:cs="Times New Roman"/>
          <w:sz w:val="24"/>
          <w:szCs w:val="24"/>
          <w:lang w:val="en-US"/>
        </w:rPr>
        <w:t>for both incidence and abundance-based approach</w:t>
      </w:r>
      <w:r w:rsidR="005C407B" w:rsidRPr="00A04CE0">
        <w:rPr>
          <w:rFonts w:ascii="Times New Roman" w:hAnsi="Times New Roman" w:cs="Times New Roman"/>
          <w:sz w:val="24"/>
          <w:szCs w:val="24"/>
          <w:lang w:val="en-US"/>
        </w:rPr>
        <w:t>es</w:t>
      </w:r>
      <w:r w:rsidR="00062700" w:rsidRPr="00A04CE0">
        <w:rPr>
          <w:rFonts w:ascii="Times New Roman" w:hAnsi="Times New Roman" w:cs="Times New Roman"/>
          <w:sz w:val="24"/>
          <w:szCs w:val="24"/>
          <w:lang w:val="en-US"/>
        </w:rPr>
        <w:t xml:space="preserve">, as well </w:t>
      </w:r>
      <w:r w:rsidR="005A23EA" w:rsidRPr="00A04CE0">
        <w:rPr>
          <w:rFonts w:ascii="Times New Roman" w:hAnsi="Times New Roman" w:cs="Times New Roman"/>
          <w:sz w:val="24"/>
          <w:szCs w:val="24"/>
          <w:lang w:val="en-US"/>
        </w:rPr>
        <w:t xml:space="preserve">as </w:t>
      </w:r>
      <w:r w:rsidR="009A2D50" w:rsidRPr="00A04CE0">
        <w:rPr>
          <w:rFonts w:ascii="Times New Roman" w:hAnsi="Times New Roman" w:cs="Times New Roman"/>
          <w:sz w:val="24"/>
          <w:szCs w:val="24"/>
          <w:lang w:val="en-US"/>
        </w:rPr>
        <w:t xml:space="preserve">its </w:t>
      </w:r>
      <w:r w:rsidR="00062700" w:rsidRPr="00A04CE0">
        <w:rPr>
          <w:rFonts w:ascii="Times New Roman" w:hAnsi="Times New Roman" w:cs="Times New Roman"/>
          <w:sz w:val="24"/>
          <w:szCs w:val="24"/>
          <w:lang w:val="en-US"/>
        </w:rPr>
        <w:t xml:space="preserve">effects </w:t>
      </w:r>
      <w:r w:rsidR="002B6036" w:rsidRPr="00A04CE0">
        <w:rPr>
          <w:rFonts w:ascii="Times New Roman" w:hAnsi="Times New Roman" w:cs="Times New Roman"/>
          <w:sz w:val="24"/>
          <w:szCs w:val="24"/>
          <w:lang w:val="en-US"/>
        </w:rPr>
        <w:t xml:space="preserve">on diversity </w:t>
      </w:r>
      <w:r w:rsidR="00062700" w:rsidRPr="00A04CE0">
        <w:rPr>
          <w:rFonts w:ascii="Times New Roman" w:hAnsi="Times New Roman" w:cs="Times New Roman"/>
          <w:sz w:val="24"/>
          <w:szCs w:val="24"/>
          <w:lang w:val="en-US"/>
        </w:rPr>
        <w:t>measure</w:t>
      </w:r>
      <w:r w:rsidR="002B6036" w:rsidRPr="00A04CE0">
        <w:rPr>
          <w:rFonts w:ascii="Times New Roman" w:hAnsi="Times New Roman" w:cs="Times New Roman"/>
          <w:sz w:val="24"/>
          <w:szCs w:val="24"/>
          <w:lang w:val="en-US"/>
        </w:rPr>
        <w:t>s</w:t>
      </w:r>
      <w:r w:rsidR="00D12A9E">
        <w:rPr>
          <w:rFonts w:ascii="Times New Roman" w:hAnsi="Times New Roman" w:cs="Times New Roman"/>
          <w:sz w:val="24"/>
          <w:szCs w:val="24"/>
          <w:lang w:val="en-US"/>
        </w:rPr>
        <w:t xml:space="preserve"> </w:t>
      </w:r>
      <w:r w:rsidR="00632E7A">
        <w:rPr>
          <w:rFonts w:ascii="Times New Roman" w:hAnsi="Times New Roman" w:cs="Times New Roman"/>
          <w:sz w:val="24"/>
          <w:szCs w:val="24"/>
          <w:lang w:val="en-US"/>
        </w:rPr>
        <w:fldChar w:fldCharType="begin" w:fldLock="1"/>
      </w:r>
      <w:r w:rsidR="00A9134C">
        <w:rPr>
          <w:rFonts w:ascii="Times New Roman" w:hAnsi="Times New Roman" w:cs="Times New Roman"/>
          <w:sz w:val="24"/>
          <w:szCs w:val="24"/>
          <w:lang w:val="en-US"/>
        </w:rPr>
        <w:instrText>ADDIN CSL_CITATION {"citationItems":[{"id":"ITEM-1","itemData":{"DOI":"10.1016/j.tree.2013.10.012","ISSN":"01695347","abstract":"Estimates of species richness and diversity are central to community and macroecology and are frequently used in conservation planning. Commonly used diversity metrics account for undetected species primarily by controlling for sampling effort. Yet the probability of detecting an individual can vary among species, observers, survey methods, and sites. We review emerging methods to estimate alpha, beta, gamma, and metacommunity diversity through hierarchical multispecies occupancy models (MSOMs) and multispecies abundance models (MSAMs) that explicitly incorporate observation error in the detection process for species or individuals. We examine advantages, limitations, and assumptions of these detection-based hierarchical models for estimating species diversity. Accounting for imperfect detection using these approaches has influenced conclusions of comparative community studies and creates new opportunities for testing theory. © 2013 Elsevier Ltd.","author":[{"dropping-particle":"","family":"Iknayan","given":"Kelly J.","non-dropping-particle":"","parse-names":false,"suffix":""},{"dropping-particle":"","family":"Tingley","given":"Morgan W.","non-dropping-particle":"","parse-names":false,"suffix":""},{"dropping-particle":"","family":"Furnas","given":"Brett J.","non-dropping-particle":"","parse-names":false,"suffix":""},{"dropping-particle":"","family":"Beissinger","given":"Steven R.","non-dropping-particle":"","parse-names":false,"suffix":""}],"container-title":"Trends in Ecology and Evolution","id":"ITEM-1","issue":"2","issued":{"date-parts":[["2014"]]},"page":"97-106","publisher":"Elsevier Ltd","title":"Detecting diversity: Emerging methods to estimate species diversity","type":"article-journal","volume":"29"},"uris":["http://www.mendeley.com/documents/?uuid=74153573-30dd-4bba-9412-6004d22cb2d9"]},{"id":"ITEM-2","itemData":{"DOI":"10.1016/j.tree.2016.04.002","ISBN":"01695347","ISSN":"01695347","PMID":"27168115","abstract":"Interest in, and opportunities to include functional and phylogenetic attributes of species in community ecology and biogeography are rapidly growing and seen as vital for the assessment of status and trends in biodiversity. However, the fundamental underlying evidence remains the (co-)occurrence of the biological units, such as species, in time and space and our ability to appropriately detect and quantify them. Here, we examine the implications of imperfect detection of species for functional and phylogenetic diversity (FD and PD) estimates. We explore how FD and PD might have different detectabilities than taxonomic diversity (TD) and how all three might vary differently along spatial and environmental gradients. We also extend occupancy modeling and dendrogram-based methods to address the imperfect detection of different biodiversity facets. Trait-based and phylogenetic attributes of species are increasingly seen as vital components to better address the processes underlying spatial and temporal biodiversity dynamics and the potential consequences of biodiversity change.A rapid growth in phylogenetic trees and trait compilations has led to an increase in phylogentic and functional diversity studies and resulted in numerous applications, including evaluating impacts of global change, setting conservation targets, and mapping ecosystem services.All diversity metrics remain limited by our ability to measure them in the field. The fundamental unit (the presence or abundance of a single species) is rarely perfectly captured and measurement quality varies by species, environments, and traits.The potential consequences of this imperfect detection for functional or phylogenetic diversity have to date remained unexamined.","author":[{"dropping-particle":"","family":"Jarzyna","given":"Marta A.","non-dropping-particle":"","parse-names":false,"suffix":""},{"dropping-particle":"","family":"Jetz","given":"Walter","non-dropping-particle":"","parse-names":false,"suffix":""}],"container-title":"Trends in Ecology &amp; Evolution","id":"ITEM-2","issue":"7","issued":{"date-parts":[["2016","7"]]},"page":"527-538","publisher":"Elsevier Ltd","title":"Detecting the Multiple Facets of Biodiversity","type":"article-journal","volume":"31"},"uris":["http://www.mendeley.com/documents/?uuid=670d8b6f-da4b-453f-8d1e-e86cf75776e8"]},{"id":"ITEM-3","itemData":{"DOI":"10.1002/ecy.2438","ISSN":"00129658","PMID":"29944742","abstract":"Incorporating imperfect detection when estimating species richness has become commonplace in the past decade. However, the question of how imperfect detection of species affects estimates of functional and phylogenetic community structure remains untested. We used long-term counts of breeding bird species that were detected at least once on islands in a land-bridge island system, and employed multi-species occupancy models to assess the effects of imperfect detection of species on estimates of bird diversity and community structure by incorporating species traits and phylogenies. Our results showed that taxonomic, functional, and phylogenetic diversity were all underestimated significantly as a result of species’ imperfect detection, with taxonomic diversity showing the greatest bias. The functional and phylogenetic structure calculated from observed communities were both more clustered than those from the detection-corrected communities due to missed distinct species. The discrepancy between observed and estimated diversity differed according to the measure of biodiversity employed. Our study demonstrates the importance of accounting for species’ imperfect detection in biodiversity studies, especially for functional and phylogenetic community ecology, and when attempting to infer community assembly processes. With datasets that allow for detection-corrected community structure, we can better estimate diversity and infer the underlying mechanisms that structure community assembly, and thus make reliable management decisions for the conservation of biodiversity.","author":[{"dropping-particle":"","family":"Si","given":"Xingfeng","non-dropping-particle":"","parse-names":false,"suffix":""},{"dropping-particle":"","family":"Cadotte","given":"Marc W.","non-dropping-particle":"","parse-names":false,"suffix":""},{"dropping-particle":"","family":"Zhao","given":"Yuhao","non-dropping-particle":"","parse-names":false,"suffix":""},{"dropping-particle":"","family":"Zhou","given":"Haonan","non-dropping-particle":"","parse-names":false,"suffix":""},{"dropping-particle":"","family":"Zeng","given":"Di","non-dropping-particle":"","parse-names":false,"suffix":""},{"dropping-particle":"","family":"Li","given":"Jiaqi","non-dropping-particle":"","parse-names":false,"suffix":""},{"dropping-particle":"","family":"Jin","given":"Tinghao","non-dropping-particle":"","parse-names":false,"suffix":""},{"dropping-particle":"","family":"Ren","given":"Peng","non-dropping-particle":"","parse-names":false,"suffix":""},{"dropping-particle":"","family":"Wang","given":"Yanping","non-dropping-particle":"","parse-names":false,"suffix":""},{"dropping-particle":"","family":"Ding","given":"Ping","non-dropping-particle":"","parse-names":false,"suffix":""},{"dropping-particle":"","family":"Tingley","given":"Morgan W.","non-dropping-particle":"","parse-names":false,"suffix":""}],"container-title":"Ecology","id":"ITEM-3","issue":"9","issued":{"date-parts":[["2018","9","25"]]},"page":"2103-2112","title":"The importance of accounting for imperfect detection when estimating functional and phylogenetic community structure","type":"article-journal","volume":"99"},"uris":["http://www.mendeley.com/documents/?uuid=adf665af-0e20-4f62-a117-ccfcb9488d81"]},{"id":"ITEM-4","itemData":{"DOI":"10.1111/2041-210X.12296","ISSN":"2041210X","abstract":"Summary: Hill numbers unify biodiversity metrics by combining several into one expression. For example, species richness, Shannon's diversity index and the Gini-Simpson index are a few of the most used diversity measures, and they can be expressed as Hill numbers. Traditionally, Hill numbers have been calculated from relative abundance data, but the expression has been modified to use incidence data as well. We demonstrate an approach for estimating Hill numbers using an occupancy modelling framework that accounts for imperfect detection. We alter the Hill numbers formula to use occupancy probabilities as opposed to the incidence probabilities that have been used previously and to calculate its summations from the modelled species richness. After introducing the occupancy-based Hill numbers, we demonstrate the differences between them and the incidence-based Hill numbers previously used through a simulation study and two applications. In the simulation study and the two examples using real data, the occupancy-based Hill numbers were larger than the incidence-based Hill numbers, although species richness was estimated similarly using both methods. The occupancy-based Hill number estimators are always at their asymptotic values (i.e. as if an infinite number of samples have been taken for the study region), therefore making it easy to compare biodiversity between different assemblages. In addition, the Hill numbers are computed as derived quantities within a Bayesian hierarchical model, allowing for straightforward inference.","author":[{"dropping-particle":"","family":"Broms","given":"Kristin M.","non-dropping-particle":"","parse-names":false,"suffix":""},{"dropping-particle":"","family":"Hooten","given":"Mevin B.","non-dropping-particle":"","parse-names":false,"suffix":""},{"dropping-particle":"","family":"Fitzpatrick","given":"Ryan M.","non-dropping-particle":"","parse-names":false,"suffix":""}],"container-title":"Methods in Ecology and Evolution","id":"ITEM-4","issue":"1","issued":{"date-parts":[["2015"]]},"page":"99-108","title":"Accounting for imperfect detection in Hill numbers for biodiversity studies","type":"article-journal","volume":"6"},"uris":["http://www.mendeley.com/documents/?uuid=4335af7f-f1c7-49d9-822d-805925a2857a"]}],"mendeley":{"formattedCitation":"(Broms, Hooten, &amp; Fitzpatrick, 2015; Iknayan, Tingley, Furnas, &amp; Beissinger, 2014; Jarzyna &amp; Jetz, 2016; Si et al., 2018)","manualFormatting":"(Iknayan, Tingley, Furnas, &amp; Beissinger, 2014; Broms, Hooten, &amp; Fitzpatrick, 2015; Jarzyna &amp; Jetz, 2016; Si et al., 2018)","plainTextFormattedCitation":"(Broms, Hooten, &amp; Fitzpatrick, 2015; Iknayan, Tingley, Furnas, &amp; Beissinger, 2014; Jarzyna &amp; Jetz, 2016; Si et al., 2018)","previouslyFormattedCitation":"(Broms, Hooten, &amp; Fitzpatrick, 2015; Iknayan, Tingley, Furnas, &amp; Beissinger, 2014; Jarzyna &amp; Jetz, 2016; Si et al., 2018)"},"properties":{"noteIndex":0},"schema":"https://github.com/citation-style-language/schema/raw/master/csl-citation.json"}</w:instrText>
      </w:r>
      <w:r w:rsidR="00632E7A">
        <w:rPr>
          <w:rFonts w:ascii="Times New Roman" w:hAnsi="Times New Roman" w:cs="Times New Roman"/>
          <w:sz w:val="24"/>
          <w:szCs w:val="24"/>
          <w:lang w:val="en-US"/>
        </w:rPr>
        <w:fldChar w:fldCharType="separate"/>
      </w:r>
      <w:r w:rsidR="00D12A9E" w:rsidRPr="00D12A9E">
        <w:rPr>
          <w:rFonts w:ascii="Times New Roman" w:hAnsi="Times New Roman" w:cs="Times New Roman"/>
          <w:noProof/>
          <w:sz w:val="24"/>
          <w:szCs w:val="24"/>
          <w:lang w:val="en-US"/>
        </w:rPr>
        <w:t>(Iknayan, Tingley, Furnas, &amp; Beissinger, 2014; Broms, Hooten, &amp; Fitzpatrick, 2015;</w:t>
      </w:r>
      <w:r w:rsidR="00D12A9E">
        <w:rPr>
          <w:rFonts w:ascii="Times New Roman" w:hAnsi="Times New Roman" w:cs="Times New Roman"/>
          <w:noProof/>
          <w:sz w:val="24"/>
          <w:szCs w:val="24"/>
          <w:lang w:val="en-US"/>
        </w:rPr>
        <w:t xml:space="preserve"> </w:t>
      </w:r>
      <w:r w:rsidR="00D12A9E" w:rsidRPr="00D12A9E">
        <w:rPr>
          <w:rFonts w:ascii="Times New Roman" w:hAnsi="Times New Roman" w:cs="Times New Roman"/>
          <w:noProof/>
          <w:sz w:val="24"/>
          <w:szCs w:val="24"/>
          <w:lang w:val="en-US"/>
        </w:rPr>
        <w:t>Jarzyna &amp; Jetz, 2016; Si et al., 2018)</w:t>
      </w:r>
      <w:r w:rsidR="00632E7A">
        <w:rPr>
          <w:rFonts w:ascii="Times New Roman" w:hAnsi="Times New Roman" w:cs="Times New Roman"/>
          <w:sz w:val="24"/>
          <w:szCs w:val="24"/>
          <w:lang w:val="en-US"/>
        </w:rPr>
        <w:fldChar w:fldCharType="end"/>
      </w:r>
      <w:r w:rsidR="00E336B9" w:rsidRPr="00A04CE0">
        <w:rPr>
          <w:rFonts w:ascii="Times New Roman" w:hAnsi="Times New Roman" w:cs="Times New Roman"/>
          <w:sz w:val="24"/>
          <w:szCs w:val="24"/>
          <w:lang w:val="en-US"/>
        </w:rPr>
        <w:t>.</w:t>
      </w:r>
    </w:p>
    <w:p w14:paraId="6176ECA3" w14:textId="79235BA6" w:rsidR="007B650C" w:rsidRPr="00A04CE0" w:rsidRDefault="0034595F" w:rsidP="0046597D">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A</w:t>
      </w:r>
      <w:r w:rsidR="00F54EBC" w:rsidRPr="00A04CE0">
        <w:rPr>
          <w:rFonts w:ascii="Times New Roman" w:hAnsi="Times New Roman" w:cs="Times New Roman"/>
          <w:sz w:val="24"/>
          <w:szCs w:val="24"/>
          <w:lang w:val="en-US"/>
        </w:rPr>
        <w:t xml:space="preserve">t </w:t>
      </w:r>
      <w:r w:rsidR="00A7380C" w:rsidRPr="00A04CE0">
        <w:rPr>
          <w:rFonts w:ascii="Times New Roman" w:hAnsi="Times New Roman" w:cs="Times New Roman"/>
          <w:sz w:val="24"/>
          <w:szCs w:val="24"/>
          <w:lang w:val="en-US"/>
        </w:rPr>
        <w:t xml:space="preserve">the </w:t>
      </w:r>
      <w:r w:rsidR="00F54EBC" w:rsidRPr="00A04CE0">
        <w:rPr>
          <w:rFonts w:ascii="Times New Roman" w:hAnsi="Times New Roman" w:cs="Times New Roman"/>
          <w:sz w:val="24"/>
          <w:szCs w:val="24"/>
          <w:lang w:val="en-US"/>
        </w:rPr>
        <w:t>community level</w:t>
      </w:r>
      <w:r w:rsidRPr="00A04CE0">
        <w:rPr>
          <w:rFonts w:ascii="Times New Roman" w:hAnsi="Times New Roman" w:cs="Times New Roman"/>
          <w:sz w:val="24"/>
          <w:szCs w:val="24"/>
          <w:lang w:val="en-US"/>
        </w:rPr>
        <w:t>,</w:t>
      </w:r>
      <w:r w:rsidR="00F54EBC" w:rsidRPr="00A04CE0">
        <w:rPr>
          <w:rFonts w:ascii="Times New Roman" w:hAnsi="Times New Roman" w:cs="Times New Roman"/>
          <w:sz w:val="24"/>
          <w:szCs w:val="24"/>
          <w:lang w:val="en-US"/>
        </w:rPr>
        <w:t xml:space="preserve"> species share evolutionary history and </w:t>
      </w:r>
      <w:r w:rsidR="00A7380C" w:rsidRPr="00A04CE0">
        <w:rPr>
          <w:rFonts w:ascii="Times New Roman" w:hAnsi="Times New Roman" w:cs="Times New Roman"/>
          <w:sz w:val="24"/>
          <w:szCs w:val="24"/>
          <w:lang w:val="en-US"/>
        </w:rPr>
        <w:t xml:space="preserve">show </w:t>
      </w:r>
      <w:r w:rsidR="00E52903" w:rsidRPr="00A04CE0">
        <w:rPr>
          <w:rFonts w:ascii="Times New Roman" w:hAnsi="Times New Roman" w:cs="Times New Roman"/>
          <w:sz w:val="24"/>
          <w:szCs w:val="24"/>
          <w:lang w:val="en-US"/>
        </w:rPr>
        <w:t>phenotypic variation</w:t>
      </w:r>
      <w:r w:rsidR="00A7380C" w:rsidRPr="00A04CE0">
        <w:rPr>
          <w:rFonts w:ascii="Times New Roman" w:hAnsi="Times New Roman" w:cs="Times New Roman"/>
          <w:sz w:val="24"/>
          <w:szCs w:val="24"/>
          <w:lang w:val="en-US"/>
        </w:rPr>
        <w:t>. These two features of species are widely used to</w:t>
      </w:r>
      <w:r w:rsidRPr="00A04CE0">
        <w:rPr>
          <w:rFonts w:ascii="Times New Roman" w:hAnsi="Times New Roman" w:cs="Times New Roman"/>
          <w:sz w:val="24"/>
          <w:szCs w:val="24"/>
          <w:lang w:val="en-US"/>
        </w:rPr>
        <w:t xml:space="preserve"> infer </w:t>
      </w:r>
      <w:r w:rsidR="00A7380C" w:rsidRPr="00A04CE0">
        <w:rPr>
          <w:rFonts w:ascii="Times New Roman" w:hAnsi="Times New Roman" w:cs="Times New Roman"/>
          <w:sz w:val="24"/>
          <w:szCs w:val="24"/>
          <w:lang w:val="en-US"/>
        </w:rPr>
        <w:t xml:space="preserve">historical and/or ecological </w:t>
      </w:r>
      <w:r w:rsidRPr="00A04CE0">
        <w:rPr>
          <w:rFonts w:ascii="Times New Roman" w:hAnsi="Times New Roman" w:cs="Times New Roman"/>
          <w:sz w:val="24"/>
          <w:szCs w:val="24"/>
          <w:lang w:val="en-US"/>
        </w:rPr>
        <w:t xml:space="preserve">mechanisms </w:t>
      </w:r>
      <w:r w:rsidR="00A7380C" w:rsidRPr="00A04CE0">
        <w:rPr>
          <w:rFonts w:ascii="Times New Roman" w:hAnsi="Times New Roman" w:cs="Times New Roman"/>
          <w:sz w:val="24"/>
          <w:szCs w:val="24"/>
          <w:lang w:val="en-US"/>
        </w:rPr>
        <w:t xml:space="preserve">determining community </w:t>
      </w:r>
      <w:r w:rsidRPr="00A04CE0">
        <w:rPr>
          <w:rFonts w:ascii="Times New Roman" w:hAnsi="Times New Roman" w:cs="Times New Roman"/>
          <w:sz w:val="24"/>
          <w:szCs w:val="24"/>
          <w:lang w:val="en-US"/>
        </w:rPr>
        <w:t xml:space="preserve">assembly </w:t>
      </w:r>
      <w:r w:rsidR="00A7380C" w:rsidRPr="00A04CE0">
        <w:rPr>
          <w:rFonts w:ascii="Times New Roman" w:hAnsi="Times New Roman" w:cs="Times New Roman"/>
          <w:sz w:val="24"/>
          <w:szCs w:val="24"/>
          <w:lang w:val="en-US"/>
        </w:rPr>
        <w:t xml:space="preserve">patterns </w:t>
      </w:r>
      <w:r w:rsidR="00E336B9"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{"citationItems":[{"id":"ITEM-1","itemData":{"DOI":"10.1146/annurev.ecolsys.33.010802.150448","ISBN":"0066-4162","ISSN":"0066-4162","PMID":"897","abstract":"As better phylogenetic hypotheses become available for many groups of organisms, studies in community ecology can be informed by knowledge of the evo- lutionary relationships among coexisting species. We note three primary approaches to integrating phylogenetic information into studies of community organization: 1. examining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 eas. We highlight the potential for community ecologists to benefit from phylogenetic knowledge and suggest several avenues for future research.","author":[{"dropping-particle":"","family":"Webb","given":"Campbell O.","non-dropping-particle":"","parse-names":false,"suffix":""},{"dropping-particle":"","family":"Ackerly","given":"David D.","non-dropping-particle":"","parse-names":false,"suffix":""},{"dropping-particle":"","family":"McPeek","given":"Mark A.","non-dropping-particle":"","parse-names":false,"suffix":""},{"dropping-particle":"","family":"Donoghue","given":"Michael J.","non-dropping-particle":"","parse-names":false,"suffix":""}],"container-title":"Annual Review of Ecology and Systematics","id":"ITEM-1","issue":"1","issued":{"date-parts":[["2002"]]},"page":"475-505","title":"Phylogenies and Community Ecology","type":"article-journal","volume":"33"},"uris":["http://www.mendeley.com/documents/?uuid=14d120ca-b791-48f9-8bf1-e3e5058be5cd"]},{"id":"ITEM-2","itemData":{"DOI":"10.1111/j.1461-0248.2008.01256.x","ISBN":"1461-0248","ISSN":"1461023X","PMID":"19046358","abstract":"A key challenge in ecological research is to integrate data from different scales to evaluate the ecological and evolutionary mechanisms that influence current patterns of biological diversity. We build on recent attempts to incorporate phylogenetic information into traditional diversity analyses and on existing research on beta diversity and phylogenetic community ecology. Phylogenetic beta diversity (phylobetadiversity) measures the phylogenetic distance among communities and as such allows us to connect local processes, such as biotic interactions and environmental filtering, with more regional processes including trait evolution and speciation. When combined with traditional measures of beta diversity, environmental gradient analyses or ecological niche modelling, phylobetadiversity can provide significant and novel insights into the mechanisms underlying current patterns of biological diversity.","author":[{"dropping-particle":"","family":"Graham","given":"Catherine H.","non-dropping-particle":"","parse-names":false,"suffix":""},{"dropping-particle":"","family":"Fine","given":"Paul V A","non-dropping-particle":"","parse-names":false,"suffix":""}],"container-title":"Ecology Letters","id":"ITEM-2","issue":"12","issued":{"date-parts":[["2008"]]},"page":"1265-1277","title":"Phylogenetic beta diversity: Linking ecological and evolutionary processes across space in time","type":"article-journal","volume":"11"},"uris":["http://www.mendeley.com/documents/?uuid=95d8c35b-8456-4cd5-ba52-0fff137f8008"]},{"id":"ITEM-3","itemData":{"DOI":"10.1002/ecy.2081","ISBN":"0000000154871","ISSN":"00129658","PMID":"27935037","abstract":"Introduction: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DULCIS.","author":[{"dropping-particle":"","family":"Duarte","given":"Leandro D.S.","non-dropping-particle":"","parse-names":false,"suffix":""},{"dropping-particle":"","family":"Debastiani","given":"Vanderlei J.","non-dropping-particle":"","parse-names":false,"suffix":""},{"dropping-particle":"","family":"Carlucci","given":"Marcos B.","non-dropping-particle":"","parse-names":false,"suffix":""},{"dropping-particle":"","family":"Diniz-Filho","given":"José Alexandre F.","non-dropping-particle":"","parse-names":false,"suffix":""}],"container-title":"Ecology","id":"ITEM-3","issue":"2","issued":{"date-parts":[["2018"]]},"page":"385-398","title":"Analyzing community-weighted trait means across environmental gradients: should phylogeny stay or should it go?","type":"article-journal","volume":"99"},"uris":["http://www.mendeley.com/documents/?uuid=e9de4546-f1c5-4f5d-a085-405e1fc7660f"]}],"mendeley":{"formattedCitation":"(Duarte, Debastiani, Carlucci, &amp; Diniz-Filho, 2018; Graham &amp; Fine, 2008; Webb, Ackerly, McPeek, &amp; Donoghue, 2002)","plainTextFormattedCitation":"(Duarte, Debastiani, Carlucci, &amp; Diniz-Filho, 2018; Graham &amp; Fine, 2008; Webb, Ackerly, McPeek, &amp; Donoghue, 2002)","previouslyFormattedCitation":"(Duarte, Debastiani, Carlucci, &amp; Diniz-Filho, 2018; Graham &amp; Fine, 2008; Webb, Ackerly, McPeek, &amp; Donoghue, 2002)"},"properties":{"noteIndex":0},"schema":"https://github.com/citation-style-language/schema/raw/master/csl-citation.json"}</w:instrText>
      </w:r>
      <w:r w:rsidR="00E336B9"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(Duarte, Debastiani, Carlucci, &amp; Diniz-Filho, 2018; Graham &amp; Fine, 2008; Webb, Ackerly, McPeek, &amp; Donoghue, 2002)</w:t>
      </w:r>
      <w:r w:rsidR="00E336B9"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w:t>
      </w:r>
      <w:r w:rsidR="00E52903" w:rsidRPr="00A04CE0">
        <w:rPr>
          <w:rFonts w:ascii="Times New Roman" w:hAnsi="Times New Roman" w:cs="Times New Roman"/>
          <w:sz w:val="24"/>
          <w:szCs w:val="24"/>
          <w:lang w:val="en-US"/>
        </w:rPr>
        <w:t xml:space="preserve"> </w:t>
      </w:r>
      <w:r w:rsidR="0032266F" w:rsidRPr="00A04CE0">
        <w:rPr>
          <w:rFonts w:ascii="Times New Roman" w:hAnsi="Times New Roman" w:cs="Times New Roman"/>
          <w:sz w:val="24"/>
          <w:szCs w:val="24"/>
          <w:lang w:val="en-US"/>
        </w:rPr>
        <w:t xml:space="preserve">The </w:t>
      </w:r>
      <w:r w:rsidR="00E52903" w:rsidRPr="00A04CE0">
        <w:rPr>
          <w:rFonts w:ascii="Times New Roman" w:hAnsi="Times New Roman" w:cs="Times New Roman"/>
          <w:sz w:val="24"/>
          <w:szCs w:val="24"/>
          <w:lang w:val="en-US"/>
        </w:rPr>
        <w:t xml:space="preserve">number of studies </w:t>
      </w:r>
      <w:r w:rsidR="00310009" w:rsidRPr="00A04CE0">
        <w:rPr>
          <w:rFonts w:ascii="Times New Roman" w:hAnsi="Times New Roman" w:cs="Times New Roman"/>
          <w:sz w:val="24"/>
          <w:szCs w:val="24"/>
          <w:lang w:val="en-US"/>
        </w:rPr>
        <w:t>analyzing</w:t>
      </w:r>
      <w:r w:rsidR="00E52903" w:rsidRPr="00A04CE0">
        <w:rPr>
          <w:rFonts w:ascii="Times New Roman" w:hAnsi="Times New Roman" w:cs="Times New Roman"/>
          <w:sz w:val="24"/>
          <w:szCs w:val="24"/>
          <w:lang w:val="en-US"/>
        </w:rPr>
        <w:t xml:space="preserve"> phylogenetic or functional </w:t>
      </w:r>
      <w:r w:rsidR="00310009" w:rsidRPr="00A04CE0">
        <w:rPr>
          <w:rFonts w:ascii="Times New Roman" w:hAnsi="Times New Roman" w:cs="Times New Roman"/>
          <w:sz w:val="24"/>
          <w:szCs w:val="24"/>
          <w:lang w:val="en-US"/>
        </w:rPr>
        <w:t>diversity patterns</w:t>
      </w:r>
      <w:r w:rsidR="005A23EA" w:rsidRPr="00A04CE0">
        <w:rPr>
          <w:rFonts w:ascii="Times New Roman" w:hAnsi="Times New Roman" w:cs="Times New Roman"/>
          <w:sz w:val="24"/>
          <w:szCs w:val="24"/>
          <w:lang w:val="en-US"/>
        </w:rPr>
        <w:t xml:space="preserve"> has</w:t>
      </w:r>
      <w:r w:rsidR="00310009" w:rsidRPr="00A04CE0">
        <w:rPr>
          <w:rFonts w:ascii="Times New Roman" w:hAnsi="Times New Roman" w:cs="Times New Roman"/>
          <w:sz w:val="24"/>
          <w:szCs w:val="24"/>
          <w:lang w:val="en-US"/>
        </w:rPr>
        <w:t xml:space="preserve"> </w:t>
      </w:r>
      <w:r w:rsidR="00E52903" w:rsidRPr="00A04CE0">
        <w:rPr>
          <w:rFonts w:ascii="Times New Roman" w:hAnsi="Times New Roman" w:cs="Times New Roman"/>
          <w:sz w:val="24"/>
          <w:szCs w:val="24"/>
          <w:lang w:val="en-US"/>
        </w:rPr>
        <w:t>increas</w:t>
      </w:r>
      <w:r w:rsidR="00310009" w:rsidRPr="00A04CE0">
        <w:rPr>
          <w:rFonts w:ascii="Times New Roman" w:hAnsi="Times New Roman" w:cs="Times New Roman"/>
          <w:sz w:val="24"/>
          <w:szCs w:val="24"/>
          <w:lang w:val="en-US"/>
        </w:rPr>
        <w:t>ed</w:t>
      </w:r>
      <w:r w:rsidR="003957FC" w:rsidRPr="00A04CE0">
        <w:rPr>
          <w:rFonts w:ascii="Times New Roman" w:hAnsi="Times New Roman" w:cs="Times New Roman"/>
          <w:sz w:val="24"/>
          <w:szCs w:val="24"/>
          <w:lang w:val="en-US"/>
        </w:rPr>
        <w:t xml:space="preserve"> </w:t>
      </w:r>
      <w:r w:rsidR="0032266F" w:rsidRPr="00A04CE0">
        <w:rPr>
          <w:rFonts w:ascii="Times New Roman" w:hAnsi="Times New Roman" w:cs="Times New Roman"/>
          <w:sz w:val="24"/>
          <w:szCs w:val="24"/>
          <w:lang w:val="en-US"/>
        </w:rPr>
        <w:t xml:space="preserve">over recent decades, </w:t>
      </w:r>
      <w:r w:rsidR="003957FC" w:rsidRPr="00A04CE0">
        <w:rPr>
          <w:rFonts w:ascii="Times New Roman" w:hAnsi="Times New Roman" w:cs="Times New Roman"/>
          <w:sz w:val="24"/>
          <w:szCs w:val="24"/>
          <w:lang w:val="en-US"/>
        </w:rPr>
        <w:t xml:space="preserve">jointly with </w:t>
      </w:r>
      <w:r w:rsidR="00310009" w:rsidRPr="00A04CE0">
        <w:rPr>
          <w:rFonts w:ascii="Times New Roman" w:hAnsi="Times New Roman" w:cs="Times New Roman"/>
          <w:sz w:val="24"/>
          <w:szCs w:val="24"/>
          <w:lang w:val="en-US"/>
        </w:rPr>
        <w:t xml:space="preserve">the number of alternative </w:t>
      </w:r>
      <w:r w:rsidR="003957FC" w:rsidRPr="00A04CE0">
        <w:rPr>
          <w:rFonts w:ascii="Times New Roman" w:hAnsi="Times New Roman" w:cs="Times New Roman"/>
          <w:sz w:val="24"/>
          <w:szCs w:val="24"/>
          <w:lang w:val="en-US"/>
        </w:rPr>
        <w:t>diversity metrics</w:t>
      </w:r>
      <w:r w:rsidR="008B6B54" w:rsidRPr="00A04CE0">
        <w:rPr>
          <w:rFonts w:ascii="Times New Roman" w:hAnsi="Times New Roman" w:cs="Times New Roman"/>
          <w:sz w:val="24"/>
          <w:szCs w:val="24"/>
          <w:lang w:val="en-US"/>
        </w:rPr>
        <w:t xml:space="preserve"> </w:t>
      </w:r>
      <w:r w:rsidR="00310009" w:rsidRPr="00A04CE0">
        <w:rPr>
          <w:rFonts w:ascii="Times New Roman" w:hAnsi="Times New Roman" w:cs="Times New Roman"/>
          <w:sz w:val="24"/>
          <w:szCs w:val="24"/>
          <w:lang w:val="en-US"/>
        </w:rPr>
        <w:t xml:space="preserve">available to </w:t>
      </w:r>
      <w:r w:rsidR="006C6EB2" w:rsidRPr="00A04CE0">
        <w:rPr>
          <w:rFonts w:ascii="Times New Roman" w:hAnsi="Times New Roman" w:cs="Times New Roman"/>
          <w:sz w:val="24"/>
          <w:szCs w:val="24"/>
          <w:lang w:val="en-US"/>
        </w:rPr>
        <w:t>a</w:t>
      </w:r>
      <w:r w:rsidR="00AA63C5" w:rsidRPr="00A04CE0">
        <w:rPr>
          <w:rFonts w:ascii="Times New Roman" w:hAnsi="Times New Roman" w:cs="Times New Roman"/>
          <w:sz w:val="24"/>
          <w:szCs w:val="24"/>
          <w:lang w:val="en-US"/>
        </w:rPr>
        <w:t>ss</w:t>
      </w:r>
      <w:r w:rsidR="006C6EB2" w:rsidRPr="00A04CE0">
        <w:rPr>
          <w:rFonts w:ascii="Times New Roman" w:hAnsi="Times New Roman" w:cs="Times New Roman"/>
          <w:sz w:val="24"/>
          <w:szCs w:val="24"/>
          <w:lang w:val="en-US"/>
        </w:rPr>
        <w:t>ess</w:t>
      </w:r>
      <w:r w:rsidR="00310009" w:rsidRPr="00A04CE0">
        <w:rPr>
          <w:rFonts w:ascii="Times New Roman" w:hAnsi="Times New Roman" w:cs="Times New Roman"/>
          <w:sz w:val="24"/>
          <w:szCs w:val="24"/>
          <w:lang w:val="en-US"/>
        </w:rPr>
        <w:t xml:space="preserve"> </w:t>
      </w:r>
      <w:r w:rsidR="005A23EA" w:rsidRPr="00A04CE0">
        <w:rPr>
          <w:rFonts w:ascii="Times New Roman" w:hAnsi="Times New Roman" w:cs="Times New Roman"/>
          <w:sz w:val="24"/>
          <w:szCs w:val="24"/>
          <w:lang w:val="en-US"/>
        </w:rPr>
        <w:t xml:space="preserve">such </w:t>
      </w:r>
      <w:r w:rsidR="00310009" w:rsidRPr="00A04CE0">
        <w:rPr>
          <w:rFonts w:ascii="Times New Roman" w:hAnsi="Times New Roman" w:cs="Times New Roman"/>
          <w:sz w:val="24"/>
          <w:szCs w:val="24"/>
          <w:lang w:val="en-US"/>
        </w:rPr>
        <w:t xml:space="preserve">patterns </w:t>
      </w:r>
      <w:r w:rsidR="00426E2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{"citationItems":[{"id":"ITEM-1","itemData":{"DOI":"10.1007/s12224-015-9228-6","ISBN":"1222401592","ISSN":"1211-9520","abstract":"There is considerable uncertainty about if, and when, phylogenetic information is needed to an- swer various ecological questions about trait-based ecological studies. It has been recommended that both functional and phylogenetic information should be combined, and some researchers have even suggested that functional information for species should be ‘corrected’ because species are not phylogenetically independent. Here, we address these issues by identi- fying key types of questions in functional trait-based ecology and discussing the utility of phylogenetic information for answering them, either as a correction or in combination with functional traits. Phylogenetic analyses are identified as essential to answer questions related to the evolution of adaptations to abiotic and biotic conditions. However, we argue that phylogenetic information is not always relevant for functional trait studies, and should not be incorporated into ecological analyses without clear justification. Phylogenetic relat- edness between species should not be considered a bias to be corrected, but rather an evolutionary signal that allows results to be interpreted at different evolu- tionary scales. Furthermore, if traits are conserved, phylogeny can be used as a proxy for missing information on traits and functional trait diversity. We conclude by providing guidelines on when to apply, and how to interpret, results obtained using phyloge- netic information for a variety of ecological questions linked to functional traits.","author":[{"dropping-particle":"","family":"Bello","given":"Francesco","non-dropping-particle":"de","parse-names":false,"suffix":""},{"dropping-particle":"","family":"Berg","given":"Matty P.","non-dropping-particle":"","parse-names":false,"suffix":""},{"dropping-particle":"","family":"Dias","given":"André T C","non-dropping-particle":"","parse-names":false,"suffix":""},{"dropping-particle":"","family":"Diniz-Filho","given":"Jose Alexandre F","non-dropping-particle":"","parse-names":false,"suffix":""},{"dropping-particle":"","family":"Götzenberger","given":"Lars","non-dropping-particle":"","parse-names":false,"suffix":""},{"dropping-particle":"","family":"Hortal","given":"Joaquín","non-dropping-particle":"","parse-names":false,"suffix":""},{"dropping-particle":"","family":"Ladle","given":"Richard J.","non-dropping-particle":"","parse-names":false,"suffix":""},{"dropping-particle":"","family":"Lepš","given":"Jan","non-dropping-particle":"","parse-names":false,"suffix":""}],"container-title":"Folia Geobotanica","id":"ITEM-1","issue":"4","issued":{"date-parts":[["2015","12","5"]]},"page":"349-357","title":"On the need for phylogenetic ‘corrections’ in functional trait-based approaches","type":"article-journal","volume":"50"},"uris":["http://www.mendeley.com/documents/?uuid=f0dd9873-1601-47a3-88f6-0880830a92fb"]},{"id":"ITEM-2","itemData":{"DOI":"10.1111/brv.12252","ISBN":"1461-0248","ISSN":"14647931","PMID":"26785932","abstract":"The use of phylogenies in ecology is increasingly common and has broadened our understanding of biological diversity. Ecological sub-disciplines, particularly conservation, community ecology and macroecology, all recognize the value of evolutionary relationships but the resulting development of phylogenetic approaches has led to a proliferation of phylogenetic diversity metrics. The use of many metrics across the sub-disciplines hampers potential meta-analyses, syntheses, and generalizations of existing results. Further, there is no guide for selecting the appropriate metric for a given question, and different metrics are frequently used to address similar questions. To improve the choice, application, and interpretation of phylo-diversity metrics, we organize existing metrics by expanding on a unifying framework for phylogenetic information. Generally, questions about phylogenetic relationships within or between assemblages tend to ask three types of question: how much; how different; or how regular? We show that these questions reflect three dimensions of a phylogenetic tree: richness, divergence, and regularity. We classify 70 existing phylo-diversity metrics based on their mathematical form within these three dimensions and identify 'anchor' representatives: for α-diversity metrics these are PD (Faith's phylogenetic diversity), MPD (mean pairwise distance), and VPD (variation of pairwise distances). By analysing mathematical formulae and using simulations, we use this framework to identify metrics that mix dimensions, and we provide a guide to choosing and using the most appropriate metrics. We show that metric choice requires connecting the research question with the correct dimension of the framework and that there are logical approaches to selecting and interpreting metrics. The guide outlined herein will help researchers navigate the current jungle of indices.","author":[{"dropping-particle":"","family":"Tucker","given":"Caroline M.","non-dropping-particle":"","parse-names":false,"suffix":""},{"dropping-particle":"","family":"Cadotte","given":"Marc W.","non-dropping-particle":"","parse-names":false,"suffix":""},{"dropping-particle":"","family":"Carvalho","given":"Silvia B.","non-dropping-particle":"","parse-names":false,"suffix":""},{"dropping-particle":"","family":"Davies","given":"T. Jonathan","non-dropping-particle":"","parse-names":false,"suffix":""},{"dropping-particle":"","family":"Ferrier","given":"Simon","non-dropping-particle":"","parse-names":false,"suffix":""},{"dropping-particle":"","family":"Fritz","given":"Susanne A.","non-dropping-particle":"","parse-names":false,"suffix":""},{"dropping-particle":"","family":"Grenyer","given":"Rich","non-dropping-particle":"","parse-names":false,"suffix":""},{"dropping-particle":"","family":"Helmus","given":"Matthew R.","non-dropping-particle":"","parse-names":false,"suffix":""},{"dropping-particle":"","family":"Jin","given":"Lanna S.","non-dropping-particle":"","parse-names":false,"suffix":""},{"dropping-particle":"","family":"Mooers","given":"Arne O.","non-dropping-particle":"","parse-names":false,"suffix":""},{"dropping-particle":"","family":"Pavoine","given":"Sandrine","non-dropping-particle":"","parse-names":false,"suffix":""},{"dropping-particle":"","family":"Purschke","given":"Oliver","non-dropping-particle":"","parse-names":false,"suffix":""},{"dropping-particle":"","family":"Redding","given":"David W.","non-dropping-particle":"","parse-names":false,"suffix":""},{"dropping-particle":"","family":"Rosauer","given":"Dan F.","non-dropping-particle":"","parse-names":false,"suffix":""},{"dropping-particle":"","family":"Winter","given":"Marten","non-dropping-particle":"","parse-names":false,"suffix":""},{"dropping-particle":"","family":"Mazel","given":"Florent","non-dropping-particle":"","parse-names":false,"suffix":""}],"container-title":"Biological Reviews","id":"ITEM-2","issue":"2","issued":{"date-parts":[["2017","5"]]},"page":"698-715","title":"A guide to phylogenetic metrics for conservation, community ecology and macroecology","type":"article-journal","volume":"92"},"uris":["http://www.mendeley.com/documents/?uuid=f0783d4b-ed20-4b3e-9c22-74887132132d"]}],"mendeley":{"formattedCitation":"(de Bello et al., 2015; Tucker et al., 2017)","plainTextFormattedCitation":"(de Bello et al., 2015; Tucker et al., 2017)","previouslyFormattedCitation":"(de Bello et al., 2015; Tucker et al., 2017)"},"properties":{"noteIndex":0},"schema":"https://github.com/citation-style-language/schema/raw/master/csl-citation.json"}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(de Bello et al., 2015; Tucker et al., 2017)</w:t>
      </w:r>
      <w:r w:rsidR="00426E28" w:rsidRPr="00A04CE0">
        <w:rPr>
          <w:rFonts w:ascii="Times New Roman" w:hAnsi="Times New Roman" w:cs="Times New Roman"/>
          <w:sz w:val="24"/>
          <w:szCs w:val="24"/>
          <w:lang w:val="en-US"/>
        </w:rPr>
        <w:fldChar w:fldCharType="end"/>
      </w:r>
      <w:r w:rsidR="003957FC" w:rsidRPr="00A04CE0">
        <w:rPr>
          <w:rFonts w:ascii="Times New Roman" w:hAnsi="Times New Roman" w:cs="Times New Roman"/>
          <w:sz w:val="24"/>
          <w:szCs w:val="24"/>
          <w:lang w:val="en-US"/>
        </w:rPr>
        <w:t xml:space="preserve">. </w:t>
      </w:r>
      <w:r w:rsidR="008B6B54" w:rsidRPr="00A04CE0">
        <w:rPr>
          <w:rFonts w:ascii="Times New Roman" w:hAnsi="Times New Roman" w:cs="Times New Roman"/>
          <w:sz w:val="24"/>
          <w:szCs w:val="24"/>
          <w:lang w:val="en-US"/>
        </w:rPr>
        <w:t xml:space="preserve">Nevertheless, few studies </w:t>
      </w:r>
      <w:r w:rsidR="00310009" w:rsidRPr="00A04CE0">
        <w:rPr>
          <w:rFonts w:ascii="Times New Roman" w:hAnsi="Times New Roman" w:cs="Times New Roman"/>
          <w:sz w:val="24"/>
          <w:szCs w:val="24"/>
          <w:lang w:val="en-US"/>
        </w:rPr>
        <w:t xml:space="preserve">have </w:t>
      </w:r>
      <w:r w:rsidR="006C6EB2" w:rsidRPr="00A04CE0">
        <w:rPr>
          <w:rFonts w:ascii="Times New Roman" w:hAnsi="Times New Roman" w:cs="Times New Roman"/>
          <w:sz w:val="24"/>
          <w:szCs w:val="24"/>
          <w:lang w:val="en-US"/>
        </w:rPr>
        <w:t>quantified</w:t>
      </w:r>
      <w:r w:rsidR="00310009" w:rsidRPr="00A04CE0">
        <w:rPr>
          <w:rFonts w:ascii="Times New Roman" w:hAnsi="Times New Roman" w:cs="Times New Roman"/>
          <w:sz w:val="24"/>
          <w:szCs w:val="24"/>
          <w:lang w:val="en-US"/>
        </w:rPr>
        <w:t xml:space="preserve"> </w:t>
      </w:r>
      <w:r w:rsidR="008B6B54" w:rsidRPr="00A04CE0">
        <w:rPr>
          <w:rFonts w:ascii="Times New Roman" w:hAnsi="Times New Roman" w:cs="Times New Roman"/>
          <w:sz w:val="24"/>
          <w:szCs w:val="24"/>
          <w:lang w:val="en-US"/>
        </w:rPr>
        <w:t xml:space="preserve">the role </w:t>
      </w:r>
      <w:r w:rsidR="00AE22E7" w:rsidRPr="00A04CE0">
        <w:rPr>
          <w:rFonts w:ascii="Times New Roman" w:hAnsi="Times New Roman" w:cs="Times New Roman"/>
          <w:sz w:val="24"/>
          <w:szCs w:val="24"/>
          <w:lang w:val="en-US"/>
        </w:rPr>
        <w:t xml:space="preserve">and magnitude </w:t>
      </w:r>
      <w:r w:rsidR="008B6B54" w:rsidRPr="00A04CE0">
        <w:rPr>
          <w:rFonts w:ascii="Times New Roman" w:hAnsi="Times New Roman" w:cs="Times New Roman"/>
          <w:sz w:val="24"/>
          <w:szCs w:val="24"/>
          <w:lang w:val="en-US"/>
        </w:rPr>
        <w:t xml:space="preserve">of </w:t>
      </w:r>
      <w:r w:rsidR="005A23EA" w:rsidRPr="00A04CE0">
        <w:rPr>
          <w:rFonts w:ascii="Times New Roman" w:hAnsi="Times New Roman" w:cs="Times New Roman"/>
          <w:sz w:val="24"/>
          <w:szCs w:val="24"/>
          <w:lang w:val="en-US"/>
        </w:rPr>
        <w:t xml:space="preserve">the effects of </w:t>
      </w:r>
      <w:r w:rsidR="008B6B54" w:rsidRPr="00A04CE0">
        <w:rPr>
          <w:rFonts w:ascii="Times New Roman" w:hAnsi="Times New Roman" w:cs="Times New Roman"/>
          <w:sz w:val="24"/>
          <w:szCs w:val="24"/>
          <w:lang w:val="en-US"/>
        </w:rPr>
        <w:t>imperfect detection on distinct facets of diversity</w:t>
      </w:r>
      <w:r w:rsidR="0091003B" w:rsidRPr="00A04CE0">
        <w:rPr>
          <w:rFonts w:ascii="Times New Roman" w:hAnsi="Times New Roman" w:cs="Times New Roman"/>
          <w:sz w:val="24"/>
          <w:szCs w:val="24"/>
          <w:lang w:val="en-US"/>
        </w:rPr>
        <w:t xml:space="preserve"> </w:t>
      </w:r>
      <w:r w:rsidR="00426E2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{"citationItems":[{"id":"ITEM-1","itemData":{"DOI":"10.1002/ecy.2438","ISSN":"00129658","PMID":"29944742","abstract":"Incorporating imperfect detection when estimating species richness has become commonplace in the past decade. However, the question of how imperfect detection of species affects estimates of functional and phylogenetic community structure remains untested. We used long-term counts of breeding bird species that were detected at least once on islands in a land-bridge island system, and employed multi-species occupancy models to assess the effects of imperfect detection of species on estimates of bird diversity and community structure by incorporating species traits and phylogenies. Our results showed that taxonomic, functional, and phylogenetic diversity were all underestimated significantly as a result of species’ imperfect detection, with taxonomic diversity showing the greatest bias. The functional and phylogenetic structure calculated from observed communities were both more clustered than those from the detection-corrected communities due to missed distinct species. The discrepancy between observed and estimated diversity differed according to the measure of biodiversity employed. Our study demonstrates the importance of accounting for species’ imperfect detection in biodiversity studies, especially for functional and phylogenetic community ecology, and when attempting to infer community assembly processes. With datasets that allow for detection-corrected community structure, we can better estimate diversity and infer the underlying mechanisms that structure community assembly, and thus make reliable management decisions for the conservation of biodiversity.","author":[{"dropping-particle":"","family":"Si","given":"Xingfeng","non-dropping-particle":"","parse-names":false,"suffix":""},{"dropping-particle":"","family":"Cadotte","given":"Marc W.","non-dropping-particle":"","parse-names":false,"suffix":""},{"dropping-particle":"","family":"Zhao","given":"Yuhao","non-dropping-particle":"","parse-names":false,"suffix":""},{"dropping-particle":"","family":"Zhou","given":"Haonan","non-dropping-particle":"","parse-names":false,"suffix":""},{"dropping-particle":"","family":"Zeng","given":"Di","non-dropping-particle":"","parse-names":false,"suffix":""},{"dropping-particle":"","family":"Li","given":"Jiaqi","non-dropping-particle":"","parse-names":false,"suffix":""},{"dropping-particle":"","family":"Jin","given":"Tinghao","non-dropping-particle":"","parse-names":false,"suffix":""},{"dropping-particle":"","family":"Ren","given":"Peng","non-dropping-particle":"","parse-names":false,"suffix":""},{"dropping-particle":"","family":"Wang","given":"Yanping","non-dropping-particle":"","parse-names":false,"suffix":""},{"dropping-particle":"","family":"Ding","given":"Ping","non-dropping-particle":"","parse-names":false,"suffix":""},{"dropping-particle":"","family":"Tingley","given":"Morgan W.","non-dropping-particle":"","parse-names":false,"suffix":""}],"container-title":"Ecology","id":"ITEM-1","issue":"9","issued":{"date-parts":[["2018","9","25"]]},"page":"2103-2112","title":"The importance of accounting for imperfect detection when estimating functional and phylogenetic community structure","type":"article-journal","volume":"99"},"uris":["http://www.mendeley.com/documents/?uuid=adf665af-0e20-4f62-a117-ccfcb9488d81"]},{"id":"ITEM-2","itemData":{"DOI":"10.1016/j.tree.2016.04.002","ISBN":"01695347","ISSN":"01695347","PMID":"27168115","abstract":"Interest in, and opportunities to include functional and phylogenetic attributes of species in community ecology and biogeography are rapidly growing and seen as vital for the assessment of status and trends in biodiversity. However, the fundamental underlying evidence remains the (co-)occurrence of the biological units, such as species, in time and space and our ability to appropriately detect and quantify them. Here, we examine the implications of imperfect detection of species for functional and phylogenetic diversity (FD and PD) estimates. We explore how FD and PD might have different detectabilities than taxonomic diversity (TD) and how all three might vary differently along spatial and environmental gradients. We also extend occupancy modeling and dendrogram-based methods to address the imperfect detection of different biodiversity facets. Trait-based and phylogenetic attributes of species are increasingly seen as vital components to better address the processes underlying spatial and temporal biodiversity dynamics and the potential consequences of biodiversity change.A rapid growth in phylogenetic trees and trait compilations has led to an increase in phylogentic and functional diversity studies and resulted in numerous applications, including evaluating impacts of global change, setting conservation targets, and mapping ecosystem services.All diversity metrics remain limited by our ability to measure them in the field. The fundamental unit (the presence or abundance of a single species) is rarely perfectly captured and measurement quality varies by species, environments, and traits.The potential consequences of this imperfect detection for functional or phylogenetic diversity have to date remained unexamined.","author":[{"dropping-particle":"","family":"Jarzyna","given":"Marta A.","non-dropping-particle":"","parse-names":false,"suffix":""},{"dropping-particle":"","family":"Jetz","given":"Walter","non-dropping-particle":"","parse-names":false,"suffix":""}],"container-title":"Trends in Ecology &amp; Evolution","id":"ITEM-2","issue":"7","issued":{"date-parts":[["2016","7"]]},"page":"527-538","publisher":"Elsevier Ltd","title":"Detecting the Multiple Facets of Biodiversity","type":"article-journal","volume":"31"},"uris":["http://www.mendeley.com/documents/?uuid=670d8b6f-da4b-453f-8d1e-e86cf75776e8"]},{"id":"ITEM-3","itemData":{"DOI":"10.1111/2041-210X.12950","ISSN":"2041210X","abstract":"Functional traits are increasingly being used to understand the response of species to environmental change and their effects on ecosystem functioning. However, some ecologically important traits, such as plant height, influence the probability of species detection during field surveys. Imperfect detection of species could therefore bias measures of functional trait composition and diversity, leading to incorrect estimates of trait–environment relationships due to a process of “detection filtering.” The importance of detection filtering for functional ecological studies remains unknown. We used hierarchical models that account for detection filtering to analyse data on 1,296 vascular plant species sampled in 362 1-km2 plots, distributed along a 2,460-m elevational gradient in Central Europe. We examined how detection filtering altered measures of functional diversity (multivariate functional richness and packing) and composition (community means of three traits). We also determined whether the strength of detection filtering varied over the gradient, to determine whether detection filtering biased trait–environment relationships. Species detectability was correlated with all three functional traits tested in this study, meaning that short species with small seeds and high specific leaf area values were less likely to be detected. This suggests that imperfect detection has the potential to bias measures of functional composition. Generally, measures of functional composition were not strongly affected by detection filtering, but functional packing was underestimated when detection filtering was not accounted for. In addition to the traits, distributional characteristics were important; rare species and species occurring mainly at low elevations tended to have lower detection probabilities. Overall, detection filtering did not strongly bias trait–environment relationships because the effects of the environment on functional composition and diversity were larger than the effects of detection. Our results suggest that many measures of functional composition and diversity are robust to detection filtering, but some are likely biased. Functional ecologists should consider correcting for imperfect detection, and our approach provides a simple method to do so for a wide range of datasets.","author":[{"dropping-particle":"","family":"Roth","given":"Tobias","non-dropping-particle":"","parse-names":false,"suffix":""},{"dropping-particle":"","family":"Allan","given":"Eric","non-dropping-particle":"","parse-names":false,"suffix":""},{"dropping-particle":"","family":"Pearman","given":"Peter B.","non-dropping-particle":"","parse-names":false,"suffix":""},{"dropping-particle":"","family":"Amrhein","given":"Valentin","non-dropping-particle":"","parse-names":false,"suffix":""}],"container-title":"Methods in Ecology and Evolution","id":"ITEM-3","issue":"4","issued":{"date-parts":[["2018"]]},"page":"917-928","title":"Functional ecology and imperfect detection of species","type":"article-journal","volume":"9"},"uris":["http://www.mendeley.com/documents/?uuid=091c7cdb-d3f5-438c-9061-27e496894b84"]}],"mendeley":{"formattedCitation":"(Jarzyna &amp; Jetz, 2016; Roth, Allan, Pearman, &amp; Amrhein, 2018; Si et al., 2018)","plainTextFormattedCitation":"(Jarzyna &amp; Jetz, 2016; Roth, Allan, Pearman, &amp; Amrhein, 2018; Si et al., 2018)","previouslyFormattedCitation":"(Jarzyna &amp; Jetz, 2016; Roth, Allan, Pearman, &amp; Amrhein, 2018; Si et al., 2018)"},"properties":{"noteIndex":0},"schema":"https://github.com/citation-style-language/schema/raw/master/csl-citation.json"}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 xml:space="preserve">(Jarzyna &amp; Jetz, 2016; Roth, Allan, </w:t>
      </w:r>
      <w:r w:rsidR="00842489" w:rsidRPr="00842489">
        <w:rPr>
          <w:rFonts w:ascii="Times New Roman" w:hAnsi="Times New Roman" w:cs="Times New Roman"/>
          <w:noProof/>
          <w:sz w:val="24"/>
          <w:szCs w:val="24"/>
          <w:lang w:val="en-US"/>
        </w:rPr>
        <w:lastRenderedPageBreak/>
        <w:t>Pearman, &amp; Amrhein, 2018; Si et al., 2018)</w:t>
      </w:r>
      <w:r w:rsidR="00426E28" w:rsidRPr="00A04CE0">
        <w:rPr>
          <w:rFonts w:ascii="Times New Roman" w:hAnsi="Times New Roman" w:cs="Times New Roman"/>
          <w:sz w:val="24"/>
          <w:szCs w:val="24"/>
          <w:lang w:val="en-US"/>
        </w:rPr>
        <w:fldChar w:fldCharType="end"/>
      </w:r>
      <w:r w:rsidR="00426E28" w:rsidRPr="00A04CE0">
        <w:rPr>
          <w:rFonts w:ascii="Times New Roman" w:hAnsi="Times New Roman" w:cs="Times New Roman"/>
          <w:sz w:val="24"/>
          <w:szCs w:val="24"/>
          <w:lang w:val="en-US"/>
        </w:rPr>
        <w:t>.</w:t>
      </w:r>
      <w:r w:rsidR="0091003B" w:rsidRPr="00A04CE0">
        <w:rPr>
          <w:rFonts w:ascii="Times New Roman" w:hAnsi="Times New Roman" w:cs="Times New Roman"/>
          <w:sz w:val="24"/>
          <w:szCs w:val="24"/>
          <w:lang w:val="en-US"/>
        </w:rPr>
        <w:t xml:space="preserve"> Si et al. (2018) </w:t>
      </w:r>
      <w:r w:rsidR="005A23EA" w:rsidRPr="00A04CE0">
        <w:rPr>
          <w:rFonts w:ascii="Times New Roman" w:hAnsi="Times New Roman" w:cs="Times New Roman"/>
          <w:sz w:val="24"/>
          <w:szCs w:val="24"/>
          <w:lang w:val="en-US"/>
        </w:rPr>
        <w:t xml:space="preserve">found </w:t>
      </w:r>
      <w:r w:rsidR="0091003B" w:rsidRPr="00A04CE0">
        <w:rPr>
          <w:rFonts w:ascii="Times New Roman" w:hAnsi="Times New Roman" w:cs="Times New Roman"/>
          <w:sz w:val="24"/>
          <w:szCs w:val="24"/>
          <w:lang w:val="en-US"/>
        </w:rPr>
        <w:t xml:space="preserve">that both </w:t>
      </w:r>
      <w:r w:rsidR="0046597D" w:rsidRPr="00A04CE0">
        <w:rPr>
          <w:rFonts w:ascii="Times New Roman" w:hAnsi="Times New Roman" w:cs="Times New Roman"/>
          <w:sz w:val="24"/>
          <w:szCs w:val="24"/>
          <w:lang w:val="en-US"/>
        </w:rPr>
        <w:t xml:space="preserve">phylogenetic </w:t>
      </w:r>
      <w:r w:rsidR="0091003B" w:rsidRPr="00A04CE0">
        <w:rPr>
          <w:rFonts w:ascii="Times New Roman" w:hAnsi="Times New Roman" w:cs="Times New Roman"/>
          <w:sz w:val="24"/>
          <w:szCs w:val="24"/>
          <w:lang w:val="en-US"/>
        </w:rPr>
        <w:t xml:space="preserve">and </w:t>
      </w:r>
      <w:r w:rsidR="0046597D" w:rsidRPr="00A04CE0">
        <w:rPr>
          <w:rFonts w:ascii="Times New Roman" w:hAnsi="Times New Roman" w:cs="Times New Roman"/>
          <w:sz w:val="24"/>
          <w:szCs w:val="24"/>
          <w:lang w:val="en-US"/>
        </w:rPr>
        <w:t xml:space="preserve">functional </w:t>
      </w:r>
      <w:r w:rsidR="005A23EA" w:rsidRPr="00A04CE0">
        <w:rPr>
          <w:rFonts w:ascii="Times New Roman" w:hAnsi="Times New Roman" w:cs="Times New Roman"/>
          <w:sz w:val="24"/>
          <w:szCs w:val="24"/>
          <w:lang w:val="en-US"/>
        </w:rPr>
        <w:t xml:space="preserve">diversity </w:t>
      </w:r>
      <w:r w:rsidR="005C407B" w:rsidRPr="00A04CE0">
        <w:rPr>
          <w:rFonts w:ascii="Times New Roman" w:hAnsi="Times New Roman" w:cs="Times New Roman"/>
          <w:sz w:val="24"/>
          <w:szCs w:val="24"/>
          <w:lang w:val="en-US"/>
        </w:rPr>
        <w:t xml:space="preserve">measures </w:t>
      </w:r>
      <w:r w:rsidR="00E91925" w:rsidRPr="00A04CE0">
        <w:rPr>
          <w:rFonts w:ascii="Times New Roman" w:hAnsi="Times New Roman" w:cs="Times New Roman"/>
          <w:sz w:val="24"/>
          <w:szCs w:val="24"/>
          <w:lang w:val="en-US"/>
        </w:rPr>
        <w:t xml:space="preserve">of avian assemblages </w:t>
      </w:r>
      <w:r w:rsidR="0091003B" w:rsidRPr="00A04CE0">
        <w:rPr>
          <w:rFonts w:ascii="Times New Roman" w:hAnsi="Times New Roman" w:cs="Times New Roman"/>
          <w:sz w:val="24"/>
          <w:szCs w:val="24"/>
          <w:lang w:val="en-US"/>
        </w:rPr>
        <w:t>tend</w:t>
      </w:r>
      <w:r w:rsidR="00AE22E7" w:rsidRPr="00A04CE0">
        <w:rPr>
          <w:rFonts w:ascii="Times New Roman" w:hAnsi="Times New Roman" w:cs="Times New Roman"/>
          <w:sz w:val="24"/>
          <w:szCs w:val="24"/>
          <w:lang w:val="en-US"/>
        </w:rPr>
        <w:t>ed</w:t>
      </w:r>
      <w:r w:rsidR="0091003B" w:rsidRPr="00A04CE0">
        <w:rPr>
          <w:rFonts w:ascii="Times New Roman" w:hAnsi="Times New Roman" w:cs="Times New Roman"/>
          <w:sz w:val="24"/>
          <w:szCs w:val="24"/>
          <w:lang w:val="en-US"/>
        </w:rPr>
        <w:t xml:space="preserve"> to be </w:t>
      </w:r>
      <w:r w:rsidR="00AE22E7" w:rsidRPr="00A04CE0">
        <w:rPr>
          <w:rFonts w:ascii="Times New Roman" w:hAnsi="Times New Roman" w:cs="Times New Roman"/>
          <w:sz w:val="24"/>
          <w:szCs w:val="24"/>
          <w:lang w:val="en-US"/>
        </w:rPr>
        <w:t xml:space="preserve">higher than expected </w:t>
      </w:r>
      <w:r w:rsidR="0091003B" w:rsidRPr="00A04CE0">
        <w:rPr>
          <w:rFonts w:ascii="Times New Roman" w:hAnsi="Times New Roman" w:cs="Times New Roman"/>
          <w:sz w:val="24"/>
          <w:szCs w:val="24"/>
          <w:lang w:val="en-US"/>
        </w:rPr>
        <w:t xml:space="preserve">when imperfect detection </w:t>
      </w:r>
      <w:r w:rsidR="00E91925" w:rsidRPr="00A04CE0">
        <w:rPr>
          <w:rFonts w:ascii="Times New Roman" w:hAnsi="Times New Roman" w:cs="Times New Roman"/>
          <w:sz w:val="24"/>
          <w:szCs w:val="24"/>
          <w:lang w:val="en-US"/>
        </w:rPr>
        <w:t xml:space="preserve">was taken into </w:t>
      </w:r>
      <w:r w:rsidR="0091003B" w:rsidRPr="00A04CE0">
        <w:rPr>
          <w:rFonts w:ascii="Times New Roman" w:hAnsi="Times New Roman" w:cs="Times New Roman"/>
          <w:sz w:val="24"/>
          <w:szCs w:val="24"/>
          <w:lang w:val="en-US"/>
        </w:rPr>
        <w:t>accoun</w:t>
      </w:r>
      <w:r w:rsidR="00E91925" w:rsidRPr="00A04CE0">
        <w:rPr>
          <w:rFonts w:ascii="Times New Roman" w:hAnsi="Times New Roman" w:cs="Times New Roman"/>
          <w:sz w:val="24"/>
          <w:szCs w:val="24"/>
          <w:lang w:val="en-US"/>
        </w:rPr>
        <w:t>t</w:t>
      </w:r>
      <w:r w:rsidR="0091003B" w:rsidRPr="00A04CE0">
        <w:rPr>
          <w:rFonts w:ascii="Times New Roman" w:hAnsi="Times New Roman" w:cs="Times New Roman"/>
          <w:sz w:val="24"/>
          <w:szCs w:val="24"/>
          <w:lang w:val="en-US"/>
        </w:rPr>
        <w:t xml:space="preserve">. </w:t>
      </w:r>
      <w:r w:rsidR="00AE22E7" w:rsidRPr="00A04CE0">
        <w:rPr>
          <w:rFonts w:ascii="Times New Roman" w:hAnsi="Times New Roman" w:cs="Times New Roman"/>
          <w:sz w:val="24"/>
          <w:szCs w:val="24"/>
          <w:lang w:val="en-US"/>
        </w:rPr>
        <w:t>Under this scenario, in</w:t>
      </w:r>
      <w:r w:rsidR="00C04562" w:rsidRPr="00A04CE0">
        <w:rPr>
          <w:rFonts w:ascii="Times New Roman" w:hAnsi="Times New Roman" w:cs="Times New Roman"/>
          <w:sz w:val="24"/>
          <w:szCs w:val="24"/>
          <w:lang w:val="en-US"/>
        </w:rPr>
        <w:t>crease</w:t>
      </w:r>
      <w:r w:rsidR="00AE22E7" w:rsidRPr="00A04CE0">
        <w:rPr>
          <w:rFonts w:ascii="Times New Roman" w:hAnsi="Times New Roman" w:cs="Times New Roman"/>
          <w:sz w:val="24"/>
          <w:szCs w:val="24"/>
          <w:lang w:val="en-US"/>
        </w:rPr>
        <w:t xml:space="preserve">d diversity </w:t>
      </w:r>
      <w:r w:rsidR="00460771" w:rsidRPr="00A04CE0">
        <w:rPr>
          <w:rFonts w:ascii="Times New Roman" w:hAnsi="Times New Roman" w:cs="Times New Roman"/>
          <w:sz w:val="24"/>
          <w:szCs w:val="24"/>
          <w:lang w:val="en-US"/>
        </w:rPr>
        <w:t>values</w:t>
      </w:r>
      <w:r w:rsidR="00AE22E7" w:rsidRPr="00A04CE0">
        <w:rPr>
          <w:rFonts w:ascii="Times New Roman" w:hAnsi="Times New Roman" w:cs="Times New Roman"/>
          <w:sz w:val="24"/>
          <w:szCs w:val="24"/>
          <w:lang w:val="en-US"/>
        </w:rPr>
        <w:t xml:space="preserve"> were likely to result from </w:t>
      </w:r>
      <w:r w:rsidR="00754267" w:rsidRPr="00A04CE0">
        <w:rPr>
          <w:rFonts w:ascii="Times New Roman" w:hAnsi="Times New Roman" w:cs="Times New Roman"/>
          <w:sz w:val="24"/>
          <w:szCs w:val="24"/>
          <w:lang w:val="en-US"/>
        </w:rPr>
        <w:t>the</w:t>
      </w:r>
      <w:r w:rsidR="00C04562" w:rsidRPr="00A04CE0">
        <w:rPr>
          <w:rFonts w:ascii="Times New Roman" w:hAnsi="Times New Roman" w:cs="Times New Roman"/>
          <w:sz w:val="24"/>
          <w:szCs w:val="24"/>
          <w:lang w:val="en-US"/>
        </w:rPr>
        <w:t xml:space="preserve"> inclusion </w:t>
      </w:r>
      <w:r w:rsidR="00E91925" w:rsidRPr="00A04CE0">
        <w:rPr>
          <w:rFonts w:ascii="Times New Roman" w:hAnsi="Times New Roman" w:cs="Times New Roman"/>
          <w:sz w:val="24"/>
          <w:szCs w:val="24"/>
          <w:lang w:val="en-US"/>
        </w:rPr>
        <w:t xml:space="preserve">of </w:t>
      </w:r>
      <w:r w:rsidR="00754267" w:rsidRPr="00A04CE0">
        <w:rPr>
          <w:rFonts w:ascii="Times New Roman" w:hAnsi="Times New Roman" w:cs="Times New Roman"/>
          <w:sz w:val="24"/>
          <w:szCs w:val="24"/>
          <w:lang w:val="en-US"/>
        </w:rPr>
        <w:t xml:space="preserve">formerly undetected </w:t>
      </w:r>
      <w:r w:rsidR="00AE22E7" w:rsidRPr="00A04CE0">
        <w:rPr>
          <w:rFonts w:ascii="Times New Roman" w:hAnsi="Times New Roman" w:cs="Times New Roman"/>
          <w:sz w:val="24"/>
          <w:szCs w:val="24"/>
          <w:lang w:val="en-US"/>
        </w:rPr>
        <w:t xml:space="preserve">phylogenetically or functionally unique </w:t>
      </w:r>
      <w:r w:rsidR="00C04562" w:rsidRPr="00A04CE0">
        <w:rPr>
          <w:rFonts w:ascii="Times New Roman" w:hAnsi="Times New Roman" w:cs="Times New Roman"/>
          <w:sz w:val="24"/>
          <w:szCs w:val="24"/>
          <w:lang w:val="en-US"/>
        </w:rPr>
        <w:t>species</w:t>
      </w:r>
      <w:r w:rsidR="00754267" w:rsidRPr="00A04CE0">
        <w:rPr>
          <w:rFonts w:ascii="Times New Roman" w:hAnsi="Times New Roman" w:cs="Times New Roman"/>
          <w:sz w:val="24"/>
          <w:szCs w:val="24"/>
          <w:lang w:val="en-US"/>
        </w:rPr>
        <w:t xml:space="preserve"> </w:t>
      </w:r>
      <w:r w:rsidR="00E91925" w:rsidRPr="00A04CE0">
        <w:rPr>
          <w:rFonts w:ascii="Times New Roman" w:hAnsi="Times New Roman" w:cs="Times New Roman"/>
          <w:sz w:val="24"/>
          <w:szCs w:val="24"/>
          <w:lang w:val="en-US"/>
        </w:rPr>
        <w:t xml:space="preserve">in </w:t>
      </w:r>
      <w:r w:rsidR="00AA63C5" w:rsidRPr="00A04CE0">
        <w:rPr>
          <w:rFonts w:ascii="Times New Roman" w:hAnsi="Times New Roman" w:cs="Times New Roman"/>
          <w:sz w:val="24"/>
          <w:szCs w:val="24"/>
          <w:lang w:val="en-US"/>
        </w:rPr>
        <w:t>assemblages</w:t>
      </w:r>
      <w:r w:rsidR="00C04562" w:rsidRPr="00A04CE0">
        <w:rPr>
          <w:rFonts w:ascii="Times New Roman" w:hAnsi="Times New Roman" w:cs="Times New Roman"/>
          <w:sz w:val="24"/>
          <w:szCs w:val="24"/>
          <w:lang w:val="en-US"/>
        </w:rPr>
        <w:t>,</w:t>
      </w:r>
      <w:r w:rsidR="00243073" w:rsidRPr="00A04CE0">
        <w:rPr>
          <w:rFonts w:ascii="Times New Roman" w:hAnsi="Times New Roman" w:cs="Times New Roman"/>
          <w:sz w:val="24"/>
          <w:szCs w:val="24"/>
          <w:lang w:val="en-US"/>
        </w:rPr>
        <w:t xml:space="preserve"> implying that </w:t>
      </w:r>
      <w:r w:rsidR="00754267" w:rsidRPr="00A04CE0">
        <w:rPr>
          <w:rFonts w:ascii="Times New Roman" w:hAnsi="Times New Roman" w:cs="Times New Roman"/>
          <w:sz w:val="24"/>
          <w:szCs w:val="24"/>
          <w:lang w:val="en-US"/>
        </w:rPr>
        <w:t xml:space="preserve">an ecologically </w:t>
      </w:r>
      <w:r w:rsidR="00243073" w:rsidRPr="00A04CE0">
        <w:rPr>
          <w:rFonts w:ascii="Times New Roman" w:hAnsi="Times New Roman" w:cs="Times New Roman"/>
          <w:sz w:val="24"/>
          <w:szCs w:val="24"/>
          <w:lang w:val="en-US"/>
        </w:rPr>
        <w:t xml:space="preserve">important part of </w:t>
      </w:r>
      <w:r w:rsidR="0032266F" w:rsidRPr="00A04CE0">
        <w:rPr>
          <w:rFonts w:ascii="Times New Roman" w:hAnsi="Times New Roman" w:cs="Times New Roman"/>
          <w:sz w:val="24"/>
          <w:szCs w:val="24"/>
          <w:lang w:val="en-US"/>
        </w:rPr>
        <w:t xml:space="preserve">the </w:t>
      </w:r>
      <w:r w:rsidR="00AA63C5" w:rsidRPr="00A04CE0">
        <w:rPr>
          <w:rFonts w:ascii="Times New Roman" w:hAnsi="Times New Roman" w:cs="Times New Roman"/>
          <w:sz w:val="24"/>
          <w:szCs w:val="24"/>
          <w:lang w:val="en-US"/>
        </w:rPr>
        <w:t xml:space="preserve">assemblages </w:t>
      </w:r>
      <w:r w:rsidR="00754267" w:rsidRPr="00A04CE0">
        <w:rPr>
          <w:rFonts w:ascii="Times New Roman" w:hAnsi="Times New Roman" w:cs="Times New Roman"/>
          <w:sz w:val="24"/>
          <w:szCs w:val="24"/>
          <w:lang w:val="en-US"/>
        </w:rPr>
        <w:t>was</w:t>
      </w:r>
      <w:r w:rsidR="00243073" w:rsidRPr="00A04CE0">
        <w:rPr>
          <w:rFonts w:ascii="Times New Roman" w:hAnsi="Times New Roman" w:cs="Times New Roman"/>
          <w:sz w:val="24"/>
          <w:szCs w:val="24"/>
          <w:lang w:val="en-US"/>
        </w:rPr>
        <w:t xml:space="preserve"> being </w:t>
      </w:r>
      <w:r w:rsidR="00754267" w:rsidRPr="00A04CE0">
        <w:rPr>
          <w:rFonts w:ascii="Times New Roman" w:hAnsi="Times New Roman" w:cs="Times New Roman"/>
          <w:sz w:val="24"/>
          <w:szCs w:val="24"/>
          <w:lang w:val="en-US"/>
        </w:rPr>
        <w:t xml:space="preserve">neglected when imperfect detection was not incorporated </w:t>
      </w:r>
      <w:r w:rsidR="00E91925" w:rsidRPr="00A04CE0">
        <w:rPr>
          <w:rFonts w:ascii="Times New Roman" w:hAnsi="Times New Roman" w:cs="Times New Roman"/>
          <w:sz w:val="24"/>
          <w:szCs w:val="24"/>
          <w:lang w:val="en-US"/>
        </w:rPr>
        <w:t>in</w:t>
      </w:r>
      <w:r w:rsidR="00754267" w:rsidRPr="00A04CE0">
        <w:rPr>
          <w:rFonts w:ascii="Times New Roman" w:hAnsi="Times New Roman" w:cs="Times New Roman"/>
          <w:sz w:val="24"/>
          <w:szCs w:val="24"/>
          <w:lang w:val="en-US"/>
        </w:rPr>
        <w:t>to diversity estimation</w:t>
      </w:r>
      <w:r w:rsidR="006F6B8F" w:rsidRPr="00A04CE0">
        <w:rPr>
          <w:rFonts w:ascii="Times New Roman" w:hAnsi="Times New Roman" w:cs="Times New Roman"/>
          <w:sz w:val="24"/>
          <w:szCs w:val="24"/>
          <w:lang w:val="en-US"/>
        </w:rPr>
        <w:t xml:space="preserve"> (Jar</w:t>
      </w:r>
      <w:r w:rsidR="007B0708" w:rsidRPr="00A04CE0">
        <w:rPr>
          <w:rFonts w:ascii="Times New Roman" w:hAnsi="Times New Roman" w:cs="Times New Roman"/>
          <w:sz w:val="24"/>
          <w:szCs w:val="24"/>
          <w:lang w:val="en-US"/>
        </w:rPr>
        <w:t>z</w:t>
      </w:r>
      <w:r w:rsidR="006F6B8F" w:rsidRPr="00A04CE0">
        <w:rPr>
          <w:rFonts w:ascii="Times New Roman" w:hAnsi="Times New Roman" w:cs="Times New Roman"/>
          <w:sz w:val="24"/>
          <w:szCs w:val="24"/>
          <w:lang w:val="en-US"/>
        </w:rPr>
        <w:t xml:space="preserve">yna </w:t>
      </w:r>
      <w:r w:rsidR="00BF269E">
        <w:rPr>
          <w:rFonts w:ascii="Times New Roman" w:hAnsi="Times New Roman" w:cs="Times New Roman"/>
          <w:sz w:val="24"/>
          <w:szCs w:val="24"/>
          <w:lang w:val="en-US"/>
        </w:rPr>
        <w:t>&amp;</w:t>
      </w:r>
      <w:r w:rsidR="006F6B8F" w:rsidRPr="00A04CE0">
        <w:rPr>
          <w:rFonts w:ascii="Times New Roman" w:hAnsi="Times New Roman" w:cs="Times New Roman"/>
          <w:sz w:val="24"/>
          <w:szCs w:val="24"/>
          <w:lang w:val="en-US"/>
        </w:rPr>
        <w:t xml:space="preserve"> </w:t>
      </w:r>
      <w:proofErr w:type="spellStart"/>
      <w:r w:rsidR="006F6B8F" w:rsidRPr="00A04CE0">
        <w:rPr>
          <w:rFonts w:ascii="Times New Roman" w:hAnsi="Times New Roman" w:cs="Times New Roman"/>
          <w:sz w:val="24"/>
          <w:szCs w:val="24"/>
          <w:lang w:val="en-US"/>
        </w:rPr>
        <w:t>Jetz</w:t>
      </w:r>
      <w:proofErr w:type="spellEnd"/>
      <w:r w:rsidR="00BF269E">
        <w:rPr>
          <w:rFonts w:ascii="Times New Roman" w:hAnsi="Times New Roman" w:cs="Times New Roman"/>
          <w:sz w:val="24"/>
          <w:szCs w:val="24"/>
          <w:lang w:val="en-US"/>
        </w:rPr>
        <w:t>,</w:t>
      </w:r>
      <w:r w:rsidR="006F6B8F" w:rsidRPr="00A04CE0">
        <w:rPr>
          <w:rFonts w:ascii="Times New Roman" w:hAnsi="Times New Roman" w:cs="Times New Roman"/>
          <w:sz w:val="24"/>
          <w:szCs w:val="24"/>
          <w:lang w:val="en-US"/>
        </w:rPr>
        <w:t xml:space="preserve"> 201</w:t>
      </w:r>
      <w:r w:rsidR="00E97C19" w:rsidRPr="00A04CE0">
        <w:rPr>
          <w:rFonts w:ascii="Times New Roman" w:hAnsi="Times New Roman" w:cs="Times New Roman"/>
          <w:sz w:val="24"/>
          <w:szCs w:val="24"/>
          <w:lang w:val="en-US"/>
        </w:rPr>
        <w:t>6</w:t>
      </w:r>
      <w:r w:rsidR="006F6B8F" w:rsidRPr="00A04CE0">
        <w:rPr>
          <w:rFonts w:ascii="Times New Roman" w:hAnsi="Times New Roman" w:cs="Times New Roman"/>
          <w:sz w:val="24"/>
          <w:szCs w:val="24"/>
          <w:lang w:val="en-US"/>
        </w:rPr>
        <w:t>)</w:t>
      </w:r>
      <w:r w:rsidR="00243073" w:rsidRPr="00A04CE0">
        <w:rPr>
          <w:rFonts w:ascii="Times New Roman" w:hAnsi="Times New Roman" w:cs="Times New Roman"/>
          <w:sz w:val="24"/>
          <w:szCs w:val="24"/>
          <w:lang w:val="en-US"/>
        </w:rPr>
        <w:t xml:space="preserve">. Hence, if imperfect detection </w:t>
      </w:r>
      <w:r w:rsidR="0032266F" w:rsidRPr="00A04CE0">
        <w:rPr>
          <w:rFonts w:ascii="Times New Roman" w:hAnsi="Times New Roman" w:cs="Times New Roman"/>
          <w:sz w:val="24"/>
          <w:szCs w:val="24"/>
          <w:lang w:val="en-US"/>
        </w:rPr>
        <w:t xml:space="preserve">is disregarded </w:t>
      </w:r>
      <w:r w:rsidR="00243073" w:rsidRPr="00A04CE0">
        <w:rPr>
          <w:rFonts w:ascii="Times New Roman" w:hAnsi="Times New Roman" w:cs="Times New Roman"/>
          <w:sz w:val="24"/>
          <w:szCs w:val="24"/>
          <w:lang w:val="en-US"/>
        </w:rPr>
        <w:t xml:space="preserve">in </w:t>
      </w:r>
      <w:r w:rsidR="00E91925" w:rsidRPr="00A04CE0">
        <w:rPr>
          <w:rFonts w:ascii="Times New Roman" w:hAnsi="Times New Roman" w:cs="Times New Roman"/>
          <w:sz w:val="24"/>
          <w:szCs w:val="24"/>
          <w:lang w:val="en-US"/>
        </w:rPr>
        <w:t xml:space="preserve">the calculation of </w:t>
      </w:r>
      <w:r w:rsidR="00243073" w:rsidRPr="00A04CE0">
        <w:rPr>
          <w:rFonts w:ascii="Times New Roman" w:hAnsi="Times New Roman" w:cs="Times New Roman"/>
          <w:sz w:val="24"/>
          <w:szCs w:val="24"/>
          <w:lang w:val="en-US"/>
        </w:rPr>
        <w:t xml:space="preserve">diversity, </w:t>
      </w:r>
      <w:r w:rsidR="0032266F" w:rsidRPr="00A04CE0">
        <w:rPr>
          <w:rFonts w:ascii="Times New Roman" w:hAnsi="Times New Roman" w:cs="Times New Roman"/>
          <w:sz w:val="24"/>
          <w:szCs w:val="24"/>
          <w:lang w:val="en-US"/>
        </w:rPr>
        <w:t xml:space="preserve">the </w:t>
      </w:r>
      <w:r w:rsidR="00243073" w:rsidRPr="00A04CE0">
        <w:rPr>
          <w:rFonts w:ascii="Times New Roman" w:hAnsi="Times New Roman" w:cs="Times New Roman"/>
          <w:sz w:val="24"/>
          <w:szCs w:val="24"/>
          <w:lang w:val="en-US"/>
        </w:rPr>
        <w:t>mechanism</w:t>
      </w:r>
      <w:r w:rsidR="00754267" w:rsidRPr="00A04CE0">
        <w:rPr>
          <w:rFonts w:ascii="Times New Roman" w:hAnsi="Times New Roman" w:cs="Times New Roman"/>
          <w:sz w:val="24"/>
          <w:szCs w:val="24"/>
          <w:lang w:val="en-US"/>
        </w:rPr>
        <w:t>s</w:t>
      </w:r>
      <w:r w:rsidR="00243073" w:rsidRPr="00A04CE0">
        <w:rPr>
          <w:rFonts w:ascii="Times New Roman" w:hAnsi="Times New Roman" w:cs="Times New Roman"/>
          <w:sz w:val="24"/>
          <w:szCs w:val="24"/>
          <w:lang w:val="en-US"/>
        </w:rPr>
        <w:t xml:space="preserve"> that </w:t>
      </w:r>
      <w:r w:rsidR="00E91925" w:rsidRPr="00A04CE0">
        <w:rPr>
          <w:rFonts w:ascii="Times New Roman" w:hAnsi="Times New Roman" w:cs="Times New Roman"/>
          <w:sz w:val="24"/>
          <w:szCs w:val="24"/>
          <w:lang w:val="en-US"/>
        </w:rPr>
        <w:t xml:space="preserve">assemble </w:t>
      </w:r>
      <w:r w:rsidR="00243073" w:rsidRPr="00A04CE0">
        <w:rPr>
          <w:rFonts w:ascii="Times New Roman" w:hAnsi="Times New Roman" w:cs="Times New Roman"/>
          <w:sz w:val="24"/>
          <w:szCs w:val="24"/>
          <w:lang w:val="en-US"/>
        </w:rPr>
        <w:t xml:space="preserve">communities </w:t>
      </w:r>
      <w:r w:rsidR="0032266F" w:rsidRPr="00A04CE0">
        <w:rPr>
          <w:rFonts w:ascii="Times New Roman" w:hAnsi="Times New Roman" w:cs="Times New Roman"/>
          <w:sz w:val="24"/>
          <w:szCs w:val="24"/>
          <w:lang w:val="en-US"/>
        </w:rPr>
        <w:t xml:space="preserve">may be erroneously inferred </w:t>
      </w:r>
      <w:r w:rsidR="00243073" w:rsidRPr="00A04CE0">
        <w:rPr>
          <w:rFonts w:ascii="Times New Roman" w:hAnsi="Times New Roman" w:cs="Times New Roman"/>
          <w:sz w:val="24"/>
          <w:szCs w:val="24"/>
          <w:lang w:val="en-US"/>
        </w:rPr>
        <w:t>(Si et al.</w:t>
      </w:r>
      <w:r w:rsidR="00BF269E">
        <w:rPr>
          <w:rFonts w:ascii="Times New Roman" w:hAnsi="Times New Roman" w:cs="Times New Roman"/>
          <w:sz w:val="24"/>
          <w:szCs w:val="24"/>
          <w:lang w:val="en-US"/>
        </w:rPr>
        <w:t>,</w:t>
      </w:r>
      <w:r w:rsidR="00243073" w:rsidRPr="00A04CE0">
        <w:rPr>
          <w:rFonts w:ascii="Times New Roman" w:hAnsi="Times New Roman" w:cs="Times New Roman"/>
          <w:sz w:val="24"/>
          <w:szCs w:val="24"/>
          <w:lang w:val="en-US"/>
        </w:rPr>
        <w:t xml:space="preserve"> 2018).</w:t>
      </w:r>
      <w:r w:rsidR="00E60D09" w:rsidRPr="00A04CE0">
        <w:rPr>
          <w:rFonts w:ascii="Times New Roman" w:hAnsi="Times New Roman" w:cs="Times New Roman"/>
          <w:sz w:val="24"/>
          <w:szCs w:val="24"/>
          <w:lang w:val="en-US"/>
        </w:rPr>
        <w:t xml:space="preserve"> Furthermore, </w:t>
      </w:r>
      <w:r w:rsidR="00426E2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{"citationItems":[{"id":"ITEM-1","itemData":{"DOI":"10.1002/ecy.1631","ISSN":"00129658","abstract":"Biological communities are structured phylogenetically—closely related species are typically more likely to be found at the same sites. This may be, in part, because they respond similarly to environmental gradients. Accurately surveying biological communities is, however, made difficult by the fact that detection of species is not perfect. In recent years, numerous statistical methods have been developed that aim to overcome deficiencies in the species detection process. However, these methods do not allow investigators to assess phylogenetic community structure. Here, we introduce the phylogenetic occupancy model (POM), which accounts for imperfect species detection while assessing phylogenetic patterns in community structure. Using simulated data sets we show that the POM grants less biased estimates of phylogenetic structure than models without imperfect detection, and can correctly ascertain the effects of species traits on community composition while accounting for evolutionary non-independence of taxa. Integrating phylogenetic methods into widely used occupancy models will help clarify how evolutionary history influences modern day communities.","author":[{"dropping-particle":"","family":"Frishkoff","given":"Luke O.","non-dropping-particle":"","parse-names":false,"suffix":""},{"dropping-particle":"","family":"Valpine","given":"Perry","non-dropping-particle":"de","parse-names":false,"suffix":""},{"dropping-particle":"","family":"M'Gonigle","given":"Leithen K.","non-dropping-particle":"","parse-names":false,"suffix":""}],"container-title":"Ecology","id":"ITEM-1","issue":"1","issued":{"date-parts":[["2017","1"]]},"page":"198-210","title":"Phylogenetic occupancy models integrate imperfect detection and phylogenetic signal to analyze community structure","type":"article-journal","volume":"98"},"uris":["http://www.mendeley.com/documents/?uuid=8faa6537-9231-4604-a481-c03c8bdda0dc"]}],"mendeley":{"formattedCitation":"(Luke O. Frishkoff, de Valpine, &amp; M’Gonigle, 2017)","manualFormatting":"Frishkoff et al. (2017)","plainTextFormattedCitation":"(Luke O. Frishkoff, de Valpine, &amp; M’Gonigle, 2017)","previouslyFormattedCitation":"(Luke O. Frishkoff, de Valpine, &amp; M’Gonigle, 2017)"},"properties":{"noteIndex":0},"schema":"https://github.com/citation-style-language/schema/raw/master/csl-citation.json"}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426E28" w:rsidRPr="00A04CE0">
        <w:rPr>
          <w:rFonts w:ascii="Times New Roman" w:hAnsi="Times New Roman" w:cs="Times New Roman"/>
          <w:noProof/>
          <w:sz w:val="24"/>
          <w:szCs w:val="24"/>
          <w:lang w:val="en-US"/>
        </w:rPr>
        <w:t>Frishkoff et al. (2017)</w:t>
      </w:r>
      <w:r w:rsidR="00426E28" w:rsidRPr="00A04CE0">
        <w:rPr>
          <w:rFonts w:ascii="Times New Roman" w:hAnsi="Times New Roman" w:cs="Times New Roman"/>
          <w:sz w:val="24"/>
          <w:szCs w:val="24"/>
          <w:lang w:val="en-US"/>
        </w:rPr>
        <w:fldChar w:fldCharType="end"/>
      </w:r>
      <w:r w:rsidR="00E60D09" w:rsidRPr="00A04CE0">
        <w:rPr>
          <w:rFonts w:ascii="Times New Roman" w:hAnsi="Times New Roman" w:cs="Times New Roman"/>
          <w:sz w:val="24"/>
          <w:szCs w:val="24"/>
          <w:lang w:val="en-US"/>
        </w:rPr>
        <w:t xml:space="preserve"> </w:t>
      </w:r>
      <w:r w:rsidR="00F85BF8" w:rsidRPr="00A04CE0">
        <w:rPr>
          <w:rFonts w:ascii="Times New Roman" w:hAnsi="Times New Roman" w:cs="Times New Roman"/>
          <w:sz w:val="24"/>
          <w:szCs w:val="24"/>
          <w:lang w:val="en-US"/>
        </w:rPr>
        <w:t xml:space="preserve">found </w:t>
      </w:r>
      <w:r w:rsidR="00E60D09" w:rsidRPr="00A04CE0">
        <w:rPr>
          <w:rFonts w:ascii="Times New Roman" w:hAnsi="Times New Roman" w:cs="Times New Roman"/>
          <w:sz w:val="24"/>
          <w:szCs w:val="24"/>
          <w:lang w:val="en-US"/>
        </w:rPr>
        <w:t>that ignoring imperfect detection could lead to biased estimates of phylogenetic signal</w:t>
      </w:r>
      <w:r w:rsidR="00B85D49" w:rsidRPr="00A04CE0">
        <w:rPr>
          <w:rFonts w:ascii="Times New Roman" w:hAnsi="Times New Roman" w:cs="Times New Roman"/>
          <w:sz w:val="24"/>
          <w:szCs w:val="24"/>
          <w:lang w:val="en-US"/>
        </w:rPr>
        <w:t xml:space="preserve"> in relation to </w:t>
      </w:r>
      <w:r w:rsidR="00BF61CB" w:rsidRPr="00A04CE0">
        <w:rPr>
          <w:rFonts w:ascii="Times New Roman" w:hAnsi="Times New Roman" w:cs="Times New Roman"/>
          <w:sz w:val="24"/>
          <w:szCs w:val="24"/>
          <w:lang w:val="en-US"/>
        </w:rPr>
        <w:t>habitat use</w:t>
      </w:r>
      <w:r w:rsidR="00E60D09" w:rsidRPr="00A04CE0">
        <w:rPr>
          <w:rFonts w:ascii="Times New Roman" w:hAnsi="Times New Roman" w:cs="Times New Roman"/>
          <w:sz w:val="24"/>
          <w:szCs w:val="24"/>
          <w:lang w:val="en-US"/>
        </w:rPr>
        <w:t xml:space="preserve">, </w:t>
      </w:r>
      <w:r w:rsidR="00E91925" w:rsidRPr="00A04CE0">
        <w:rPr>
          <w:rFonts w:ascii="Times New Roman" w:hAnsi="Times New Roman" w:cs="Times New Roman"/>
          <w:sz w:val="24"/>
          <w:szCs w:val="24"/>
          <w:lang w:val="en-US"/>
        </w:rPr>
        <w:t xml:space="preserve">and </w:t>
      </w:r>
      <w:r w:rsidR="00F85BF8" w:rsidRPr="00A04CE0">
        <w:rPr>
          <w:rFonts w:ascii="Times New Roman" w:hAnsi="Times New Roman" w:cs="Times New Roman"/>
          <w:sz w:val="24"/>
          <w:szCs w:val="24"/>
          <w:lang w:val="en-US"/>
        </w:rPr>
        <w:t>even more</w:t>
      </w:r>
      <w:r w:rsidR="00E91925" w:rsidRPr="00A04CE0">
        <w:rPr>
          <w:rFonts w:ascii="Times New Roman" w:hAnsi="Times New Roman" w:cs="Times New Roman"/>
          <w:sz w:val="24"/>
          <w:szCs w:val="24"/>
          <w:lang w:val="en-US"/>
        </w:rPr>
        <w:t xml:space="preserve"> so</w:t>
      </w:r>
      <w:r w:rsidR="00F85BF8" w:rsidRPr="00A04CE0">
        <w:rPr>
          <w:rFonts w:ascii="Times New Roman" w:hAnsi="Times New Roman" w:cs="Times New Roman"/>
          <w:sz w:val="24"/>
          <w:szCs w:val="24"/>
          <w:lang w:val="en-US"/>
        </w:rPr>
        <w:t xml:space="preserve"> </w:t>
      </w:r>
      <w:r w:rsidR="00E60D09" w:rsidRPr="00A04CE0">
        <w:rPr>
          <w:rFonts w:ascii="Times New Roman" w:hAnsi="Times New Roman" w:cs="Times New Roman"/>
          <w:sz w:val="24"/>
          <w:szCs w:val="24"/>
          <w:lang w:val="en-US"/>
        </w:rPr>
        <w:t xml:space="preserve">when species-specific detection </w:t>
      </w:r>
      <w:r w:rsidR="00E91925" w:rsidRPr="00A04CE0">
        <w:rPr>
          <w:rFonts w:ascii="Times New Roman" w:hAnsi="Times New Roman" w:cs="Times New Roman"/>
          <w:sz w:val="24"/>
          <w:szCs w:val="24"/>
          <w:lang w:val="en-US"/>
        </w:rPr>
        <w:t xml:space="preserve">probabilities vary </w:t>
      </w:r>
      <w:r w:rsidR="00E60D09" w:rsidRPr="00A04CE0">
        <w:rPr>
          <w:rFonts w:ascii="Times New Roman" w:hAnsi="Times New Roman" w:cs="Times New Roman"/>
          <w:sz w:val="24"/>
          <w:szCs w:val="24"/>
          <w:lang w:val="en-US"/>
        </w:rPr>
        <w:t>in response to environmental gradients.</w:t>
      </w:r>
      <w:r w:rsidR="006B277C" w:rsidRPr="00A04CE0">
        <w:rPr>
          <w:rFonts w:ascii="Times New Roman" w:hAnsi="Times New Roman" w:cs="Times New Roman"/>
          <w:sz w:val="24"/>
          <w:szCs w:val="24"/>
          <w:lang w:val="en-US"/>
        </w:rPr>
        <w:t xml:space="preserve"> </w:t>
      </w:r>
      <w:r w:rsidR="00E91925" w:rsidRPr="00A04CE0">
        <w:rPr>
          <w:rFonts w:ascii="Times New Roman" w:hAnsi="Times New Roman" w:cs="Times New Roman"/>
          <w:sz w:val="24"/>
          <w:szCs w:val="24"/>
          <w:lang w:val="en-US"/>
        </w:rPr>
        <w:t xml:space="preserve">The </w:t>
      </w:r>
      <w:r w:rsidR="007159D4" w:rsidRPr="00A04CE0">
        <w:rPr>
          <w:rFonts w:ascii="Times New Roman" w:hAnsi="Times New Roman" w:cs="Times New Roman"/>
          <w:sz w:val="24"/>
          <w:szCs w:val="24"/>
          <w:lang w:val="en-US"/>
        </w:rPr>
        <w:t>inclusion of imperfect detection</w:t>
      </w:r>
      <w:r w:rsidR="00034CA0" w:rsidRPr="00A04CE0">
        <w:rPr>
          <w:rFonts w:ascii="Times New Roman" w:hAnsi="Times New Roman" w:cs="Times New Roman"/>
          <w:sz w:val="24"/>
          <w:szCs w:val="24"/>
          <w:lang w:val="en-US"/>
        </w:rPr>
        <w:t xml:space="preserve">s showed a low effect </w:t>
      </w:r>
      <w:r w:rsidR="00E91925" w:rsidRPr="00A04CE0">
        <w:rPr>
          <w:rFonts w:ascii="Times New Roman" w:hAnsi="Times New Roman" w:cs="Times New Roman"/>
          <w:sz w:val="24"/>
          <w:szCs w:val="24"/>
          <w:lang w:val="en-US"/>
        </w:rPr>
        <w:t xml:space="preserve">on </w:t>
      </w:r>
      <w:r w:rsidR="00034CA0" w:rsidRPr="00A04CE0">
        <w:rPr>
          <w:rFonts w:ascii="Times New Roman" w:hAnsi="Times New Roman" w:cs="Times New Roman"/>
          <w:sz w:val="24"/>
          <w:szCs w:val="24"/>
          <w:lang w:val="en-US"/>
        </w:rPr>
        <w:t xml:space="preserve">measures </w:t>
      </w:r>
      <w:r w:rsidR="00E91925" w:rsidRPr="00A04CE0">
        <w:rPr>
          <w:rFonts w:ascii="Times New Roman" w:hAnsi="Times New Roman" w:cs="Times New Roman"/>
          <w:sz w:val="24"/>
          <w:szCs w:val="24"/>
          <w:lang w:val="en-US"/>
        </w:rPr>
        <w:t xml:space="preserve">of functional diversity and composition </w:t>
      </w:r>
      <w:r w:rsidR="007159D4" w:rsidRPr="00A04CE0">
        <w:rPr>
          <w:rFonts w:ascii="Times New Roman" w:hAnsi="Times New Roman" w:cs="Times New Roman"/>
          <w:sz w:val="24"/>
          <w:szCs w:val="24"/>
          <w:lang w:val="en-US"/>
        </w:rPr>
        <w:t xml:space="preserve">for a plant assemblage along an elevational gradient </w:t>
      </w:r>
      <w:r w:rsidR="00034CA0" w:rsidRPr="00A04CE0">
        <w:rPr>
          <w:rFonts w:ascii="Times New Roman" w:hAnsi="Times New Roman" w:cs="Times New Roman"/>
          <w:sz w:val="24"/>
          <w:szCs w:val="24"/>
          <w:lang w:val="en-US"/>
        </w:rPr>
        <w:t>(</w:t>
      </w:r>
      <w:r w:rsidR="006B277C" w:rsidRPr="00A04CE0">
        <w:rPr>
          <w:rFonts w:ascii="Times New Roman" w:hAnsi="Times New Roman" w:cs="Times New Roman"/>
          <w:sz w:val="24"/>
          <w:szCs w:val="24"/>
          <w:lang w:val="en-US"/>
        </w:rPr>
        <w:t>Roth et al.</w:t>
      </w:r>
      <w:r w:rsidR="00BF269E">
        <w:rPr>
          <w:rFonts w:ascii="Times New Roman" w:hAnsi="Times New Roman" w:cs="Times New Roman"/>
          <w:sz w:val="24"/>
          <w:szCs w:val="24"/>
          <w:lang w:val="en-US"/>
        </w:rPr>
        <w:t>,</w:t>
      </w:r>
      <w:r w:rsidR="006B277C" w:rsidRPr="00A04CE0">
        <w:rPr>
          <w:rFonts w:ascii="Times New Roman" w:hAnsi="Times New Roman" w:cs="Times New Roman"/>
          <w:sz w:val="24"/>
          <w:szCs w:val="24"/>
          <w:lang w:val="en-US"/>
        </w:rPr>
        <w:t xml:space="preserve"> 201</w:t>
      </w:r>
      <w:r w:rsidR="00C937BD" w:rsidRPr="00A04CE0">
        <w:rPr>
          <w:rFonts w:ascii="Times New Roman" w:hAnsi="Times New Roman" w:cs="Times New Roman"/>
          <w:sz w:val="24"/>
          <w:szCs w:val="24"/>
          <w:lang w:val="en-US"/>
        </w:rPr>
        <w:t>7</w:t>
      </w:r>
      <w:r w:rsidR="006B277C" w:rsidRPr="00A04CE0">
        <w:rPr>
          <w:rFonts w:ascii="Times New Roman" w:hAnsi="Times New Roman" w:cs="Times New Roman"/>
          <w:sz w:val="24"/>
          <w:szCs w:val="24"/>
          <w:lang w:val="en-US"/>
        </w:rPr>
        <w:t>)</w:t>
      </w:r>
      <w:r w:rsidR="00034CA0" w:rsidRPr="00A04CE0">
        <w:rPr>
          <w:rFonts w:ascii="Times New Roman" w:hAnsi="Times New Roman" w:cs="Times New Roman"/>
          <w:sz w:val="24"/>
          <w:szCs w:val="24"/>
          <w:lang w:val="en-US"/>
        </w:rPr>
        <w:t xml:space="preserve">. However, </w:t>
      </w:r>
      <w:r w:rsidR="007159D4" w:rsidRPr="00A04CE0">
        <w:rPr>
          <w:rFonts w:ascii="Times New Roman" w:hAnsi="Times New Roman" w:cs="Times New Roman"/>
          <w:sz w:val="24"/>
          <w:szCs w:val="24"/>
          <w:lang w:val="en-US"/>
        </w:rPr>
        <w:t xml:space="preserve">the authors found that </w:t>
      </w:r>
      <w:r w:rsidR="00034CA0" w:rsidRPr="00A04CE0">
        <w:rPr>
          <w:rFonts w:ascii="Times New Roman" w:hAnsi="Times New Roman" w:cs="Times New Roman"/>
          <w:sz w:val="24"/>
          <w:szCs w:val="24"/>
          <w:lang w:val="en-US"/>
        </w:rPr>
        <w:t xml:space="preserve">some traits could be </w:t>
      </w:r>
      <w:r w:rsidR="007159D4" w:rsidRPr="00A04CE0">
        <w:rPr>
          <w:rFonts w:ascii="Times New Roman" w:hAnsi="Times New Roman" w:cs="Times New Roman"/>
          <w:sz w:val="24"/>
          <w:szCs w:val="24"/>
          <w:lang w:val="en-US"/>
        </w:rPr>
        <w:t xml:space="preserve">less detected and </w:t>
      </w:r>
      <w:r w:rsidR="00E91925" w:rsidRPr="00A04CE0">
        <w:rPr>
          <w:rFonts w:ascii="Times New Roman" w:hAnsi="Times New Roman" w:cs="Times New Roman"/>
          <w:sz w:val="24"/>
          <w:szCs w:val="24"/>
          <w:lang w:val="en-US"/>
        </w:rPr>
        <w:t xml:space="preserve">that </w:t>
      </w:r>
      <w:r w:rsidR="007159D4" w:rsidRPr="00A04CE0">
        <w:rPr>
          <w:rFonts w:ascii="Times New Roman" w:hAnsi="Times New Roman" w:cs="Times New Roman"/>
          <w:sz w:val="24"/>
          <w:szCs w:val="24"/>
          <w:lang w:val="en-US"/>
        </w:rPr>
        <w:t>species at low elevation</w:t>
      </w:r>
      <w:r w:rsidR="00E91925" w:rsidRPr="00A04CE0">
        <w:rPr>
          <w:rFonts w:ascii="Times New Roman" w:hAnsi="Times New Roman" w:cs="Times New Roman"/>
          <w:sz w:val="24"/>
          <w:szCs w:val="24"/>
          <w:lang w:val="en-US"/>
        </w:rPr>
        <w:t>s</w:t>
      </w:r>
      <w:r w:rsidR="007159D4" w:rsidRPr="00A04CE0">
        <w:rPr>
          <w:rFonts w:ascii="Times New Roman" w:hAnsi="Times New Roman" w:cs="Times New Roman"/>
          <w:sz w:val="24"/>
          <w:szCs w:val="24"/>
          <w:lang w:val="en-US"/>
        </w:rPr>
        <w:t xml:space="preserve"> are </w:t>
      </w:r>
      <w:r w:rsidR="00E91925" w:rsidRPr="00A04CE0">
        <w:rPr>
          <w:rFonts w:ascii="Times New Roman" w:hAnsi="Times New Roman" w:cs="Times New Roman"/>
          <w:sz w:val="24"/>
          <w:szCs w:val="24"/>
          <w:lang w:val="en-US"/>
        </w:rPr>
        <w:t xml:space="preserve">more </w:t>
      </w:r>
      <w:r w:rsidR="007159D4" w:rsidRPr="00A04CE0">
        <w:rPr>
          <w:rFonts w:ascii="Times New Roman" w:hAnsi="Times New Roman" w:cs="Times New Roman"/>
          <w:sz w:val="24"/>
          <w:szCs w:val="24"/>
          <w:lang w:val="en-US"/>
        </w:rPr>
        <w:t>likely to be missed during sampling</w:t>
      </w:r>
      <w:r w:rsidR="00716AE9" w:rsidRPr="00A04CE0">
        <w:rPr>
          <w:rFonts w:ascii="Times New Roman" w:hAnsi="Times New Roman" w:cs="Times New Roman"/>
          <w:sz w:val="24"/>
          <w:szCs w:val="24"/>
          <w:lang w:val="en-US"/>
        </w:rPr>
        <w:t xml:space="preserve"> (Roth et al.</w:t>
      </w:r>
      <w:r w:rsidR="00BF269E">
        <w:rPr>
          <w:rFonts w:ascii="Times New Roman" w:hAnsi="Times New Roman" w:cs="Times New Roman"/>
          <w:sz w:val="24"/>
          <w:szCs w:val="24"/>
          <w:lang w:val="en-US"/>
        </w:rPr>
        <w:t>,</w:t>
      </w:r>
      <w:r w:rsidR="00716AE9" w:rsidRPr="00A04CE0">
        <w:rPr>
          <w:rFonts w:ascii="Times New Roman" w:hAnsi="Times New Roman" w:cs="Times New Roman"/>
          <w:sz w:val="24"/>
          <w:szCs w:val="24"/>
          <w:lang w:val="en-US"/>
        </w:rPr>
        <w:t xml:space="preserve"> 201</w:t>
      </w:r>
      <w:r w:rsidR="00C937BD" w:rsidRPr="00A04CE0">
        <w:rPr>
          <w:rFonts w:ascii="Times New Roman" w:hAnsi="Times New Roman" w:cs="Times New Roman"/>
          <w:sz w:val="24"/>
          <w:szCs w:val="24"/>
          <w:lang w:val="en-US"/>
        </w:rPr>
        <w:t>7</w:t>
      </w:r>
      <w:r w:rsidR="00716AE9" w:rsidRPr="00A04CE0">
        <w:rPr>
          <w:rFonts w:ascii="Times New Roman" w:hAnsi="Times New Roman" w:cs="Times New Roman"/>
          <w:sz w:val="24"/>
          <w:szCs w:val="24"/>
          <w:lang w:val="en-US"/>
        </w:rPr>
        <w:t>)</w:t>
      </w:r>
      <w:r w:rsidR="007159D4" w:rsidRPr="00A04CE0">
        <w:rPr>
          <w:rFonts w:ascii="Times New Roman" w:hAnsi="Times New Roman" w:cs="Times New Roman"/>
          <w:sz w:val="24"/>
          <w:szCs w:val="24"/>
          <w:lang w:val="en-US"/>
        </w:rPr>
        <w:t xml:space="preserve">. </w:t>
      </w:r>
    </w:p>
    <w:p w14:paraId="1A6D1DA0" w14:textId="02DD675F" w:rsidR="00967F4D" w:rsidRPr="00A04CE0" w:rsidRDefault="00DD2B5E" w:rsidP="00426E28">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Insects are the most </w:t>
      </w:r>
      <w:r w:rsidR="00E17944" w:rsidRPr="00A04CE0">
        <w:rPr>
          <w:rFonts w:ascii="Times New Roman" w:hAnsi="Times New Roman" w:cs="Times New Roman"/>
          <w:sz w:val="24"/>
          <w:szCs w:val="24"/>
          <w:lang w:val="en-US"/>
        </w:rPr>
        <w:t xml:space="preserve">species-rich </w:t>
      </w:r>
      <w:r w:rsidRPr="00A04CE0">
        <w:rPr>
          <w:rFonts w:ascii="Times New Roman" w:hAnsi="Times New Roman" w:cs="Times New Roman"/>
          <w:sz w:val="24"/>
          <w:szCs w:val="24"/>
          <w:lang w:val="en-US"/>
        </w:rPr>
        <w:t>taxa of world</w:t>
      </w:r>
      <w:r w:rsidR="004B76EB"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r w:rsidR="001D2518" w:rsidRPr="00A04CE0">
        <w:rPr>
          <w:rFonts w:ascii="Times New Roman" w:hAnsi="Times New Roman" w:cs="Times New Roman"/>
          <w:sz w:val="24"/>
          <w:szCs w:val="24"/>
          <w:lang w:val="en-US"/>
        </w:rPr>
        <w:t>which poses a</w:t>
      </w:r>
      <w:r w:rsidRPr="00A04CE0">
        <w:rPr>
          <w:rFonts w:ascii="Times New Roman" w:hAnsi="Times New Roman" w:cs="Times New Roman"/>
          <w:sz w:val="24"/>
          <w:szCs w:val="24"/>
          <w:lang w:val="en-US"/>
        </w:rPr>
        <w:t xml:space="preserve"> major challenge </w:t>
      </w:r>
      <w:r w:rsidR="004B76EB" w:rsidRPr="00A04CE0">
        <w:rPr>
          <w:rFonts w:ascii="Times New Roman" w:hAnsi="Times New Roman" w:cs="Times New Roman"/>
          <w:sz w:val="24"/>
          <w:szCs w:val="24"/>
          <w:lang w:val="en-US"/>
        </w:rPr>
        <w:t xml:space="preserve">for </w:t>
      </w:r>
      <w:r w:rsidR="001D2518" w:rsidRPr="00A04CE0">
        <w:rPr>
          <w:rFonts w:ascii="Times New Roman" w:hAnsi="Times New Roman" w:cs="Times New Roman"/>
          <w:sz w:val="24"/>
          <w:szCs w:val="24"/>
          <w:lang w:val="en-US"/>
        </w:rPr>
        <w:t>ecologists interested in evaluating</w:t>
      </w:r>
      <w:r w:rsidR="004B76EB" w:rsidRPr="00A04CE0">
        <w:rPr>
          <w:rFonts w:ascii="Times New Roman" w:hAnsi="Times New Roman" w:cs="Times New Roman"/>
          <w:sz w:val="24"/>
          <w:szCs w:val="24"/>
          <w:lang w:val="en-US"/>
        </w:rPr>
        <w:t xml:space="preserve"> insect diversity </w:t>
      </w:r>
      <w:r w:rsidR="001D2518" w:rsidRPr="00A04CE0">
        <w:rPr>
          <w:rFonts w:ascii="Times New Roman" w:hAnsi="Times New Roman" w:cs="Times New Roman"/>
          <w:sz w:val="24"/>
          <w:szCs w:val="24"/>
          <w:lang w:val="en-US"/>
        </w:rPr>
        <w:t xml:space="preserve">patterns </w:t>
      </w:r>
      <w:r w:rsidR="00426E2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{"citationItems":[{"id":"ITEM-1","itemData":{"DOI":"10.1098/rstb.2004.1585","ISSN":"0962-8436","abstract":"Conservative estimates suggest that 50-90% of the existing insect species on Earth have still to be discovered, yet the named insects alone comprise more than half of all known species of organism. With such poor baseline knowledge, monitoring change in insect diversity poses a formidable challenge to scientists and most attempts to generalize involve large extrapolations from a few well-studied taxa. Butterflies are often the only group for which accurate measures of change can be obtained. Four schemes, used successfully to assess change in British butterflies, that are increasingly being applied across the world are described: Red Data Books (RDB) list the best judgements of experts of the conservation status of species in their field of expertise; mapping schemes plot the changing distributions of species at scales of 1-100 km2; transect monitoring schemes generate time series of changes in abundance in sample populations of species on fixed sites across the UK; and occasional surveys measure the number, boundaries and size of all populations of a (usually RDB) species at intervals of 10-30 years. All schemes describe consistent patterns of change, but if they are to be more generally useful, it is important to understand how well butterflies are representative of other taxa. Comparisons with similarly measured changes in native bird and plant species suggest that butterflies have declined more rapidly that these other groups in Britain; it should soon be possible to test whether this pattern exists elsewhere. It is also demonstrated that extinction rates in British butterflies are similar to those in a range of other insect groups over 100 years once recording bias is accounted for, although probably lower than in aquatic or parasitic taxa. It is concluded that butterflies represent adequate indicators of change for many terrestrial insect groups, but recommended that similar schemes be extended to other popular groups, especially dragonflies, bumblebees, hoverflies and ants. Given institutional backing, similar projects could be employed internationally and standardized. Finally, a range of schemes designed to monitor change in communities of aquatic macro-invertebrates is described. Although designed to use invertebrates as a bio-indicator of water quality for human use, these programmes could be extended to monitor the 2010 biodiversity targets of the World Summit on Sustainable Development.","author":[{"dropping-particle":"","family":"Thomas","given":"J.A","non-dropping-particle":"","parse-names":false,"suffix":""}],"container-title":"Philosophical Transactions of the Royal Society B: Biological Sciences","id":"ITEM-1","issue":"1454","issued":{"date-parts":[["2005","2","28"]]},"page":"339-357","title":"Monitoring change in the abundance and distribution of insects using butterflies and other indicator groups","type":"article-journal","volume":"360"},"uris":["http://www.mendeley.com/documents/?uuid=6674d27c-88a7-4c54-9b70-d7f0d8cd0841"]}],"mendeley":{"formattedCitation":"(Thomas, 2005)","plainTextFormattedCitation":"(Thomas, 2005)","previouslyFormattedCitation":"(Thomas, 2005)"},"properties":{"noteIndex":0},"schema":"https://github.com/citation-style-language/schema/raw/master/csl-citation.json"}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(Thomas, 2005)</w:t>
      </w:r>
      <w:r w:rsidR="00426E28" w:rsidRPr="00A04CE0">
        <w:rPr>
          <w:rFonts w:ascii="Times New Roman" w:hAnsi="Times New Roman" w:cs="Times New Roman"/>
          <w:sz w:val="24"/>
          <w:szCs w:val="24"/>
          <w:lang w:val="en-US"/>
        </w:rPr>
        <w:fldChar w:fldCharType="end"/>
      </w:r>
      <w:r w:rsidR="004B76EB"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r w:rsidR="008E779F" w:rsidRPr="00A04CE0">
        <w:rPr>
          <w:rFonts w:ascii="Times New Roman" w:hAnsi="Times New Roman" w:cs="Times New Roman"/>
          <w:sz w:val="24"/>
          <w:szCs w:val="24"/>
          <w:lang w:val="en-US"/>
        </w:rPr>
        <w:t>Among insect groups, b</w:t>
      </w:r>
      <w:r w:rsidR="00023C6C" w:rsidRPr="00A04CE0">
        <w:rPr>
          <w:rFonts w:ascii="Times New Roman" w:hAnsi="Times New Roman" w:cs="Times New Roman"/>
          <w:sz w:val="24"/>
          <w:szCs w:val="24"/>
          <w:lang w:val="en-US"/>
        </w:rPr>
        <w:t xml:space="preserve">utterflies are </w:t>
      </w:r>
      <w:r w:rsidR="001D2518" w:rsidRPr="00A04CE0">
        <w:rPr>
          <w:rFonts w:ascii="Times New Roman" w:hAnsi="Times New Roman" w:cs="Times New Roman"/>
          <w:sz w:val="24"/>
          <w:szCs w:val="24"/>
          <w:lang w:val="en-US"/>
        </w:rPr>
        <w:t xml:space="preserve">considered important </w:t>
      </w:r>
      <w:r w:rsidR="00023C6C" w:rsidRPr="00A04CE0">
        <w:rPr>
          <w:rFonts w:ascii="Times New Roman" w:hAnsi="Times New Roman" w:cs="Times New Roman"/>
          <w:sz w:val="24"/>
          <w:szCs w:val="24"/>
          <w:lang w:val="en-US"/>
        </w:rPr>
        <w:t>bio</w:t>
      </w:r>
      <w:r w:rsidR="00460771" w:rsidRPr="00A04CE0">
        <w:rPr>
          <w:rFonts w:ascii="Times New Roman" w:hAnsi="Times New Roman" w:cs="Times New Roman"/>
          <w:sz w:val="24"/>
          <w:szCs w:val="24"/>
          <w:lang w:val="en-US"/>
        </w:rPr>
        <w:t>logical</w:t>
      </w:r>
      <w:r w:rsidR="00023C6C" w:rsidRPr="00A04CE0">
        <w:rPr>
          <w:rFonts w:ascii="Times New Roman" w:hAnsi="Times New Roman" w:cs="Times New Roman"/>
          <w:sz w:val="24"/>
          <w:szCs w:val="24"/>
          <w:lang w:val="en-US"/>
        </w:rPr>
        <w:t xml:space="preserve"> indicators due </w:t>
      </w:r>
      <w:r w:rsidR="00DA053E" w:rsidRPr="00A04CE0">
        <w:rPr>
          <w:rFonts w:ascii="Times New Roman" w:hAnsi="Times New Roman" w:cs="Times New Roman"/>
          <w:sz w:val="24"/>
          <w:szCs w:val="24"/>
          <w:lang w:val="en-US"/>
        </w:rPr>
        <w:t>the</w:t>
      </w:r>
      <w:r w:rsidR="001D2518" w:rsidRPr="00A04CE0">
        <w:rPr>
          <w:rFonts w:ascii="Times New Roman" w:hAnsi="Times New Roman" w:cs="Times New Roman"/>
          <w:sz w:val="24"/>
          <w:szCs w:val="24"/>
          <w:lang w:val="en-US"/>
        </w:rPr>
        <w:t>ir</w:t>
      </w:r>
      <w:r w:rsidR="00DA053E" w:rsidRPr="00A04CE0">
        <w:rPr>
          <w:rFonts w:ascii="Times New Roman" w:hAnsi="Times New Roman" w:cs="Times New Roman"/>
          <w:sz w:val="24"/>
          <w:szCs w:val="24"/>
          <w:lang w:val="en-US"/>
        </w:rPr>
        <w:t xml:space="preserve"> short life-cycle and </w:t>
      </w:r>
      <w:r w:rsidR="00023C6C" w:rsidRPr="00A04CE0">
        <w:rPr>
          <w:rFonts w:ascii="Times New Roman" w:hAnsi="Times New Roman" w:cs="Times New Roman"/>
          <w:sz w:val="24"/>
          <w:szCs w:val="24"/>
          <w:lang w:val="en-US"/>
        </w:rPr>
        <w:t>high sensibility to c</w:t>
      </w:r>
      <w:r w:rsidR="00DA053E" w:rsidRPr="00A04CE0">
        <w:rPr>
          <w:rFonts w:ascii="Times New Roman" w:hAnsi="Times New Roman" w:cs="Times New Roman"/>
          <w:sz w:val="24"/>
          <w:szCs w:val="24"/>
          <w:lang w:val="en-US"/>
        </w:rPr>
        <w:t>hange</w:t>
      </w:r>
      <w:r w:rsidR="001D2518" w:rsidRPr="00A04CE0">
        <w:rPr>
          <w:rFonts w:ascii="Times New Roman" w:hAnsi="Times New Roman" w:cs="Times New Roman"/>
          <w:sz w:val="24"/>
          <w:szCs w:val="24"/>
          <w:lang w:val="en-US"/>
        </w:rPr>
        <w:t>s</w:t>
      </w:r>
      <w:r w:rsidR="00DA053E" w:rsidRPr="00A04CE0">
        <w:rPr>
          <w:rFonts w:ascii="Times New Roman" w:hAnsi="Times New Roman" w:cs="Times New Roman"/>
          <w:sz w:val="24"/>
          <w:szCs w:val="24"/>
          <w:lang w:val="en-US"/>
        </w:rPr>
        <w:t xml:space="preserve"> in environmental features</w:t>
      </w:r>
      <w:r w:rsidR="00BF269E">
        <w:rPr>
          <w:rFonts w:ascii="Times New Roman" w:hAnsi="Times New Roman" w:cs="Times New Roman"/>
          <w:sz w:val="24"/>
          <w:szCs w:val="24"/>
          <w:lang w:val="en-US"/>
        </w:rPr>
        <w:t xml:space="preserve"> </w:t>
      </w:r>
      <w:r w:rsidR="00426E28" w:rsidRPr="00A04CE0">
        <w:rPr>
          <w:rFonts w:ascii="Times New Roman" w:hAnsi="Times New Roman" w:cs="Times New Roman"/>
          <w:sz w:val="24"/>
          <w:szCs w:val="24"/>
          <w:lang w:val="en-US"/>
        </w:rPr>
        <w:fldChar w:fldCharType="begin" w:fldLock="1"/>
      </w:r>
      <w:r w:rsidR="00BF269E">
        <w:rPr>
          <w:rFonts w:ascii="Times New Roman" w:hAnsi="Times New Roman" w:cs="Times New Roman"/>
          <w:sz w:val="24"/>
          <w:szCs w:val="24"/>
          <w:lang w:val="en-US"/>
        </w:rPr>
        <w:instrText>ADDIN CSL_CITATION {"citationItems":[{"id":"ITEM-1","itemData":{"DOI":"10.1023/A:1018433406701","ISSN":"1366638X","abstract":"Lepidoptere have attracted more attention than other insects in the development of insect conservation, commonly as charismatic 'flagship' species. Wider benefits of conservation studies on single species include developing and clarifying their role as putative 'umbrella' taxa whereby their protection also confers protection on coexisting organisms which are not as well documented. Examples are given of such umbrella Lepidoptera from the Australian region, and the values of documenting and defiling changes in lepidopteran assemblages (for example, through analysis of light-trap catches of moths) as correlates of environmental change are outlined. Selection of optimal groups depends on documenting responses of both species and higher taxa to changes in vegetation or microclimate in particular. Potent umbrella taxa manifest many of the features of indicator and flagship taxa.","author":[{"dropping-particle":"","family":"New","given":"T. R.","non-dropping-particle":"","parse-names":false,"suffix":""}],"container-title":"Journal of Insect Conservation","id":"ITEM-1","issue":"1","issued":{"date-parts":[["1997"]]},"page":"5-12","title":"Are Lepidoptera an effective 'umbrella group' for biodiversity conservation?","type":"article-journal","volume":"1"},"uris":["http://www.mendeley.com/documents/?uuid=94027ef8-0cb9-4cf1-9ce0-3f55420633ad"]}],"mendeley":{"formattedCitation":"(New, 1997)","manualFormatting":"(New, 1997","plainTextFormattedCitation":"(New, 1997)","previouslyFormattedCitation":"(New, 1997)"},"properties":{"noteIndex":0},"schema":"https://github.com/citation-style-language/schema/raw/master/csl-citation.json"}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426E28" w:rsidRPr="00A04CE0">
        <w:rPr>
          <w:rFonts w:ascii="Times New Roman" w:hAnsi="Times New Roman" w:cs="Times New Roman"/>
          <w:noProof/>
          <w:sz w:val="24"/>
          <w:szCs w:val="24"/>
          <w:lang w:val="en-US"/>
        </w:rPr>
        <w:t>(New</w:t>
      </w:r>
      <w:r w:rsidR="00BF269E">
        <w:rPr>
          <w:rFonts w:ascii="Times New Roman" w:hAnsi="Times New Roman" w:cs="Times New Roman"/>
          <w:noProof/>
          <w:sz w:val="24"/>
          <w:szCs w:val="24"/>
          <w:lang w:val="en-US"/>
        </w:rPr>
        <w:t>,</w:t>
      </w:r>
      <w:r w:rsidR="00426E28" w:rsidRPr="00A04CE0">
        <w:rPr>
          <w:rFonts w:ascii="Times New Roman" w:hAnsi="Times New Roman" w:cs="Times New Roman"/>
          <w:noProof/>
          <w:sz w:val="24"/>
          <w:szCs w:val="24"/>
          <w:lang w:val="en-US"/>
        </w:rPr>
        <w:t xml:space="preserve"> 1997</w:t>
      </w:r>
      <w:r w:rsidR="00426E28" w:rsidRPr="00A04CE0">
        <w:rPr>
          <w:rFonts w:ascii="Times New Roman" w:hAnsi="Times New Roman" w:cs="Times New Roman"/>
          <w:sz w:val="24"/>
          <w:szCs w:val="24"/>
          <w:lang w:val="en-US"/>
        </w:rPr>
        <w:fldChar w:fldCharType="end"/>
      </w:r>
      <w:r w:rsidR="00426E28" w:rsidRPr="00A04CE0">
        <w:rPr>
          <w:rFonts w:ascii="Times New Roman" w:hAnsi="Times New Roman" w:cs="Times New Roman"/>
          <w:sz w:val="24"/>
          <w:szCs w:val="24"/>
          <w:lang w:val="en-US"/>
        </w:rPr>
        <w:fldChar w:fldCharType="begin" w:fldLock="1"/>
      </w:r>
      <w:r w:rsidR="00BF269E">
        <w:rPr>
          <w:rFonts w:ascii="Times New Roman" w:hAnsi="Times New Roman" w:cs="Times New Roman"/>
          <w:sz w:val="24"/>
          <w:szCs w:val="24"/>
          <w:lang w:val="en-US"/>
        </w:rPr>
        <w:instrText>ADDIN CSL_CITATION {"citationItems":[{"id":"ITEM-1","itemData":{"DOI":"10.1111/j.1744-7429.2000.tb00631.x","ISBN":"0006-3606","ISSN":"0006-3606","abstract":"The Atlantic Forest region (wide sense) includes very complex tropical environments, increasingly threatened by extensive anthropogenic conversion (&gt; 30%). Ecologically specialized, short-generation insects (butterflies) are evaluated here as indicators for monitoring community richness, landscape integrity, and sustainable resource use in the region. The &gt; 2100 butterfly species in the Atlantic Forest region have been censused in many sites over 35 years, giving comparable daily, weekly, monthly, and long-term site lists. The 21 most thoroughly studied sites include 218-914 species, of which half can be censused in a week or less. The butterfly communities are divided into six relatively distinct faunal regions, centered in the northeast, the central coastal tablelands, the southeast coastal plain, the mountains plus interior of the southeastern states, the central plateau, and the southern states. Species richness shows the highest values in coastal mountains from 15 to 23 degreesS. Local butterfly communities show a high turnover, with 20 to 40 percent of the species, especially small Lycaenidae and Hesperiidae, recorded only as unstable populations or \"tourists.\" Easily sampled species in the family Nymphalidae, and especially its bait-attracted subfamilies, are best correlated with the entrire butterfly fauna and can be used as surrogates for species diversity In most butterfly groups, species richness is well predicted by landscape connectivity alone, or by composite indices of environmental heterogeneity, natural disturbance, and (negatively) anthropogenic disturbance. Principal components and redundancy analyses showed that the richness and proportions of different butterfly groups in the local fauna are variably explained by disturbance, seasonality, temperature, vegetation, soils, and landscape connectivity. Various groups thus can be used as rapid indicators of different types of change in the community, its environment, and the landscape. Threatened and rare species also can be used as indicators of the most unique Atlantic Forest communities (paleoenvironments), which need special attention","author":[{"dropping-particle":"","family":"Brown","given":"Keith S","non-dropping-particle":"","parse-names":false,"suffix":""},{"dropping-particle":"","family":"Freitas","given":"Andre Victor Lucci","non-dropping-particle":"","parse-names":false,"suffix":""}],"container-title":"Biotropica","id":"ITEM-1","issue":"4b","issued":{"date-parts":[["2000","12"]]},"page":"934-956","title":"Atlantic Forest Butterflies: Indicators for Landscape Conservation1","type":"article-journal","volume":"32"},"uris":["http://www.mendeley.com/documents/?uuid=d86c08cc-b15c-4997-8f84-4e0dcfc93d46"]}],"mendeley":{"formattedCitation":"(K. S. Brown &amp; Freitas, 2000)","manualFormatting":", Brown &amp; Freitas, 2000)","plainTextFormattedCitation":"(K. S. Brown &amp; Freitas, 2000)","previouslyFormattedCitation":"(K. S. Brown &amp; Freitas, 2000)"},"properties":{"noteIndex":0},"schema":"https://github.com/citation-style-language/schema/raw/master/csl-citation.json"}</w:instrText>
      </w:r>
      <w:r w:rsidR="00426E28" w:rsidRPr="00A04CE0">
        <w:rPr>
          <w:rFonts w:ascii="Times New Roman" w:hAnsi="Times New Roman" w:cs="Times New Roman"/>
          <w:sz w:val="24"/>
          <w:szCs w:val="24"/>
          <w:lang w:val="en-US"/>
        </w:rPr>
        <w:fldChar w:fldCharType="separate"/>
      </w:r>
      <w:r w:rsidR="00426E28" w:rsidRPr="00A04CE0">
        <w:rPr>
          <w:rFonts w:ascii="Times New Roman" w:hAnsi="Times New Roman" w:cs="Times New Roman"/>
          <w:noProof/>
          <w:sz w:val="24"/>
          <w:szCs w:val="24"/>
          <w:lang w:val="en-US"/>
        </w:rPr>
        <w:t xml:space="preserve">, Brown </w:t>
      </w:r>
      <w:r w:rsidR="00BF269E">
        <w:rPr>
          <w:rFonts w:ascii="Times New Roman" w:hAnsi="Times New Roman" w:cs="Times New Roman"/>
          <w:noProof/>
          <w:sz w:val="24"/>
          <w:szCs w:val="24"/>
          <w:lang w:val="en-US"/>
        </w:rPr>
        <w:t>&amp;</w:t>
      </w:r>
      <w:r w:rsidR="00426E28" w:rsidRPr="00A04CE0">
        <w:rPr>
          <w:rFonts w:ascii="Times New Roman" w:hAnsi="Times New Roman" w:cs="Times New Roman"/>
          <w:noProof/>
          <w:sz w:val="24"/>
          <w:szCs w:val="24"/>
          <w:lang w:val="en-US"/>
        </w:rPr>
        <w:t xml:space="preserve"> Freitas</w:t>
      </w:r>
      <w:r w:rsidR="00BF269E">
        <w:rPr>
          <w:rFonts w:ascii="Times New Roman" w:hAnsi="Times New Roman" w:cs="Times New Roman"/>
          <w:noProof/>
          <w:sz w:val="24"/>
          <w:szCs w:val="24"/>
          <w:lang w:val="en-US"/>
        </w:rPr>
        <w:t>,</w:t>
      </w:r>
      <w:r w:rsidR="00426E28" w:rsidRPr="00A04CE0">
        <w:rPr>
          <w:rFonts w:ascii="Times New Roman" w:hAnsi="Times New Roman" w:cs="Times New Roman"/>
          <w:noProof/>
          <w:sz w:val="24"/>
          <w:szCs w:val="24"/>
          <w:lang w:val="en-US"/>
        </w:rPr>
        <w:t xml:space="preserve"> 2000)</w:t>
      </w:r>
      <w:r w:rsidR="00426E28" w:rsidRPr="00A04CE0">
        <w:rPr>
          <w:rFonts w:ascii="Times New Roman" w:hAnsi="Times New Roman" w:cs="Times New Roman"/>
          <w:sz w:val="24"/>
          <w:szCs w:val="24"/>
          <w:lang w:val="en-US"/>
        </w:rPr>
        <w:fldChar w:fldCharType="end"/>
      </w:r>
      <w:r w:rsidR="001F4905" w:rsidRPr="00A04CE0">
        <w:rPr>
          <w:rFonts w:ascii="Times New Roman" w:hAnsi="Times New Roman" w:cs="Times New Roman"/>
          <w:sz w:val="24"/>
          <w:szCs w:val="24"/>
          <w:lang w:val="en-US"/>
        </w:rPr>
        <w:t xml:space="preserve">. </w:t>
      </w:r>
      <w:r w:rsidR="001D2518" w:rsidRPr="00A04CE0">
        <w:rPr>
          <w:rFonts w:ascii="Times New Roman" w:hAnsi="Times New Roman" w:cs="Times New Roman"/>
          <w:sz w:val="24"/>
          <w:szCs w:val="24"/>
          <w:lang w:val="en-US"/>
        </w:rPr>
        <w:t>Nonetheless</w:t>
      </w:r>
      <w:r w:rsidR="001F4905" w:rsidRPr="00A04CE0">
        <w:rPr>
          <w:rFonts w:ascii="Times New Roman" w:hAnsi="Times New Roman" w:cs="Times New Roman"/>
          <w:sz w:val="24"/>
          <w:szCs w:val="24"/>
          <w:lang w:val="en-US"/>
        </w:rPr>
        <w:t xml:space="preserve">, </w:t>
      </w:r>
      <w:r w:rsidR="001D2518" w:rsidRPr="00A04CE0">
        <w:rPr>
          <w:rFonts w:ascii="Times New Roman" w:hAnsi="Times New Roman" w:cs="Times New Roman"/>
          <w:sz w:val="24"/>
          <w:szCs w:val="24"/>
          <w:lang w:val="en-US"/>
        </w:rPr>
        <w:t xml:space="preserve">in cases where </w:t>
      </w:r>
      <w:r w:rsidR="001F4905" w:rsidRPr="00A04CE0">
        <w:rPr>
          <w:rFonts w:ascii="Times New Roman" w:hAnsi="Times New Roman" w:cs="Times New Roman"/>
          <w:sz w:val="24"/>
          <w:szCs w:val="24"/>
          <w:lang w:val="en-US"/>
        </w:rPr>
        <w:t xml:space="preserve">variation in </w:t>
      </w:r>
      <w:r w:rsidR="001A04EB" w:rsidRPr="00A04CE0">
        <w:rPr>
          <w:rFonts w:ascii="Times New Roman" w:hAnsi="Times New Roman" w:cs="Times New Roman"/>
          <w:sz w:val="24"/>
          <w:szCs w:val="24"/>
          <w:lang w:val="en-US"/>
        </w:rPr>
        <w:t xml:space="preserve">species </w:t>
      </w:r>
      <w:r w:rsidR="001F4905" w:rsidRPr="00A04CE0">
        <w:rPr>
          <w:rFonts w:ascii="Times New Roman" w:hAnsi="Times New Roman" w:cs="Times New Roman"/>
          <w:sz w:val="24"/>
          <w:szCs w:val="24"/>
          <w:lang w:val="en-US"/>
        </w:rPr>
        <w:t xml:space="preserve">detection probabilities </w:t>
      </w:r>
      <w:r w:rsidR="00854B56" w:rsidRPr="00A04CE0">
        <w:rPr>
          <w:rFonts w:ascii="Times New Roman" w:hAnsi="Times New Roman" w:cs="Times New Roman"/>
          <w:sz w:val="24"/>
          <w:szCs w:val="24"/>
          <w:lang w:val="en-US"/>
        </w:rPr>
        <w:t xml:space="preserve">is </w:t>
      </w:r>
      <w:r w:rsidR="001D2518" w:rsidRPr="00A04CE0">
        <w:rPr>
          <w:rFonts w:ascii="Times New Roman" w:hAnsi="Times New Roman" w:cs="Times New Roman"/>
          <w:sz w:val="24"/>
          <w:szCs w:val="24"/>
          <w:lang w:val="en-US"/>
        </w:rPr>
        <w:t xml:space="preserve">found </w:t>
      </w:r>
      <w:r w:rsidR="001F4905" w:rsidRPr="00A04CE0">
        <w:rPr>
          <w:rFonts w:ascii="Times New Roman" w:hAnsi="Times New Roman" w:cs="Times New Roman"/>
          <w:sz w:val="24"/>
          <w:szCs w:val="24"/>
          <w:lang w:val="en-US"/>
        </w:rPr>
        <w:t>i</w:t>
      </w:r>
      <w:r w:rsidR="00BB7344" w:rsidRPr="00A04CE0">
        <w:rPr>
          <w:rFonts w:ascii="Times New Roman" w:hAnsi="Times New Roman" w:cs="Times New Roman"/>
          <w:sz w:val="24"/>
          <w:szCs w:val="24"/>
          <w:lang w:val="en-US"/>
        </w:rPr>
        <w:t xml:space="preserve">n natural </w:t>
      </w:r>
      <w:r w:rsidR="00B779E7" w:rsidRPr="00A04CE0">
        <w:rPr>
          <w:rFonts w:ascii="Times New Roman" w:hAnsi="Times New Roman" w:cs="Times New Roman"/>
          <w:sz w:val="24"/>
          <w:szCs w:val="24"/>
          <w:lang w:val="en-US"/>
        </w:rPr>
        <w:t>assembl</w:t>
      </w:r>
      <w:r w:rsidR="00507584" w:rsidRPr="00A04CE0">
        <w:rPr>
          <w:rFonts w:ascii="Times New Roman" w:hAnsi="Times New Roman" w:cs="Times New Roman"/>
          <w:sz w:val="24"/>
          <w:szCs w:val="24"/>
          <w:lang w:val="en-US"/>
        </w:rPr>
        <w:t>age</w:t>
      </w:r>
      <w:r w:rsidR="00B779E7" w:rsidRPr="00A04CE0">
        <w:rPr>
          <w:rFonts w:ascii="Times New Roman" w:hAnsi="Times New Roman" w:cs="Times New Roman"/>
          <w:sz w:val="24"/>
          <w:szCs w:val="24"/>
          <w:lang w:val="en-US"/>
        </w:rPr>
        <w:t>s</w:t>
      </w:r>
      <w:r w:rsidR="001A04EB" w:rsidRPr="00A04CE0">
        <w:rPr>
          <w:rFonts w:ascii="Times New Roman" w:hAnsi="Times New Roman" w:cs="Times New Roman"/>
          <w:sz w:val="24"/>
          <w:szCs w:val="24"/>
          <w:lang w:val="en-US"/>
        </w:rPr>
        <w:t xml:space="preserve">, failure </w:t>
      </w:r>
      <w:r w:rsidR="00854B56" w:rsidRPr="00A04CE0">
        <w:rPr>
          <w:rFonts w:ascii="Times New Roman" w:hAnsi="Times New Roman" w:cs="Times New Roman"/>
          <w:sz w:val="24"/>
          <w:szCs w:val="24"/>
          <w:lang w:val="en-US"/>
        </w:rPr>
        <w:t xml:space="preserve">of </w:t>
      </w:r>
      <w:r w:rsidR="001A04EB" w:rsidRPr="00A04CE0">
        <w:rPr>
          <w:rFonts w:ascii="Times New Roman" w:hAnsi="Times New Roman" w:cs="Times New Roman"/>
          <w:sz w:val="24"/>
          <w:szCs w:val="24"/>
          <w:lang w:val="en-US"/>
        </w:rPr>
        <w:t xml:space="preserve">accounting for imperfect detection </w:t>
      </w:r>
      <w:r w:rsidR="001D2518" w:rsidRPr="00A04CE0">
        <w:rPr>
          <w:rFonts w:ascii="Times New Roman" w:hAnsi="Times New Roman" w:cs="Times New Roman"/>
          <w:sz w:val="24"/>
          <w:szCs w:val="24"/>
          <w:lang w:val="en-US"/>
        </w:rPr>
        <w:t xml:space="preserve">might </w:t>
      </w:r>
      <w:r w:rsidR="00784452" w:rsidRPr="00A04CE0">
        <w:rPr>
          <w:rFonts w:ascii="Times New Roman" w:hAnsi="Times New Roman" w:cs="Times New Roman"/>
          <w:sz w:val="24"/>
          <w:szCs w:val="24"/>
          <w:lang w:val="en-US"/>
        </w:rPr>
        <w:t>lead to poor conservation and management decisions</w:t>
      </w:r>
      <w:r w:rsidR="00E2791C" w:rsidRPr="00A04CE0">
        <w:rPr>
          <w:rFonts w:ascii="Times New Roman" w:hAnsi="Times New Roman" w:cs="Times New Roman"/>
          <w:sz w:val="24"/>
          <w:szCs w:val="24"/>
          <w:lang w:val="en-US"/>
        </w:rPr>
        <w:t xml:space="preserve"> </w:t>
      </w:r>
      <w:r w:rsidR="00E2791C"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{"citationItems":[{"id":"ITEM-1","itemData":{"DOI":"10.1111/1365-2664.12272","ISSN":"00218901","abstract":"* In recent years, there has been a fast development of models that adjust for imperfect detection. These models have revolutionized the analysis of field data, and their use has repeatedly demonstrated the importance of sampling design and data quality. There are, however, several practical limitations associated with the use of detectability models which restrict their relevance to tropical conservation science. * We outline the main advantages of detectability models, before examining their limitations associated with their applicability to the analysis of tropical communities, rare species and large-scale data sets. Finally, we discuss whether detection probability needs to be controlled before and/or after data collection. * Models that adjust for imperfect detection allow ecologists to assess data quality by estimating uncertainty and to obtain adjusted ecological estimates of populations and communities. Importantly, these models have allowed informed decisions to be made about the conservation and management of target species. * Data requirements for obtaining unadjusted estimates are substantially lower than for detectability-adjusted estimates, which require relatively high detection/recapture probabilities and a number of repeated surveys at each location. These requirements can be difficult to meet in large-scale environmental studies where high levels of spatial replication are needed, or in the tropics where communities are composed of many naturally rare species. However, while imperfect detection can only be adjusted statistically, covariates of detection probability can also be controlled through study design. Using three study cases where we controlled for covariates of detection probability through sampling design, we show that the variation in unadjusted ecological estimates from nearly 100 species was qualitatively the same as that obtained from adjusted estimates. Finally, we discuss that the decision as to whether one should control for covariates of detection probability through study design or statistical analyses should be dependent on study objectives. * Synthesis and applications. Models that adjust for imperfect detection are an important part of an ecologist's toolkit, but they should not be uniformly adopted in all studies. Ecologists should never let the constraints of models dictate which questions should be pursued or how the data should be analysed, and detectability models are no exception. We argue for pluralism in s…","author":[{"dropping-particle":"","family":"Banks-Leite","given":"Cristina","non-dropping-particle":"","parse-names":false,"suffix":""},{"dropping-particle":"","family":"Pardini","given":"Renata","non-dropping-particle":"","parse-names":false,"suffix":""},{"dropping-particle":"","family":"Boscolo","given":"Danilo","non-dropping-particle":"","parse-names":false,"suffix":""},{"dropping-particle":"","family":"Cassano","given":"Camila Righetto","non-dropping-particle":"","parse-names":false,"suffix":""},{"dropping-particle":"","family":"Püttker","given":"Thomas","non-dropping-particle":"","parse-names":false,"suffix":""},{"dropping-particle":"","family":"Barros","given":"Camila Santos","non-dropping-particle":"","parse-names":false,"suffix":""},{"dropping-particle":"","family":"Barlow","given":"Jos","non-dropping-particle":"","parse-names":false,"suffix":""}],"container-title":"Journal of Applied Ecology","editor":[{"dropping-particle":"","family":"Matthiopoulos","given":"Jason","non-dropping-particle":"","parse-names":false,"suffix":""}],"id":"ITEM-1","issue":"4","issued":{"date-parts":[["2014","8"]]},"page":"849-859","title":"Assessing the utility of statistical adjustments for imperfect detection in tropical conservation science","type":"article-journal","volume":"51"},"uris":["http://www.mendeley.com/documents/?uuid=803ed3f6-dc7d-4601-810a-2f6bf3da58b9"]},{"id":"ITEM-2","itemData":{"DOI":"10.1002/ece3.4023","ISSN":"20457758","abstract":"Detecting all species in a given survey is challenging, regardless of sampling effort. This issue, more commonly known as imperfect detection, can have negative impacts on data quality and interpretation, most notably leading to false absences for rare or difficult-to-detect species. It is important that this issue be addressed, as estimates of species richness are critical to many areas of ecological research and management. In this study, we set out to determine the impacts of imperfect detection, and decisions about thresholds for inclusion in occupancy, on estimates of species richness and community structure. We collected data from a stream fish assemblage in Algonquin Provincial Park to be used as a representation of ecological communities. We then used multispecies occupancy modeling to estimate species-specific occurrence probabilities while accounting for imperfect detection, thus creating a more informed dataset. This dataset was then compared to the original to see where differences occurred. In our analyses, we demonstrated that imperfect detection can lead to large changes in estimates of species richness at the site level and summarized differences in the community structure and sampling locations, represented through correspondence analyses.","author":[{"dropping-particle":"","family":"Benoit","given":"David","non-dropping-particle":"","parse-names":false,"suffix":""},{"dropping-particle":"","family":"Jackson","given":"Donald A.","non-dropping-particle":"","parse-names":false,"suffix":""},{"dropping-particle":"","family":"Ridgway","given":"Mark S.","non-dropping-particle":"","parse-names":false,"suffix":""}],"container-title":"Ecology and Evolution","id":"ITEM-2","issue":"9","issued":{"date-parts":[["2018"]]},"page":"4676-4684","title":"Assessing the impacts of imperfect detection on estimates of diversity and community structure through multispecies occupancy modeling","type":"article-journal","volume":"8"},"uris":["http://www.mendeley.com/documents/?uuid=68e5e093-1cf1-4969-b37b-a44e12574665"]}],"mendeley":{"formattedCitation":"(Banks-Leite et al., 2014; Benoit, Jackson, &amp; Ridgway, 2018)","plainTextFormattedCitation":"(Banks-Leite et al., 2014; Benoit, Jackson, &amp; Ridgway, 2018)","previouslyFormattedCitation":"(Banks-Leite et al., 2014; Benoit, Jackson, &amp; Ridgway, 2018)"},"properties":{"noteIndex":0},"schema":"https://github.com/citation-style-language/schema/raw/master/csl-citation.json"}</w:instrText>
      </w:r>
      <w:r w:rsidR="00E2791C"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(Banks-Leite et al., 2014; Benoit, Jackson, &amp; Ridgway, 2018)</w:t>
      </w:r>
      <w:r w:rsidR="00E2791C" w:rsidRPr="00A04CE0">
        <w:rPr>
          <w:rFonts w:ascii="Times New Roman" w:hAnsi="Times New Roman" w:cs="Times New Roman"/>
          <w:sz w:val="24"/>
          <w:szCs w:val="24"/>
          <w:lang w:val="en-US"/>
        </w:rPr>
        <w:fldChar w:fldCharType="end"/>
      </w:r>
      <w:r w:rsidR="00784452" w:rsidRPr="00A04CE0">
        <w:rPr>
          <w:rFonts w:ascii="Times New Roman" w:hAnsi="Times New Roman" w:cs="Times New Roman"/>
          <w:sz w:val="24"/>
          <w:szCs w:val="24"/>
          <w:lang w:val="en-US"/>
        </w:rPr>
        <w:t>.</w:t>
      </w:r>
      <w:r w:rsidR="001D2518" w:rsidRPr="00A04CE0">
        <w:rPr>
          <w:rFonts w:ascii="Times New Roman" w:hAnsi="Times New Roman" w:cs="Times New Roman"/>
          <w:sz w:val="24"/>
          <w:szCs w:val="24"/>
          <w:lang w:val="en-US"/>
        </w:rPr>
        <w:t xml:space="preserve"> </w:t>
      </w:r>
      <w:r w:rsidR="00EA6014" w:rsidRPr="00A04CE0">
        <w:rPr>
          <w:rFonts w:ascii="Times New Roman" w:hAnsi="Times New Roman" w:cs="Times New Roman"/>
          <w:sz w:val="24"/>
          <w:szCs w:val="24"/>
          <w:lang w:val="en-US"/>
        </w:rPr>
        <w:t>F</w:t>
      </w:r>
      <w:r w:rsidR="00BB7344" w:rsidRPr="00A04CE0">
        <w:rPr>
          <w:rFonts w:ascii="Times New Roman" w:hAnsi="Times New Roman" w:cs="Times New Roman"/>
          <w:sz w:val="24"/>
          <w:szCs w:val="24"/>
          <w:lang w:val="en-US"/>
        </w:rPr>
        <w:t xml:space="preserve">ruit-feeding butterflies </w:t>
      </w:r>
      <w:r w:rsidR="0004276A" w:rsidRPr="00A04CE0">
        <w:rPr>
          <w:rFonts w:ascii="Times New Roman" w:hAnsi="Times New Roman" w:cs="Times New Roman"/>
          <w:sz w:val="24"/>
          <w:szCs w:val="24"/>
          <w:lang w:val="en-US"/>
        </w:rPr>
        <w:t xml:space="preserve">are a </w:t>
      </w:r>
      <w:r w:rsidR="0004276A" w:rsidRPr="00A04CE0">
        <w:rPr>
          <w:rFonts w:ascii="Times New Roman" w:hAnsi="Times New Roman" w:cs="Times New Roman"/>
          <w:sz w:val="24"/>
          <w:szCs w:val="24"/>
          <w:lang w:val="en-US"/>
        </w:rPr>
        <w:lastRenderedPageBreak/>
        <w:t>conspicuous guild of tropical butterflies that feed</w:t>
      </w:r>
      <w:r w:rsidR="0030165D" w:rsidRPr="00A04CE0">
        <w:rPr>
          <w:rFonts w:ascii="Times New Roman" w:hAnsi="Times New Roman" w:cs="Times New Roman"/>
          <w:sz w:val="24"/>
          <w:szCs w:val="24"/>
          <w:lang w:val="en-US"/>
        </w:rPr>
        <w:t xml:space="preserve"> on rotting fruit, carrion or plant exudate</w:t>
      </w:r>
      <w:r w:rsidR="00854B56" w:rsidRPr="00A04CE0">
        <w:rPr>
          <w:rFonts w:ascii="Times New Roman" w:hAnsi="Times New Roman" w:cs="Times New Roman"/>
          <w:sz w:val="24"/>
          <w:szCs w:val="24"/>
          <w:lang w:val="en-US"/>
        </w:rPr>
        <w:t>s</w:t>
      </w:r>
      <w:r w:rsidR="0030165D" w:rsidRPr="00A04CE0">
        <w:rPr>
          <w:rFonts w:ascii="Times New Roman" w:hAnsi="Times New Roman" w:cs="Times New Roman"/>
          <w:sz w:val="24"/>
          <w:szCs w:val="24"/>
          <w:lang w:val="en-US"/>
        </w:rPr>
        <w:t xml:space="preserve"> (DeVries</w:t>
      </w:r>
      <w:r w:rsidR="00BF269E">
        <w:rPr>
          <w:rFonts w:ascii="Times New Roman" w:hAnsi="Times New Roman" w:cs="Times New Roman"/>
          <w:sz w:val="24"/>
          <w:szCs w:val="24"/>
          <w:lang w:val="en-US"/>
        </w:rPr>
        <w:t>,</w:t>
      </w:r>
      <w:r w:rsidR="0030165D" w:rsidRPr="00A04CE0">
        <w:rPr>
          <w:rFonts w:ascii="Times New Roman" w:hAnsi="Times New Roman" w:cs="Times New Roman"/>
          <w:sz w:val="24"/>
          <w:szCs w:val="24"/>
          <w:lang w:val="en-US"/>
        </w:rPr>
        <w:t xml:space="preserve"> 198</w:t>
      </w:r>
      <w:r w:rsidR="00F16DDB" w:rsidRPr="00A04CE0">
        <w:rPr>
          <w:rFonts w:ascii="Times New Roman" w:hAnsi="Times New Roman" w:cs="Times New Roman"/>
          <w:sz w:val="24"/>
          <w:szCs w:val="24"/>
          <w:lang w:val="en-US"/>
        </w:rPr>
        <w:t>8</w:t>
      </w:r>
      <w:r w:rsidR="0030165D" w:rsidRPr="00A04CE0">
        <w:rPr>
          <w:rFonts w:ascii="Times New Roman" w:hAnsi="Times New Roman" w:cs="Times New Roman"/>
          <w:sz w:val="24"/>
          <w:szCs w:val="24"/>
          <w:lang w:val="en-US"/>
        </w:rPr>
        <w:t>)</w:t>
      </w:r>
      <w:r w:rsidR="005C407B" w:rsidRPr="00A04CE0">
        <w:rPr>
          <w:rFonts w:ascii="Times New Roman" w:hAnsi="Times New Roman" w:cs="Times New Roman"/>
          <w:sz w:val="24"/>
          <w:szCs w:val="24"/>
          <w:lang w:val="en-US"/>
        </w:rPr>
        <w:t xml:space="preserve"> and </w:t>
      </w:r>
      <w:r w:rsidR="0030165D" w:rsidRPr="00A04CE0">
        <w:rPr>
          <w:rFonts w:ascii="Times New Roman" w:hAnsi="Times New Roman" w:cs="Times New Roman"/>
          <w:sz w:val="24"/>
          <w:szCs w:val="24"/>
          <w:lang w:val="en-US"/>
        </w:rPr>
        <w:t xml:space="preserve">represent about 50 – 75% of </w:t>
      </w:r>
      <w:r w:rsidR="00854B56" w:rsidRPr="00A04CE0">
        <w:rPr>
          <w:rFonts w:ascii="Times New Roman" w:hAnsi="Times New Roman" w:cs="Times New Roman"/>
          <w:sz w:val="24"/>
          <w:szCs w:val="24"/>
          <w:lang w:val="en-US"/>
        </w:rPr>
        <w:t xml:space="preserve">nymphalid </w:t>
      </w:r>
      <w:r w:rsidR="0030165D" w:rsidRPr="00A04CE0">
        <w:rPr>
          <w:rFonts w:ascii="Times New Roman" w:hAnsi="Times New Roman" w:cs="Times New Roman"/>
          <w:sz w:val="24"/>
          <w:szCs w:val="24"/>
          <w:lang w:val="en-US"/>
        </w:rPr>
        <w:t xml:space="preserve">diversity in the Neotropical region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{"citationItems":[{"id":"ITEM-1","itemData":{"author":[{"dropping-particle":"","family":"Brown","given":"Keith Spalding Jr","non-dropping-particle":"","parse-names":false,"suffix":""}],"container-title":"Tropical Rainforests: Past, Present, and Future","id":"ITEM-1","issued":{"date-parts":[["2005"]]},"page":"166-201","title":"Geologic, evolutionary, and ecological bases of the diversification of neotropical butterflies: implications for conservation","type":"article"},"uris":["http://www.mendeley.com/documents/?uuid=2d404707-4949-49d0-8186-90620f21fa58"]}],"mendeley":{"formattedCitation":"(K. S. J. Brown, 2005)","manualFormatting":"(Brown, 2005)","plainTextFormattedCitation":"(K. S. J. Brown, 2005)","previouslyFormattedCitation":"(K. S. J. Brown, 2005)"},"properties":{"noteIndex":0},"schema":"https://github.com/citation-style-language/schema/raw/master/csl-citation.json"}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(Brown, 2005)</w:t>
      </w:r>
      <w:r w:rsidR="00AD27A8" w:rsidRPr="00A04CE0">
        <w:rPr>
          <w:rFonts w:ascii="Times New Roman" w:hAnsi="Times New Roman" w:cs="Times New Roman"/>
          <w:sz w:val="24"/>
          <w:szCs w:val="24"/>
          <w:lang w:val="en-US"/>
        </w:rPr>
        <w:fldChar w:fldCharType="end"/>
      </w:r>
      <w:r w:rsidR="0030165D" w:rsidRPr="00A04CE0">
        <w:rPr>
          <w:rFonts w:ascii="Times New Roman" w:hAnsi="Times New Roman" w:cs="Times New Roman"/>
          <w:sz w:val="24"/>
          <w:szCs w:val="24"/>
          <w:lang w:val="en-US"/>
        </w:rPr>
        <w:t xml:space="preserve">. Due their </w:t>
      </w:r>
      <w:r w:rsidR="0032266F" w:rsidRPr="00A04CE0">
        <w:rPr>
          <w:rFonts w:ascii="Times New Roman" w:hAnsi="Times New Roman" w:cs="Times New Roman"/>
          <w:sz w:val="24"/>
          <w:szCs w:val="24"/>
          <w:lang w:val="en-US"/>
        </w:rPr>
        <w:t xml:space="preserve">feeding </w:t>
      </w:r>
      <w:r w:rsidR="0030165D" w:rsidRPr="00A04CE0">
        <w:rPr>
          <w:rFonts w:ascii="Times New Roman" w:hAnsi="Times New Roman" w:cs="Times New Roman"/>
          <w:sz w:val="24"/>
          <w:szCs w:val="24"/>
          <w:lang w:val="en-US"/>
        </w:rPr>
        <w:t xml:space="preserve">habit, these butterflies can be </w:t>
      </w:r>
      <w:r w:rsidR="001D2518" w:rsidRPr="00A04CE0">
        <w:rPr>
          <w:rFonts w:ascii="Times New Roman" w:hAnsi="Times New Roman" w:cs="Times New Roman"/>
          <w:sz w:val="24"/>
          <w:szCs w:val="24"/>
          <w:lang w:val="en-US"/>
        </w:rPr>
        <w:t xml:space="preserve">sampled </w:t>
      </w:r>
      <w:r w:rsidR="0030165D" w:rsidRPr="00A04CE0">
        <w:rPr>
          <w:rFonts w:ascii="Times New Roman" w:hAnsi="Times New Roman" w:cs="Times New Roman"/>
          <w:sz w:val="24"/>
          <w:szCs w:val="24"/>
          <w:lang w:val="en-US"/>
        </w:rPr>
        <w:t xml:space="preserve">with passive and standardized methodologies </w:t>
      </w:r>
      <w:r w:rsidR="00854B56" w:rsidRPr="00A04CE0">
        <w:rPr>
          <w:rFonts w:ascii="Times New Roman" w:hAnsi="Times New Roman" w:cs="Times New Roman"/>
          <w:sz w:val="24"/>
          <w:szCs w:val="24"/>
          <w:lang w:val="en-US"/>
        </w:rPr>
        <w:t xml:space="preserve">such </w:t>
      </w:r>
      <w:r w:rsidR="0030165D" w:rsidRPr="00A04CE0">
        <w:rPr>
          <w:rFonts w:ascii="Times New Roman" w:hAnsi="Times New Roman" w:cs="Times New Roman"/>
          <w:sz w:val="24"/>
          <w:szCs w:val="24"/>
          <w:lang w:val="en-US"/>
        </w:rPr>
        <w:t>as bait traps (Freitas et al.</w:t>
      </w:r>
      <w:r w:rsidR="00BF269E">
        <w:rPr>
          <w:rFonts w:ascii="Times New Roman" w:hAnsi="Times New Roman" w:cs="Times New Roman"/>
          <w:sz w:val="24"/>
          <w:szCs w:val="24"/>
          <w:lang w:val="en-US"/>
        </w:rPr>
        <w:t>,</w:t>
      </w:r>
      <w:r w:rsidR="0030165D" w:rsidRPr="00A04CE0">
        <w:rPr>
          <w:rFonts w:ascii="Times New Roman" w:hAnsi="Times New Roman" w:cs="Times New Roman"/>
          <w:sz w:val="24"/>
          <w:szCs w:val="24"/>
          <w:lang w:val="en-US"/>
        </w:rPr>
        <w:t xml:space="preserve"> 2</w:t>
      </w:r>
      <w:r w:rsidR="001A657E" w:rsidRPr="00A04CE0">
        <w:rPr>
          <w:rFonts w:ascii="Times New Roman" w:hAnsi="Times New Roman" w:cs="Times New Roman"/>
          <w:sz w:val="24"/>
          <w:szCs w:val="24"/>
          <w:lang w:val="en-US"/>
        </w:rPr>
        <w:t>020</w:t>
      </w:r>
      <w:r w:rsidR="0030165D" w:rsidRPr="00A04CE0">
        <w:rPr>
          <w:rFonts w:ascii="Times New Roman" w:hAnsi="Times New Roman" w:cs="Times New Roman"/>
          <w:sz w:val="24"/>
          <w:szCs w:val="24"/>
          <w:lang w:val="en-US"/>
        </w:rPr>
        <w:t xml:space="preserve">). </w:t>
      </w:r>
      <w:r w:rsidR="00AF061E" w:rsidRPr="00A04CE0">
        <w:rPr>
          <w:rFonts w:ascii="Times New Roman" w:hAnsi="Times New Roman" w:cs="Times New Roman"/>
          <w:sz w:val="24"/>
          <w:szCs w:val="24"/>
          <w:lang w:val="en-US"/>
        </w:rPr>
        <w:t>Unlike other methods to sampl</w:t>
      </w:r>
      <w:r w:rsidR="001D2518" w:rsidRPr="00A04CE0">
        <w:rPr>
          <w:rFonts w:ascii="Times New Roman" w:hAnsi="Times New Roman" w:cs="Times New Roman"/>
          <w:sz w:val="24"/>
          <w:szCs w:val="24"/>
          <w:lang w:val="en-US"/>
        </w:rPr>
        <w:t>e</w:t>
      </w:r>
      <w:r w:rsidR="00AF061E" w:rsidRPr="00A04CE0">
        <w:rPr>
          <w:rFonts w:ascii="Times New Roman" w:hAnsi="Times New Roman" w:cs="Times New Roman"/>
          <w:sz w:val="24"/>
          <w:szCs w:val="24"/>
          <w:lang w:val="en-US"/>
        </w:rPr>
        <w:t xml:space="preserve"> butterflies (entomological nets or transect counts), bait traps avoid bias </w:t>
      </w:r>
      <w:r w:rsidR="00FE3F9B" w:rsidRPr="00A04CE0">
        <w:rPr>
          <w:rFonts w:ascii="Times New Roman" w:hAnsi="Times New Roman" w:cs="Times New Roman"/>
          <w:sz w:val="24"/>
          <w:szCs w:val="24"/>
          <w:lang w:val="en-US"/>
        </w:rPr>
        <w:t xml:space="preserve">related </w:t>
      </w:r>
      <w:r w:rsidR="001D2518" w:rsidRPr="00A04CE0">
        <w:rPr>
          <w:rFonts w:ascii="Times New Roman" w:hAnsi="Times New Roman" w:cs="Times New Roman"/>
          <w:sz w:val="24"/>
          <w:szCs w:val="24"/>
          <w:lang w:val="en-US"/>
        </w:rPr>
        <w:t xml:space="preserve">to </w:t>
      </w:r>
      <w:r w:rsidR="00AF061E" w:rsidRPr="00A04CE0">
        <w:rPr>
          <w:rFonts w:ascii="Times New Roman" w:hAnsi="Times New Roman" w:cs="Times New Roman"/>
          <w:sz w:val="24"/>
          <w:szCs w:val="24"/>
          <w:lang w:val="en-US"/>
        </w:rPr>
        <w:t xml:space="preserve">variation in observer or personal expertise </w:t>
      </w:r>
      <w:r w:rsidR="00FE3F9B" w:rsidRPr="00A04CE0">
        <w:rPr>
          <w:rFonts w:ascii="Times New Roman" w:hAnsi="Times New Roman" w:cs="Times New Roman"/>
          <w:sz w:val="24"/>
          <w:szCs w:val="24"/>
          <w:lang w:val="en-US"/>
        </w:rPr>
        <w:t xml:space="preserve">about species detection </w:t>
      </w:r>
      <w:r w:rsidR="00AF061E" w:rsidRPr="00A04CE0">
        <w:rPr>
          <w:rFonts w:ascii="Times New Roman" w:hAnsi="Times New Roman" w:cs="Times New Roman"/>
          <w:sz w:val="24"/>
          <w:szCs w:val="24"/>
          <w:lang w:val="en-US"/>
        </w:rPr>
        <w:t>(</w:t>
      </w:r>
      <w:proofErr w:type="spellStart"/>
      <w:r w:rsidR="00900D36" w:rsidRPr="00A04CE0">
        <w:rPr>
          <w:rFonts w:ascii="Times New Roman" w:hAnsi="Times New Roman" w:cs="Times New Roman"/>
          <w:sz w:val="24"/>
          <w:szCs w:val="24"/>
          <w:lang w:val="en-US"/>
        </w:rPr>
        <w:t>Boulinier</w:t>
      </w:r>
      <w:proofErr w:type="spellEnd"/>
      <w:r w:rsidR="00900D36" w:rsidRPr="00A04CE0">
        <w:rPr>
          <w:rFonts w:ascii="Times New Roman" w:hAnsi="Times New Roman" w:cs="Times New Roman"/>
          <w:sz w:val="24"/>
          <w:szCs w:val="24"/>
          <w:lang w:val="en-US"/>
        </w:rPr>
        <w:t xml:space="preserve"> et al.</w:t>
      </w:r>
      <w:r w:rsidR="00BF269E">
        <w:rPr>
          <w:rFonts w:ascii="Times New Roman" w:hAnsi="Times New Roman" w:cs="Times New Roman"/>
          <w:sz w:val="24"/>
          <w:szCs w:val="24"/>
          <w:lang w:val="en-US"/>
        </w:rPr>
        <w:t>,</w:t>
      </w:r>
      <w:r w:rsidR="00900D36" w:rsidRPr="00A04CE0">
        <w:rPr>
          <w:rFonts w:ascii="Times New Roman" w:hAnsi="Times New Roman" w:cs="Times New Roman"/>
          <w:sz w:val="24"/>
          <w:szCs w:val="24"/>
          <w:lang w:val="en-US"/>
        </w:rPr>
        <w:t xml:space="preserve"> 1998</w:t>
      </w:r>
      <w:r w:rsidR="002639F1" w:rsidRPr="00A04CE0">
        <w:rPr>
          <w:rFonts w:ascii="Times New Roman" w:hAnsi="Times New Roman" w:cs="Times New Roman"/>
          <w:sz w:val="24"/>
          <w:szCs w:val="24"/>
          <w:lang w:val="en-US"/>
        </w:rPr>
        <w:t>,</w:t>
      </w:r>
      <w:r w:rsidR="00781F53" w:rsidRPr="00A04CE0">
        <w:rPr>
          <w:rFonts w:ascii="Times New Roman" w:hAnsi="Times New Roman" w:cs="Times New Roman"/>
          <w:sz w:val="24"/>
          <w:szCs w:val="24"/>
          <w:lang w:val="en-US"/>
        </w:rPr>
        <w:t xml:space="preserve"> </w:t>
      </w:r>
      <w:r w:rsidR="00AD27A8" w:rsidRPr="00A04CE0">
        <w:rPr>
          <w:rFonts w:ascii="Times New Roman" w:hAnsi="Times New Roman" w:cs="Times New Roman"/>
          <w:sz w:val="24"/>
          <w:szCs w:val="24"/>
          <w:lang w:val="en-US"/>
        </w:rPr>
        <w:fldChar w:fldCharType="begin" w:fldLock="1"/>
      </w:r>
      <w:r w:rsidR="00BF269E">
        <w:rPr>
          <w:rFonts w:ascii="Times New Roman" w:hAnsi="Times New Roman" w:cs="Times New Roman"/>
          <w:sz w:val="24"/>
          <w:szCs w:val="24"/>
          <w:lang w:val="en-US"/>
        </w:rPr>
        <w:instrText>ADDIN CSL_CITATION {"citationItems":[{"id":"ITEM-1","itemData":{"DOI":"10.1111/j.1365-2311.2006.00841.x","ISBN":"0307-6946","ISSN":"03076946","PMID":"1344","abstract":"1. Species richness is the most widely used biodiversity index, but can be hard to measure. Many species remain undetected, hence raw species counts will often underestimate true species richness. In contrast, capture-recapture methods estimate true species richness and correct for imperfect and varying detectability. 2. Detectability is a crucial quantity that provides the link between a species count and true species richness. For insects, it has hardly ever been estimated, although this is required for the interpretation of species counts. 3. In the Swiss butterfly monitoring programme about 100 transect routes are surveyed seven times a year using a highly standardised protocol. In July 2003, control observers made two additional surveys on 38 transects. Data from these 38 quadrats were analysed to see whether currently available capture-recapture models can provide quadrat-specific estimates of species richness, and to estimate species detectability in relation to transect, observer, survey, region, and abundance. 4. Species richness over the entire season cannot be estimated using current capture-recapture methods. The species pool was open, preventing use of closed population models, and detectability varied by species, preventing use of current open population models. Assuming a closed species pool during two mid-season (July) surveys, a Jackknife capture-recapture method was used that accounts for heterogeneity to estimate mean detectability and species richness. 5. In every case, more species were present than were counted. Mean species detectability was 0.61 (SE 0.01) with significant differences between observers (range 0.37-0.83). Species-specific detection at time t + 1 was then modelled for those species seen at t for three mid-season surveys. Detectability averaged 0.50 (range 0.17-0.81) for individual species and 0.65, 0.44, and 0.42 for surveys. Abundant species were detected more easily, although this relationship explained only 5% of variation in species detectability. 6. These are important, although not entirely unexpected, results for species richness estimation of short-lived animals. Raw counts of species may be misleading species richness indicators unless many surveys are conducted. Monitoring programmes should be calibrated, i.e. the assumption of constant detectability over dimensions of interest needs to be tested. The development of capture-recapture or similar models that can cope with both open populations and heterogene…","author":[{"dropping-particle":"","family":"Kéry","given":"Marc","non-dropping-particle":"","parse-names":false,"suffix":""},{"dropping-particle":"","family":"Plattner","given":"Matthias","non-dropping-particle":"","parse-names":false,"suffix":""}],"container-title":"Ecological Entomology","id":"ITEM-1","issue":"1","issued":{"date-parts":[["2007","2"]]},"page":"53-61","title":"Species richness estimation and determinants of species detectability in butterfly monitoring programmes","type":"article-journal","volume":"32"},"uris":["http://www.mendeley.com/documents/?uuid=01075e04-02af-4b75-a9c1-0c2a6ca5c5f5"]}],"mendeley":{"formattedCitation":"(Kéry &amp; Plattner, 2007)","manualFormatting":"Kéry &amp; Plattner, 2007","plainTextFormattedCitation":"(Kéry &amp; Plattner, 2007)","previouslyFormattedCitation":"(Kéry &amp; Plattner, 2007)"},"properties":{"noteIndex":0},"schema":"https://github.com/citation-style-language/schema/raw/master/csl-citation.json"}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AD27A8" w:rsidRPr="00A04CE0">
        <w:rPr>
          <w:rFonts w:ascii="Times New Roman" w:hAnsi="Times New Roman" w:cs="Times New Roman"/>
          <w:noProof/>
          <w:sz w:val="24"/>
          <w:szCs w:val="24"/>
          <w:lang w:val="en-US"/>
        </w:rPr>
        <w:t xml:space="preserve">Kéry </w:t>
      </w:r>
      <w:r w:rsidR="00BF269E">
        <w:rPr>
          <w:rFonts w:ascii="Times New Roman" w:hAnsi="Times New Roman" w:cs="Times New Roman"/>
          <w:noProof/>
          <w:sz w:val="24"/>
          <w:szCs w:val="24"/>
          <w:lang w:val="en-US"/>
        </w:rPr>
        <w:t>&amp;</w:t>
      </w:r>
      <w:r w:rsidR="00AD27A8" w:rsidRPr="00A04CE0">
        <w:rPr>
          <w:rFonts w:ascii="Times New Roman" w:hAnsi="Times New Roman" w:cs="Times New Roman"/>
          <w:noProof/>
          <w:sz w:val="24"/>
          <w:szCs w:val="24"/>
          <w:lang w:val="en-US"/>
        </w:rPr>
        <w:t xml:space="preserve"> Plattner</w:t>
      </w:r>
      <w:r w:rsidR="00BF269E">
        <w:rPr>
          <w:rFonts w:ascii="Times New Roman" w:hAnsi="Times New Roman" w:cs="Times New Roman"/>
          <w:noProof/>
          <w:sz w:val="24"/>
          <w:szCs w:val="24"/>
          <w:lang w:val="en-US"/>
        </w:rPr>
        <w:t>,</w:t>
      </w:r>
      <w:r w:rsidR="00AD27A8" w:rsidRPr="00A04CE0">
        <w:rPr>
          <w:rFonts w:ascii="Times New Roman" w:hAnsi="Times New Roman" w:cs="Times New Roman"/>
          <w:noProof/>
          <w:sz w:val="24"/>
          <w:szCs w:val="24"/>
          <w:lang w:val="en-US"/>
        </w:rPr>
        <w:t xml:space="preserve"> 2007</w:t>
      </w:r>
      <w:r w:rsidR="00AD27A8" w:rsidRPr="00A04CE0">
        <w:rPr>
          <w:rFonts w:ascii="Times New Roman" w:hAnsi="Times New Roman" w:cs="Times New Roman"/>
          <w:sz w:val="24"/>
          <w:szCs w:val="24"/>
          <w:lang w:val="en-US"/>
        </w:rPr>
        <w:fldChar w:fldCharType="end"/>
      </w:r>
      <w:r w:rsidR="002639F1" w:rsidRPr="00A04CE0">
        <w:rPr>
          <w:rFonts w:ascii="Times New Roman" w:hAnsi="Times New Roman" w:cs="Times New Roman"/>
          <w:sz w:val="24"/>
          <w:szCs w:val="24"/>
          <w:lang w:val="en-US"/>
        </w:rPr>
        <w:t>,</w:t>
      </w:r>
      <w:r w:rsidR="00900D36" w:rsidRPr="00A04CE0">
        <w:rPr>
          <w:rFonts w:ascii="Times New Roman" w:hAnsi="Times New Roman" w:cs="Times New Roman"/>
          <w:sz w:val="24"/>
          <w:szCs w:val="24"/>
          <w:lang w:val="en-US"/>
        </w:rPr>
        <w:t xml:space="preserve"> Ribeiro et al.</w:t>
      </w:r>
      <w:r w:rsidR="0069651B">
        <w:rPr>
          <w:rFonts w:ascii="Times New Roman" w:hAnsi="Times New Roman" w:cs="Times New Roman"/>
          <w:sz w:val="24"/>
          <w:szCs w:val="24"/>
          <w:lang w:val="en-US"/>
        </w:rPr>
        <w:t>,</w:t>
      </w:r>
      <w:r w:rsidR="00900D36" w:rsidRPr="00A04CE0">
        <w:rPr>
          <w:rFonts w:ascii="Times New Roman" w:hAnsi="Times New Roman" w:cs="Times New Roman"/>
          <w:sz w:val="24"/>
          <w:szCs w:val="24"/>
          <w:lang w:val="en-US"/>
        </w:rPr>
        <w:t xml:space="preserve"> 2016). </w:t>
      </w:r>
    </w:p>
    <w:p w14:paraId="541944A5" w14:textId="38AFDA07" w:rsidR="000220E9" w:rsidRPr="00A04CE0" w:rsidRDefault="00967F4D" w:rsidP="0046597D">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P</w:t>
      </w:r>
      <w:r w:rsidR="008E779F" w:rsidRPr="00A04CE0">
        <w:rPr>
          <w:rFonts w:ascii="Times New Roman" w:hAnsi="Times New Roman" w:cs="Times New Roman"/>
          <w:sz w:val="24"/>
          <w:szCs w:val="24"/>
          <w:lang w:val="en-US"/>
        </w:rPr>
        <w:t xml:space="preserve">opulation dynamics of </w:t>
      </w:r>
      <w:r w:rsidR="007751C2" w:rsidRPr="00A04CE0">
        <w:rPr>
          <w:rFonts w:ascii="Times New Roman" w:hAnsi="Times New Roman" w:cs="Times New Roman"/>
          <w:sz w:val="24"/>
          <w:szCs w:val="24"/>
          <w:lang w:val="en-US"/>
        </w:rPr>
        <w:t xml:space="preserve">butterflies </w:t>
      </w:r>
      <w:r w:rsidR="0032266F" w:rsidRPr="00A04CE0">
        <w:rPr>
          <w:rFonts w:ascii="Times New Roman" w:hAnsi="Times New Roman" w:cs="Times New Roman"/>
          <w:sz w:val="24"/>
          <w:szCs w:val="24"/>
          <w:lang w:val="en-US"/>
        </w:rPr>
        <w:t xml:space="preserve">is </w:t>
      </w:r>
      <w:r w:rsidR="007751C2" w:rsidRPr="00A04CE0">
        <w:rPr>
          <w:rFonts w:ascii="Times New Roman" w:hAnsi="Times New Roman" w:cs="Times New Roman"/>
          <w:sz w:val="24"/>
          <w:szCs w:val="24"/>
          <w:lang w:val="en-US"/>
        </w:rPr>
        <w:t xml:space="preserve">particularly </w:t>
      </w:r>
      <w:r w:rsidR="001D2518" w:rsidRPr="00A04CE0">
        <w:rPr>
          <w:rFonts w:ascii="Times New Roman" w:hAnsi="Times New Roman" w:cs="Times New Roman"/>
          <w:sz w:val="24"/>
          <w:szCs w:val="24"/>
          <w:lang w:val="en-US"/>
        </w:rPr>
        <w:t xml:space="preserve">susceptible </w:t>
      </w:r>
      <w:r w:rsidR="007751C2" w:rsidRPr="00A04CE0">
        <w:rPr>
          <w:rFonts w:ascii="Times New Roman" w:hAnsi="Times New Roman" w:cs="Times New Roman"/>
          <w:sz w:val="24"/>
          <w:szCs w:val="24"/>
          <w:lang w:val="en-US"/>
        </w:rPr>
        <w:t>to</w:t>
      </w:r>
      <w:r w:rsidR="005C407B"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spatial and </w:t>
      </w:r>
      <w:r w:rsidR="007751C2" w:rsidRPr="00A04CE0">
        <w:rPr>
          <w:rFonts w:ascii="Times New Roman" w:hAnsi="Times New Roman" w:cs="Times New Roman"/>
          <w:sz w:val="24"/>
          <w:szCs w:val="24"/>
          <w:lang w:val="en-US"/>
        </w:rPr>
        <w:t>temporal fluctuation</w:t>
      </w:r>
      <w:r w:rsidR="001D2518" w:rsidRPr="00A04CE0">
        <w:rPr>
          <w:rFonts w:ascii="Times New Roman" w:hAnsi="Times New Roman" w:cs="Times New Roman"/>
          <w:sz w:val="24"/>
          <w:szCs w:val="24"/>
          <w:lang w:val="en-US"/>
        </w:rPr>
        <w:t>s</w:t>
      </w:r>
      <w:r w:rsidR="005C407B" w:rsidRPr="00A04CE0">
        <w:rPr>
          <w:rFonts w:ascii="Times New Roman" w:hAnsi="Times New Roman" w:cs="Times New Roman"/>
          <w:sz w:val="24"/>
          <w:szCs w:val="24"/>
          <w:lang w:val="en-US"/>
        </w:rPr>
        <w:t xml:space="preserve">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{"citationItems":[{"id":"ITEM-1","itemData":{"DOI":"10.1653/024.097.0101","ISSN":"0015-4040","abstract":"In temperate areas, microclimate is a key factor affecting the population dynamics of insects, but very few studies have examined the potential significance of microclimate in diverse tropical insect communities. We quantified the diversity and structure of butterfly communities in 2 different microhabitats, over seasons, and examined which abiotic (microclimate) and biotic (vegetation structure) components affected community composition. The study was performed from Jun 2009 to May 2010 at a dry forest in Ecuador, a globally threatened habitat with high levels of endemism. Two transects were established, one in each microhabitat, where baited traps were located in the understory and canopy to record butterfly species abundance. Humidity and temperature were recorded during the sampling period and vegetation variables were measured. A total of 3,731 individuals representing 93 species were collected. Higher species richness and abundances were found during the wet season. Linear regression models and CCA analyses showed microclimatic variability and vegetation structure (e.g., vegetation density) were significant predictors of the composition and abundance of butterfly communities. Major lineages of butterflies differed in their response to microclimate and microhabitat, explaining some of the spatial variation in community structure. In addition, some of the most abundant species changed their microhabitat preferences in the dry season. The tight relationship between butterfly communities, microclimate and microhabitat suggests that global climate change and habitat alteration are likely to act synergistically on tropical dry forest insect faunas, and these processes should thus be considered together in predicting future impacts on biodiversity.","author":[{"dropping-particle":"","family":"Checa","given":"Maria F","non-dropping-particle":"","parse-names":false,"suffix":""},{"dropping-particle":"","family":"Rodriguez","given":"Jacqueline","non-dropping-particle":"","parse-names":false,"suffix":""},{"dropping-particle":"","family":"Willmott","given":"Keith R","non-dropping-particle":"","parse-names":false,"suffix":""},{"dropping-particle":"","family":"Liger","given":"Belen","non-dropping-particle":"","parse-names":false,"suffix":""}],"container-title":"Florida Entomologist","id":"ITEM-1","issue":"1","issued":{"date-parts":[["2014","3"]]},"page":"1-13","title":"Microclimate Variability Significantly Affects the Composition, Abundance and Phenology of Butterfly Communities in a Highly Threatened Neotropical Dry Forest","type":"article-journal","volume":"97"},"uris":["http://www.mendeley.com/documents/?uuid=be8247e0-ed2e-31d6-9510-59302bdc7338"]}],"mendeley":{"formattedCitation":"(Checa, Rodriguez, Willmott, &amp; Liger, 2014)","plainTextFormattedCitation":"(Checa, Rodriguez, Willmott, &amp; Liger, 2014)","previouslyFormattedCitation":"(Checa, Rodriguez, Willmott, &amp; Liger, 2014)"},"properties":{"noteIndex":0},"schema":"https://github.com/citation-style-language/schema/raw/master/csl-citation.json"}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(Checa, Rodriguez, Willmott, &amp; Liger, 2014)</w:t>
      </w:r>
      <w:r w:rsidR="00AD27A8"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 Assemblage</w:t>
      </w:r>
      <w:r w:rsidR="00507584" w:rsidRPr="00A04CE0">
        <w:rPr>
          <w:rFonts w:ascii="Times New Roman" w:hAnsi="Times New Roman" w:cs="Times New Roman"/>
          <w:sz w:val="24"/>
          <w:szCs w:val="24"/>
          <w:lang w:val="en-US"/>
        </w:rPr>
        <w:t>s</w:t>
      </w:r>
      <w:r w:rsidRPr="00A04CE0">
        <w:rPr>
          <w:rFonts w:ascii="Times New Roman" w:hAnsi="Times New Roman" w:cs="Times New Roman"/>
          <w:sz w:val="24"/>
          <w:szCs w:val="24"/>
          <w:lang w:val="en-US"/>
        </w:rPr>
        <w:t xml:space="preserve"> of fruit-feeding butterflies show high vertical stratification</w:t>
      </w:r>
      <w:r w:rsidR="00AD27A8" w:rsidRPr="00A04CE0">
        <w:rPr>
          <w:rFonts w:ascii="Times New Roman" w:hAnsi="Times New Roman" w:cs="Times New Roman"/>
          <w:sz w:val="24"/>
          <w:szCs w:val="24"/>
          <w:lang w:val="en-US"/>
        </w:rPr>
        <w:t xml:space="preserve">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{"citationItems":[{"id":"ITEM-1","itemData":{"author":[{"dropping-particle":"","family":"Devries","given":"Philip J.","non-dropping-particle":"","parse-names":false,"suffix":""}],"container-title":"Journal of Research on the Lepidoptera","id":"ITEM-1","issue":"1-4","issued":{"date-parts":[["1988"]]},"page":"98-108","title":"Stratification of fruit-feeding nymphalid butterflies in a Costa Rican rainforest","type":"article-journal","volume":"26"},"uris":["http://www.mendeley.com/documents/?uuid=bb2595a6-fe11-44ed-8ae8-ec483e57dc13"]},{"id":"ITEM-2","itemData":{"DOI":"10.1111/j.1365-2656.2011.01922.x","ISBN":"1365-2656","ISSN":"00218790","PMID":"22092379","abstract":"1. Documenting species abundance distributions in natural environments is critical to ecology and conservation biology. Tropical forest insect faunas vary in space and time, and these partitions can differ in their contribution to overall species diversity. 2. In the Neotropics, the Central American butterfly fauna is best known in terms of general natural history, but butterfly community diversity is best documented by studies on South American fruit-feeding butterflies. Here, we present the first long-term study of fruit-feeding nymphalid species diversity from Central America and provide a unique comparison between Central and South American butterfly communities. 3. This study used 60 months of sampling among multiple spatial and temporal partitions to assess species diversity in a Costa Rican rainforest butterfly community. Abundance distributions varied significantly at the species and higher taxonomic group levels, and canopy and understorey samples were found to be composed of distinct species assemblages. 4. Strong similarities in patterns of species diversity were found between this study and one from Ecuador; yet, there was an important difference in how species richness was distributed in vertical space. In contrast to the Ecuadorian site, Costa Rica had significantly higher canopy richness and lower understorey richness. 5. This study affirms that long-term sampling is vital to understanding tropical insect species abundance distributions and points to potential differences in vertical structure among Central and South American forest insect communities that need to be explored.","author":[{"dropping-particle":"","family":"DeVries","given":"Philip J.","non-dropping-particle":"","parse-names":false,"suffix":""},{"dropping-particle":"","family":"Alexander","given":"Laura G.","non-dropping-particle":"","parse-names":false,"suffix":""},{"dropping-particle":"","family":"Chacon","given":"Isidro A.","non-dropping-particle":"","parse-names":false,"suffix":""},{"dropping-particle":"","family":"Fordyce","given":"James A.","non-dropping-particle":"","parse-names":false,"suffix":""}],"container-title":"Journal of Animal Ecology","id":"ITEM-2","issue":"2","issued":{"date-parts":[["2012","3"]]},"page":"472-482","title":"Similarity and difference among rainforest fruit-feeding butterfly communities in Central and South America","type":"article-journal","volume":"81"},"uris":["http://www.mendeley.com/documents/?uuid=387a554c-d157-409e-8e22-eaed8dd2e8d4"]},{"id":"ITEM-3","itemData":{"DOI":"10.1007/s10841-012-9458-3","ISBN":"1366-638X","ISSN":"1366-638X","PMID":"19681987","abstract":"The Amazon region represents more than a half of all tropical forests in the world, and has been threatened by many anthropogenic activities, including several kinds of timber harvesting. The reduced-impact logging (RIL) is considered a less destructive method of timber harvesting, but there is a general lack of information about the effects on Amazonian invertebrates, including butterflies. We investigated the effect of RIL on fruit-feeding butterflies by comparing canopy and understory between an area under RIL and a control area without RIL. The canopy fauna is different and significantly richer than the understory fauna, showing that sampling only the lower strata underestimates the diversity of fruit-feeding butterflies. The effects of RIL were mainly detected in the understory butterfly assemblage, as significant differences were observed in species composition within this stratum. Effects of the RIL regime, which include tree cutting, skid trails and roads openings, are stronger in the understory than in the canopy, explaining the reported differences. Despite the detectable effects of RIL on the composition of fruit-feeding butterfly assemblages, the overall diversity was not affected. A similar pattern has been detected in many other groups, indicating that a noticeable part of the diversity of many taxa could be preserved in areas under RIL management. Therefore, in view of the problems of creating protected areas in the Amazon, RIL is a good alternative to preserve fruit-feeding butterflies and surely many other taxa, and it might be a desirable economic alternative for the region.","author":[{"dropping-particle":"","family":"Ribeiro","given":"Danilo B.","non-dropping-particle":"","parse-names":false,"suffix":""},{"dropping-particle":"","family":"Freitas","given":"André Victor Lucci","non-dropping-particle":"","parse-names":false,"suffix":""}],"container-title":"Journal of Insect Conservation","id":"ITEM-3","issue":"5","issued":{"date-parts":[["2012","10","31"]]},"page":"733-744","title":"The effect of reduced-impact logging on fruit-feeding butterflies in Central Amazon, Brazil","type":"article-journal","volume":"16"},"uris":["http://www.mendeley.com/documents/?uuid=4e5036a4-1832-49e3-8264-244c24267ea6"]},{"id":"ITEM-4","itemData":{"DOI":"10.1017/S0266467417000323","ISSN":"0266-4674","abstract":"To address how seasonality affects the richness and abundance of tropical insects, we compared the canopy and understorey communities of fruit-feeding butterflies in a seasonal Atlantic forest in south-eastern Brazil. Butterflies were sampled over 1 y using a standardized design with baited traps. A total of 2047 individuals in 69 species were recorded (1415 in the canopy, 632 in the understorey). Clear differences were found between canopy and understorey, with significantly higher butterfly abundances in the canopy. We observed two marked peaks of abundance and richness in both strata; one at the transition from dry to the wet seasons, and the other at the transition from wet to dry seasons. We found lower species turnover throughout the year in the canopy. We interpret this as evidence that temperature is more important than rainfall in explaining the yearly variation of abundance in vertical strata. The higher temperatures found in the canopy may allow butterflies to maintain activity in this stratum all year round, whereas the understorey is subject to colder temperatures, thus presenting a higher species turnover. These results improve our understanding of diversity gradients between evergreen and seasonal tropical forests, allowing insights into how climate and beta diversity gradients interact.","author":[{"dropping-particle":"Dos","family":"Santos","given":"Jessie Pereira","non-dropping-particle":"","parse-names":false,"suffix":""},{"dropping-particle":"","family":"Iserhard","given":"Cristiano Agra","non-dropping-particle":"","parse-names":false,"suffix":""},{"dropping-particle":"","family":"Carreira","given":"Junia Yasmin Oliveira","non-dropping-particle":"","parse-names":false,"suffix":""},{"dropping-particle":"","family":"Freitas","given":"André Victor Lucci","non-dropping-particle":"","parse-names":false,"suffix":""}],"container-title":"Journal of Tropical Ecology","id":"ITEM-4","issue":"5","issued":{"date-parts":[["2017","9","2"]]},"page":"345-355","title":"Monitoring fruit-feeding butterfly assemblages in two vertical strata in seasonal Atlantic Forest: temporal species turnover is lower in the canopy","type":"article-journal","volume":"33"},"uris":["http://www.mendeley.com/documents/?uuid=becbe77e-f5d2-4d36-b0b5-1605509004f8"]}],"mendeley":{"formattedCitation":"(Devries, 1988; DeVries, Alexander, Chacon, &amp; Fordyce, 2012; Danilo B. Ribeiro &amp; Freitas, 2012; Santos, Iserhard, Carreira, &amp; Freitas, 2017)","manualFormatting":"(Devries, 1988; DeVries, Alexander, Chacon, &amp; Fordyce, 2012; Ribeiro &amp; Freitas, 2012; Santos, Iserhard, Carreira, &amp; Freitas, 2017)","plainTextFormattedCitation":"(Devries, 1988; DeVries, Alexander, Chacon, &amp; Fordyce, 2012; Danilo B. Ribeiro &amp; Freitas, 2012; Santos, Iserhard, Carreira, &amp; Freitas, 2017)","previouslyFormattedCitation":"(Devries, 1988; DeVries, Alexander, Chacon, &amp; Fordyce, 2012; Danilo B. Ribeiro &amp; Freitas, 2012; Santos, Iserhard, Carreira, &amp; Freitas, 2017)"},"properties":{"noteIndex":0},"schema":"https://github.com/citation-style-language/schema/raw/master/csl-citation.json"}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(Devries, 1988; DeVries, Alexander, Chacon, &amp; Fordyce, 2012; Ribeiro &amp; Freitas, 2012; Santos, Iserhard, Carreira, &amp; Freitas, 2017)</w:t>
      </w:r>
      <w:r w:rsidR="00AD27A8"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 xml:space="preserve">, </w:t>
      </w:r>
      <w:r w:rsidR="00256FCB" w:rsidRPr="00A04CE0">
        <w:rPr>
          <w:rFonts w:ascii="Times New Roman" w:hAnsi="Times New Roman" w:cs="Times New Roman"/>
          <w:sz w:val="24"/>
          <w:szCs w:val="24"/>
          <w:lang w:val="en-US"/>
        </w:rPr>
        <w:t xml:space="preserve">with </w:t>
      </w:r>
      <w:r w:rsidRPr="00A04CE0">
        <w:rPr>
          <w:rFonts w:ascii="Times New Roman" w:hAnsi="Times New Roman" w:cs="Times New Roman"/>
          <w:sz w:val="24"/>
          <w:szCs w:val="24"/>
          <w:lang w:val="en-US"/>
        </w:rPr>
        <w:t xml:space="preserve">the canopy </w:t>
      </w:r>
      <w:r w:rsidR="00256FCB" w:rsidRPr="00A04CE0">
        <w:rPr>
          <w:rFonts w:ascii="Times New Roman" w:hAnsi="Times New Roman" w:cs="Times New Roman"/>
          <w:sz w:val="24"/>
          <w:szCs w:val="24"/>
          <w:lang w:val="en-US"/>
        </w:rPr>
        <w:t xml:space="preserve">generally being </w:t>
      </w:r>
      <w:r w:rsidRPr="00A04CE0">
        <w:rPr>
          <w:rFonts w:ascii="Times New Roman" w:hAnsi="Times New Roman" w:cs="Times New Roman"/>
          <w:sz w:val="24"/>
          <w:szCs w:val="24"/>
          <w:lang w:val="en-US"/>
        </w:rPr>
        <w:t>more diverse than understory</w:t>
      </w:r>
      <w:r w:rsidR="00BE70CA" w:rsidRPr="00A04CE0">
        <w:rPr>
          <w:rFonts w:ascii="Times New Roman" w:hAnsi="Times New Roman" w:cs="Times New Roman"/>
          <w:sz w:val="24"/>
          <w:szCs w:val="24"/>
          <w:lang w:val="en-US"/>
        </w:rPr>
        <w:t xml:space="preserve">. </w:t>
      </w:r>
      <w:r w:rsidR="00256FCB" w:rsidRPr="00A04CE0">
        <w:rPr>
          <w:rFonts w:ascii="Times New Roman" w:hAnsi="Times New Roman" w:cs="Times New Roman"/>
          <w:sz w:val="24"/>
          <w:szCs w:val="24"/>
          <w:lang w:val="en-US"/>
        </w:rPr>
        <w:t>C</w:t>
      </w:r>
      <w:r w:rsidRPr="00A04CE0">
        <w:rPr>
          <w:rFonts w:ascii="Times New Roman" w:hAnsi="Times New Roman" w:cs="Times New Roman"/>
          <w:sz w:val="24"/>
          <w:szCs w:val="24"/>
          <w:lang w:val="en-US"/>
        </w:rPr>
        <w:t>anop</w:t>
      </w:r>
      <w:r w:rsidR="00256FCB" w:rsidRPr="00A04CE0">
        <w:rPr>
          <w:rFonts w:ascii="Times New Roman" w:hAnsi="Times New Roman" w:cs="Times New Roman"/>
          <w:sz w:val="24"/>
          <w:szCs w:val="24"/>
          <w:lang w:val="en-US"/>
        </w:rPr>
        <w:t>ies</w:t>
      </w:r>
      <w:r w:rsidRPr="00A04CE0">
        <w:rPr>
          <w:rFonts w:ascii="Times New Roman" w:hAnsi="Times New Roman" w:cs="Times New Roman"/>
          <w:sz w:val="24"/>
          <w:szCs w:val="24"/>
          <w:lang w:val="en-US"/>
        </w:rPr>
        <w:t xml:space="preserve"> tends to exhibit </w:t>
      </w:r>
      <w:r w:rsidR="00E17944" w:rsidRPr="00A04CE0">
        <w:rPr>
          <w:rFonts w:ascii="Times New Roman" w:hAnsi="Times New Roman" w:cs="Times New Roman"/>
          <w:sz w:val="24"/>
          <w:szCs w:val="24"/>
          <w:lang w:val="en-US"/>
        </w:rPr>
        <w:t xml:space="preserve">faster </w:t>
      </w:r>
      <w:r w:rsidR="001A657E" w:rsidRPr="00A04CE0">
        <w:rPr>
          <w:rFonts w:ascii="Times New Roman" w:hAnsi="Times New Roman" w:cs="Times New Roman"/>
          <w:sz w:val="24"/>
          <w:szCs w:val="24"/>
          <w:lang w:val="en-US"/>
        </w:rPr>
        <w:t xml:space="preserve">species </w:t>
      </w:r>
      <w:r w:rsidRPr="00A04CE0">
        <w:rPr>
          <w:rFonts w:ascii="Times New Roman" w:hAnsi="Times New Roman" w:cs="Times New Roman"/>
          <w:sz w:val="24"/>
          <w:szCs w:val="24"/>
          <w:lang w:val="en-US"/>
        </w:rPr>
        <w:t>accumulation curve</w:t>
      </w:r>
      <w:r w:rsidR="00256FCB" w:rsidRPr="00A04CE0">
        <w:rPr>
          <w:rFonts w:ascii="Times New Roman" w:hAnsi="Times New Roman" w:cs="Times New Roman"/>
          <w:sz w:val="24"/>
          <w:szCs w:val="24"/>
          <w:lang w:val="en-US"/>
        </w:rPr>
        <w:t>s</w:t>
      </w:r>
      <w:r w:rsidRPr="00A04CE0">
        <w:rPr>
          <w:rFonts w:ascii="Times New Roman" w:hAnsi="Times New Roman" w:cs="Times New Roman"/>
          <w:sz w:val="24"/>
          <w:szCs w:val="24"/>
          <w:lang w:val="en-US"/>
        </w:rPr>
        <w:t xml:space="preserve"> than </w:t>
      </w:r>
      <w:r w:rsidR="00256FCB" w:rsidRPr="00A04CE0">
        <w:rPr>
          <w:rFonts w:ascii="Times New Roman" w:hAnsi="Times New Roman" w:cs="Times New Roman"/>
          <w:sz w:val="24"/>
          <w:szCs w:val="24"/>
          <w:lang w:val="en-US"/>
        </w:rPr>
        <w:t xml:space="preserve">understories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{"citationItems":[{"id":"ITEM-1","itemData":{"DOI":"10.1006/bij1.2001.0571","author":[{"dropping-particle":"","family":"Devries","given":"Philip J.","non-dropping-particle":"","parse-names":false,"suffix":""},{"dropping-particle":"","family":"Walla","given":"Thomas R","non-dropping-particle":"","parse-names":false,"suffix":""}],"container-title":"Biological Journal of the Linnean Society","id":"ITEM-1","issued":{"date-parts":[["2001"]]},"page":"1-15","title":"Species diversity and community structure in neot ropical f ruit-feeding butterflies","type":"article-journal","volume":"74"},"uris":["http://www.mendeley.com/documents/?uuid=977541ea-126a-48c2-8895-af362502f983"]},{"id":"ITEM-2","itemData":{"DOI":"10.1111/j.1365-2656.2011.01922.x","ISBN":"1365-2656","ISSN":"00218790","PMID":"22092379","abstract":"1. Documenting species abundance distributions in natural environments is critical to ecology and conservation biology. Tropical forest insect faunas vary in space and time, and these partitions can differ in their contribution to overall species diversity. 2. In the Neotropics, the Central American butterfly fauna is best known in terms of general natural history, but butterfly community diversity is best documented by studies on South American fruit-feeding butterflies. Here, we present the first long-term study of fruit-feeding nymphalid species diversity from Central America and provide a unique comparison between Central and South American butterfly communities. 3. This study used 60 months of sampling among multiple spatial and temporal partitions to assess species diversity in a Costa Rican rainforest butterfly community. Abundance distributions varied significantly at the species and higher taxonomic group levels, and canopy and understorey samples were found to be composed of distinct species assemblages. 4. Strong similarities in patterns of species diversity were found between this study and one from Ecuador; yet, there was an important difference in how species richness was distributed in vertical space. In contrast to the Ecuadorian site, Costa Rica had significantly higher canopy richness and lower understorey richness. 5. This study affirms that long-term sampling is vital to understanding tropical insect species abundance distributions and points to potential differences in vertical structure among Central and South American forest insect communities that need to be explored.","author":[{"dropping-particle":"","family":"DeVries","given":"Philip J.","non-dropping-particle":"","parse-names":false,"suffix":""},{"dropping-particle":"","family":"Alexander","given":"Laura G.","non-dropping-particle":"","parse-names":false,"suffix":""},{"dropping-particle":"","family":"Chacon","given":"Isidro A.","non-dropping-particle":"","parse-names":false,"suffix":""},{"dropping-particle":"","family":"Fordyce","given":"James A.","non-dropping-particle":"","parse-names":false,"suffix":""}],"container-title":"Journal of Animal Ecology","id":"ITEM-2","issue":"2","issued":{"date-parts":[["2012","3"]]},"page":"472-482","title":"Similarity and difference among rainforest fruit-feeding butterfly communities in Central and South America","type":"article-journal","volume":"81"},"uris":["http://www.mendeley.com/documents/?uuid=387a554c-d157-409e-8e22-eaed8dd2e8d4"]}],"mendeley":{"formattedCitation":"(DeVries et al., 2012; Devries &amp; Walla, 2001)","plainTextFormattedCitation":"(DeVries et al., 2012; Devries &amp; Walla, 2001)","previouslyFormattedCitation":"(DeVries et al., 2012; Devries &amp; Walla, 2001)"},"properties":{"noteIndex":0},"schema":"https://github.com/citation-style-language/schema/raw/master/csl-citation.json"}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(DeVries et al., 2012; Devries &amp; Walla, 2001)</w:t>
      </w:r>
      <w:r w:rsidR="00AD27A8"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 xml:space="preserve"> and generally have higher values </w:t>
      </w:r>
      <w:r w:rsidR="00256FCB" w:rsidRPr="00A04CE0">
        <w:rPr>
          <w:rFonts w:ascii="Times New Roman" w:hAnsi="Times New Roman" w:cs="Times New Roman"/>
          <w:sz w:val="24"/>
          <w:szCs w:val="24"/>
          <w:lang w:val="en-US"/>
        </w:rPr>
        <w:t xml:space="preserve">for </w:t>
      </w:r>
      <w:r w:rsidRPr="00A04CE0">
        <w:rPr>
          <w:rFonts w:ascii="Times New Roman" w:hAnsi="Times New Roman" w:cs="Times New Roman"/>
          <w:sz w:val="24"/>
          <w:szCs w:val="24"/>
          <w:lang w:val="en-US"/>
        </w:rPr>
        <w:t>sampling coverage (Santos et al.</w:t>
      </w:r>
      <w:r w:rsidR="0069651B">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2017). </w:t>
      </w:r>
      <w:commentRangeStart w:id="3"/>
      <w:r w:rsidR="00BE70CA" w:rsidRPr="00A04CE0">
        <w:rPr>
          <w:rFonts w:ascii="Times New Roman" w:hAnsi="Times New Roman" w:cs="Times New Roman"/>
          <w:sz w:val="24"/>
          <w:szCs w:val="24"/>
          <w:lang w:val="en-US"/>
        </w:rPr>
        <w:t>The</w:t>
      </w:r>
      <w:r w:rsidRPr="00A04CE0">
        <w:rPr>
          <w:rFonts w:ascii="Times New Roman" w:hAnsi="Times New Roman" w:cs="Times New Roman"/>
          <w:sz w:val="24"/>
          <w:szCs w:val="24"/>
          <w:lang w:val="en-US"/>
        </w:rPr>
        <w:t xml:space="preserve"> faster species accumulation </w:t>
      </w:r>
      <w:r w:rsidR="00256FCB" w:rsidRPr="00A04CE0">
        <w:rPr>
          <w:rFonts w:ascii="Times New Roman" w:hAnsi="Times New Roman" w:cs="Times New Roman"/>
          <w:sz w:val="24"/>
          <w:szCs w:val="24"/>
          <w:lang w:val="en-US"/>
        </w:rPr>
        <w:t xml:space="preserve">for canopies </w:t>
      </w:r>
      <w:r w:rsidR="00BE70CA" w:rsidRPr="00A04CE0">
        <w:rPr>
          <w:rFonts w:ascii="Times New Roman" w:hAnsi="Times New Roman" w:cs="Times New Roman"/>
          <w:sz w:val="24"/>
          <w:szCs w:val="24"/>
          <w:lang w:val="en-US"/>
        </w:rPr>
        <w:t xml:space="preserve">could be </w:t>
      </w:r>
      <w:r w:rsidRPr="00A04CE0">
        <w:rPr>
          <w:rFonts w:ascii="Times New Roman" w:hAnsi="Times New Roman" w:cs="Times New Roman"/>
          <w:sz w:val="24"/>
          <w:szCs w:val="24"/>
          <w:lang w:val="en-US"/>
        </w:rPr>
        <w:t xml:space="preserve">related </w:t>
      </w:r>
      <w:r w:rsidR="00256FCB" w:rsidRPr="00A04CE0">
        <w:rPr>
          <w:rFonts w:ascii="Times New Roman" w:hAnsi="Times New Roman" w:cs="Times New Roman"/>
          <w:sz w:val="24"/>
          <w:szCs w:val="24"/>
          <w:lang w:val="en-US"/>
        </w:rPr>
        <w:t xml:space="preserve">to </w:t>
      </w:r>
      <w:r w:rsidRPr="00A04CE0">
        <w:rPr>
          <w:rFonts w:ascii="Times New Roman" w:hAnsi="Times New Roman" w:cs="Times New Roman"/>
          <w:sz w:val="24"/>
          <w:szCs w:val="24"/>
          <w:lang w:val="en-US"/>
        </w:rPr>
        <w:t xml:space="preserve">the behavior of </w:t>
      </w:r>
      <w:r w:rsidR="001A657E" w:rsidRPr="00A04CE0">
        <w:rPr>
          <w:rFonts w:ascii="Times New Roman" w:hAnsi="Times New Roman" w:cs="Times New Roman"/>
          <w:sz w:val="24"/>
          <w:szCs w:val="24"/>
          <w:lang w:val="en-US"/>
        </w:rPr>
        <w:t>individuals</w:t>
      </w:r>
      <w:r w:rsidRPr="00A04CE0">
        <w:rPr>
          <w:rFonts w:ascii="Times New Roman" w:hAnsi="Times New Roman" w:cs="Times New Roman"/>
          <w:sz w:val="24"/>
          <w:szCs w:val="24"/>
          <w:lang w:val="en-US"/>
        </w:rPr>
        <w:t xml:space="preserve"> that occupy this stratum </w:t>
      </w:r>
      <w:commentRangeEnd w:id="3"/>
      <w:r w:rsidR="000A3500">
        <w:rPr>
          <w:rStyle w:val="Refdecomentrio"/>
        </w:rPr>
        <w:commentReference w:id="3"/>
      </w:r>
      <w:r w:rsidRPr="00A04CE0">
        <w:rPr>
          <w:rFonts w:ascii="Times New Roman" w:hAnsi="Times New Roman" w:cs="Times New Roman"/>
          <w:sz w:val="24"/>
          <w:szCs w:val="24"/>
          <w:lang w:val="en-US"/>
        </w:rPr>
        <w:t>(DeVries et al.</w:t>
      </w:r>
      <w:r w:rsidR="0069651B">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2012). </w:t>
      </w:r>
      <w:r w:rsidR="00BE70CA" w:rsidRPr="00A04CE0">
        <w:rPr>
          <w:rFonts w:ascii="Times New Roman" w:hAnsi="Times New Roman" w:cs="Times New Roman"/>
          <w:sz w:val="24"/>
          <w:szCs w:val="24"/>
          <w:lang w:val="en-US"/>
        </w:rPr>
        <w:t>Canopy-</w:t>
      </w:r>
      <w:r w:rsidR="00256FCB" w:rsidRPr="00A04CE0">
        <w:rPr>
          <w:rFonts w:ascii="Times New Roman" w:hAnsi="Times New Roman" w:cs="Times New Roman"/>
          <w:sz w:val="24"/>
          <w:szCs w:val="24"/>
          <w:lang w:val="en-US"/>
        </w:rPr>
        <w:t xml:space="preserve">dwelling </w:t>
      </w:r>
      <w:r w:rsidR="001A657E" w:rsidRPr="00A04CE0">
        <w:rPr>
          <w:rFonts w:ascii="Times New Roman" w:hAnsi="Times New Roman" w:cs="Times New Roman"/>
          <w:sz w:val="24"/>
          <w:szCs w:val="24"/>
          <w:lang w:val="en-US"/>
        </w:rPr>
        <w:t>butterflies</w:t>
      </w:r>
      <w:r w:rsidR="00256FCB" w:rsidRPr="00A04CE0">
        <w:rPr>
          <w:rFonts w:ascii="Times New Roman" w:hAnsi="Times New Roman" w:cs="Times New Roman"/>
          <w:sz w:val="24"/>
          <w:szCs w:val="24"/>
          <w:lang w:val="en-US"/>
        </w:rPr>
        <w:t>,</w:t>
      </w:r>
      <w:r w:rsidR="00BE70CA" w:rsidRPr="00A04CE0">
        <w:rPr>
          <w:rFonts w:ascii="Times New Roman" w:hAnsi="Times New Roman" w:cs="Times New Roman"/>
          <w:sz w:val="24"/>
          <w:szCs w:val="24"/>
          <w:lang w:val="en-US"/>
        </w:rPr>
        <w:t xml:space="preserve"> like</w:t>
      </w:r>
      <w:r w:rsidRPr="00A04CE0">
        <w:rPr>
          <w:rFonts w:ascii="Times New Roman" w:hAnsi="Times New Roman" w:cs="Times New Roman"/>
          <w:sz w:val="24"/>
          <w:szCs w:val="24"/>
          <w:lang w:val="en-US"/>
        </w:rPr>
        <w:t xml:space="preserve"> </w:t>
      </w:r>
      <w:r w:rsidR="00256FCB" w:rsidRPr="00A04CE0">
        <w:rPr>
          <w:rFonts w:ascii="Times New Roman" w:hAnsi="Times New Roman" w:cs="Times New Roman"/>
          <w:sz w:val="24"/>
          <w:szCs w:val="24"/>
          <w:lang w:val="en-US"/>
        </w:rPr>
        <w:t xml:space="preserve">those of </w:t>
      </w:r>
      <w:r w:rsidRPr="00A04CE0">
        <w:rPr>
          <w:rFonts w:ascii="Times New Roman" w:hAnsi="Times New Roman" w:cs="Times New Roman"/>
          <w:sz w:val="24"/>
          <w:szCs w:val="24"/>
          <w:lang w:val="en-US"/>
        </w:rPr>
        <w:t xml:space="preserve">Charaxinae and </w:t>
      </w:r>
      <w:commentRangeStart w:id="4"/>
      <w:r w:rsidRPr="00A04CE0">
        <w:rPr>
          <w:rFonts w:ascii="Times New Roman" w:hAnsi="Times New Roman" w:cs="Times New Roman"/>
          <w:sz w:val="24"/>
          <w:szCs w:val="24"/>
          <w:lang w:val="en-US"/>
        </w:rPr>
        <w:t>Nymphalinae</w:t>
      </w:r>
      <w:r w:rsidR="00BE70CA"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possess </w:t>
      </w:r>
      <w:r w:rsidR="00BE70CA" w:rsidRPr="00A04CE0">
        <w:rPr>
          <w:rFonts w:ascii="Times New Roman" w:hAnsi="Times New Roman" w:cs="Times New Roman"/>
          <w:sz w:val="24"/>
          <w:szCs w:val="24"/>
          <w:lang w:val="en-US"/>
        </w:rPr>
        <w:t xml:space="preserve">traits that confer </w:t>
      </w:r>
      <w:r w:rsidRPr="00A04CE0">
        <w:rPr>
          <w:rFonts w:ascii="Times New Roman" w:hAnsi="Times New Roman" w:cs="Times New Roman"/>
          <w:sz w:val="24"/>
          <w:szCs w:val="24"/>
          <w:lang w:val="en-US"/>
        </w:rPr>
        <w:t xml:space="preserve">high </w:t>
      </w:r>
      <w:r w:rsidR="00BE70CA" w:rsidRPr="00A04CE0">
        <w:rPr>
          <w:rFonts w:ascii="Times New Roman" w:hAnsi="Times New Roman" w:cs="Times New Roman"/>
          <w:sz w:val="24"/>
          <w:szCs w:val="24"/>
          <w:lang w:val="en-US"/>
        </w:rPr>
        <w:t>flight mobility</w:t>
      </w:r>
      <w:r w:rsidRPr="00A04CE0">
        <w:rPr>
          <w:rFonts w:ascii="Times New Roman" w:hAnsi="Times New Roman" w:cs="Times New Roman"/>
          <w:sz w:val="24"/>
          <w:szCs w:val="24"/>
          <w:lang w:val="en-US"/>
        </w:rPr>
        <w:t xml:space="preserve"> </w:t>
      </w:r>
      <w:commentRangeEnd w:id="4"/>
      <w:r w:rsidR="0037089A">
        <w:rPr>
          <w:rStyle w:val="Refdecomentrio"/>
        </w:rPr>
        <w:commentReference w:id="4"/>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{"citationItems":[{"id":"ITEM-1","itemData":{"DOI":"10.1086/285072","ISBN":"0003-0147","ISSN":"00030147","PMID":"218","abstract":"The morphological traits, flight speeds, and temperatures of 54 species of common Neotropical rain-forest butterflies in Corcovado National Park, Costa Rica, correlate with their palatabilities, according to the responses of rufous-tailed jacamar Galbula ruficauda melanogenia. Among 12 morphological traits examined, body shape (ratio of body length to thoracic width) correlates most closely with flight and temperature measures of butterflies and with the responses of jacamars. In general, palatable butterflies have relatively wider thoraxes and shorter bodies, and they fly faster and more irregularly. They show higher thoracic temperatures and are active in higher ambient temperatures. Although more frequently pursued, palatable butterflies more often escape from the birds' attacks. -from Authors","author":[{"dropping-particle":"","family":"Chai","given":"P.","non-dropping-particle":"","parse-names":false,"suffix":""},{"dropping-particle":"","family":"Srygley","given":"R. B.","non-dropping-particle":"","parse-names":false,"suffix":""}],"container-title":"American Naturalist","id":"ITEM-1","issue":"6","issued":{"date-parts":[["1990"]]},"page":"748-765","title":"Predation and the flight, morphology, and temperature of Neotropical rain-forest butterflies","type":"article-journal","volume":"135"},"uris":["http://www.mendeley.com/documents/?uuid=9a5f1047-4bc2-4ae9-b1f5-f2425b664d70"]},{"id":"ITEM-2","itemData":{"DOI":"10.1007/s004420100651","ISBN":"0029-8549","ISSN":"00298549","PMID":"2965","abstract":"Tropical forest gaps are ephemeral and patchily distributed within forest areas and have very different light environments compared with closed-canopy forest. We used fruit-baited traps to investigate if gaps are exploited by more opportunistic butterfly species compared with closed-canopy forest. Gaps supported a higher diversity of butterflies in terms of species evenness but closed-canopy sites contained species with more restricted geographical distributions. There was little similarity between the assemblages of butterflies trapped in the canopy and those in either gap or closed-canopy sites, but the greater similarity was with gaps, and increased diversity in gaps was partly due to canopy species turning up in gaps. Dispersal rates (as measured by recapture rates) were higher in gaps and there was evidence that butterflies in gaps had relatively larger and broader thoraxes, indicating a flight morphology adapted for faster flight. These results support the notion of a distinctive gap fauna comprising more widespread, mobile species. Habitat modification that opens up the canopy is likely to result in an increase in these widespread species and a decline in understorey species with restricted distributions.","author":[{"dropping-particle":"","family":"Hill","given":"J.","non-dropping-particle":"","parse-names":false,"suffix":""},{"dropping-particle":"","family":"Hamer","given":"K.","non-dropping-particle":"","parse-names":false,"suffix":""},{"dropping-particle":"","family":"Tangah","given":"J.","non-dropping-particle":"","parse-names":false,"suffix":""},{"dropping-particle":"","family":"Dawood","given":"M.","non-dropping-particle":"","parse-names":false,"suffix":""}],"container-title":"Oecologia","id":"ITEM-2","issue":"2","issued":{"date-parts":[["2001","7","1"]]},"page":"294-302","title":"Ecology of tropical butterflies in rainforest gaps","type":"article-journal","volume":"128"},"uris":["http://www.mendeley.com/documents/?uuid=e72b9268-c9bd-43c0-a82a-1634ed4c2400"]},{"id":"ITEM-3","itemData":{"DOI":"10.1006/bij1.2001.0571","author":[{"dropping-particle":"","family":"Devries","given":"Philip J.","non-dropping-particle":"","parse-names":false,"suffix":""},{"dropping-particle":"","family":"Walla","given":"Thomas R","non-dropping-particle":"","parse-names":false,"suffix":""}],"container-title":"Biological Journal of the Linnean Society","id":"ITEM-3","issued":{"date-parts":[["2001"]]},"page":"1-15","title":"Species diversity and community structure in neot ropical f ruit-feeding butterflies","type":"article-journal","volume":"74"},"uris":["http://www.mendeley.com/documents/?uuid=977541ea-126a-48c2-8895-af362502f983"]}],"mendeley":{"formattedCitation":"(Chai &amp; Srygley, 1990; Devries &amp; Walla, 2001; Hill, Hamer, Tangah, &amp; Dawood, 2001)","plainTextFormattedCitation":"(Chai &amp; Srygley, 1990; Devries &amp; Walla, 2001; Hill, Hamer, Tangah, &amp; Dawood, 2001)","previouslyFormattedCitation":"(Chai &amp; Srygley, 1990; Devries &amp; Walla, 2001; Hill, Hamer, Tangah, &amp; Dawood, 2001)"},"properties":{"noteIndex":0},"schema":"https://github.com/citation-style-language/schema/raw/master/csl-citation.json"}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(Chai &amp; Srygley, 1990; Devries &amp; Walla, 2001; Hill, Hamer, Tangah, &amp; Dawood, 2001)</w:t>
      </w:r>
      <w:r w:rsidR="00AD27A8"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 xml:space="preserve">, which may lead to inaccurate </w:t>
      </w:r>
      <w:r w:rsidR="001A657E" w:rsidRPr="00A04CE0">
        <w:rPr>
          <w:rFonts w:ascii="Times New Roman" w:hAnsi="Times New Roman" w:cs="Times New Roman"/>
          <w:sz w:val="24"/>
          <w:szCs w:val="24"/>
          <w:lang w:val="en-US"/>
        </w:rPr>
        <w:t>individual count</w:t>
      </w:r>
      <w:r w:rsidRPr="00A04CE0">
        <w:rPr>
          <w:rFonts w:ascii="Times New Roman" w:hAnsi="Times New Roman" w:cs="Times New Roman"/>
          <w:sz w:val="24"/>
          <w:szCs w:val="24"/>
          <w:lang w:val="en-US"/>
        </w:rPr>
        <w:t xml:space="preserve"> estimates and therefore some bias in </w:t>
      </w:r>
      <w:r w:rsidR="00256FCB" w:rsidRPr="00A04CE0">
        <w:rPr>
          <w:rFonts w:ascii="Times New Roman" w:hAnsi="Times New Roman" w:cs="Times New Roman"/>
          <w:sz w:val="24"/>
          <w:szCs w:val="24"/>
          <w:lang w:val="en-US"/>
        </w:rPr>
        <w:t xml:space="preserve">the observed </w:t>
      </w:r>
      <w:r w:rsidRPr="00A04CE0">
        <w:rPr>
          <w:rFonts w:ascii="Times New Roman" w:hAnsi="Times New Roman" w:cs="Times New Roman"/>
          <w:sz w:val="24"/>
          <w:szCs w:val="24"/>
          <w:lang w:val="en-US"/>
        </w:rPr>
        <w:t xml:space="preserve">assemblage patterns in canopy habitats. </w:t>
      </w:r>
      <w:r w:rsidR="00507584" w:rsidRPr="00A04CE0">
        <w:rPr>
          <w:rFonts w:ascii="Times New Roman" w:hAnsi="Times New Roman" w:cs="Times New Roman"/>
          <w:sz w:val="24"/>
          <w:szCs w:val="24"/>
          <w:lang w:val="en-US"/>
        </w:rPr>
        <w:t xml:space="preserve">On the other hand, </w:t>
      </w:r>
      <w:r w:rsidR="001A657E" w:rsidRPr="00A04CE0">
        <w:rPr>
          <w:rFonts w:ascii="Times New Roman" w:hAnsi="Times New Roman" w:cs="Times New Roman"/>
          <w:sz w:val="24"/>
          <w:szCs w:val="24"/>
          <w:lang w:val="en-US"/>
        </w:rPr>
        <w:t>individuals sampled</w:t>
      </w:r>
      <w:r w:rsidR="00507584" w:rsidRPr="00A04CE0">
        <w:rPr>
          <w:rFonts w:ascii="Times New Roman" w:hAnsi="Times New Roman" w:cs="Times New Roman"/>
          <w:sz w:val="24"/>
          <w:szCs w:val="24"/>
          <w:lang w:val="en-US"/>
        </w:rPr>
        <w:t xml:space="preserve"> in the understory tend to be </w:t>
      </w:r>
      <w:r w:rsidR="00BE70CA" w:rsidRPr="00A04CE0">
        <w:rPr>
          <w:rFonts w:ascii="Times New Roman" w:hAnsi="Times New Roman" w:cs="Times New Roman"/>
          <w:sz w:val="24"/>
          <w:szCs w:val="24"/>
          <w:lang w:val="en-US"/>
        </w:rPr>
        <w:t xml:space="preserve">more habitat-specialists, </w:t>
      </w:r>
      <w:r w:rsidR="00B80BAD" w:rsidRPr="00A04CE0">
        <w:rPr>
          <w:rFonts w:ascii="Times New Roman" w:hAnsi="Times New Roman" w:cs="Times New Roman"/>
          <w:sz w:val="24"/>
          <w:szCs w:val="24"/>
          <w:lang w:val="en-US"/>
        </w:rPr>
        <w:t>making</w:t>
      </w:r>
      <w:r w:rsidR="00BE70CA" w:rsidRPr="00A04CE0">
        <w:rPr>
          <w:rFonts w:ascii="Times New Roman" w:hAnsi="Times New Roman" w:cs="Times New Roman"/>
          <w:sz w:val="24"/>
          <w:szCs w:val="24"/>
          <w:lang w:val="en-US"/>
        </w:rPr>
        <w:t xml:space="preserve"> them </w:t>
      </w:r>
      <w:proofErr w:type="gramStart"/>
      <w:r w:rsidR="00BE70CA" w:rsidRPr="00A04CE0">
        <w:rPr>
          <w:rFonts w:ascii="Times New Roman" w:hAnsi="Times New Roman" w:cs="Times New Roman"/>
          <w:sz w:val="24"/>
          <w:szCs w:val="24"/>
          <w:lang w:val="en-US"/>
        </w:rPr>
        <w:t xml:space="preserve">more </w:t>
      </w:r>
      <w:r w:rsidR="00256FCB" w:rsidRPr="00A04CE0">
        <w:rPr>
          <w:rFonts w:ascii="Times New Roman" w:hAnsi="Times New Roman" w:cs="Times New Roman"/>
          <w:sz w:val="24"/>
          <w:szCs w:val="24"/>
          <w:lang w:val="en-US"/>
        </w:rPr>
        <w:t>easy</w:t>
      </w:r>
      <w:proofErr w:type="gramEnd"/>
      <w:r w:rsidR="00256FCB" w:rsidRPr="00A04CE0">
        <w:rPr>
          <w:rFonts w:ascii="Times New Roman" w:hAnsi="Times New Roman" w:cs="Times New Roman"/>
          <w:sz w:val="24"/>
          <w:szCs w:val="24"/>
          <w:lang w:val="en-US"/>
        </w:rPr>
        <w:t xml:space="preserve"> to detect</w:t>
      </w:r>
      <w:r w:rsidR="00A13CB8" w:rsidRPr="00A04CE0">
        <w:rPr>
          <w:rFonts w:ascii="Times New Roman" w:hAnsi="Times New Roman" w:cs="Times New Roman"/>
          <w:sz w:val="24"/>
          <w:szCs w:val="24"/>
          <w:lang w:val="en-US"/>
        </w:rPr>
        <w:t xml:space="preserve">. Moreover, </w:t>
      </w:r>
      <w:r w:rsidR="00507584" w:rsidRPr="00A04CE0">
        <w:rPr>
          <w:rFonts w:ascii="Times New Roman" w:hAnsi="Times New Roman" w:cs="Times New Roman"/>
          <w:sz w:val="24"/>
          <w:szCs w:val="24"/>
          <w:lang w:val="en-US"/>
        </w:rPr>
        <w:t xml:space="preserve">since </w:t>
      </w:r>
      <w:r w:rsidR="00A13CB8" w:rsidRPr="00A04CE0">
        <w:rPr>
          <w:rFonts w:ascii="Times New Roman" w:hAnsi="Times New Roman" w:cs="Times New Roman"/>
          <w:sz w:val="24"/>
          <w:szCs w:val="24"/>
          <w:lang w:val="en-US"/>
        </w:rPr>
        <w:t xml:space="preserve">microclimatic and </w:t>
      </w:r>
      <w:r w:rsidR="00666C23" w:rsidRPr="00A04CE0">
        <w:rPr>
          <w:rFonts w:ascii="Times New Roman" w:hAnsi="Times New Roman" w:cs="Times New Roman"/>
          <w:sz w:val="24"/>
          <w:szCs w:val="24"/>
          <w:lang w:val="en-US"/>
        </w:rPr>
        <w:t xml:space="preserve">seasonal </w:t>
      </w:r>
      <w:r w:rsidR="007751C2" w:rsidRPr="00A04CE0">
        <w:rPr>
          <w:rFonts w:ascii="Times New Roman" w:hAnsi="Times New Roman" w:cs="Times New Roman"/>
          <w:sz w:val="24"/>
          <w:szCs w:val="24"/>
          <w:lang w:val="en-US"/>
        </w:rPr>
        <w:t xml:space="preserve">variation in environmental conditions </w:t>
      </w:r>
      <w:r w:rsidR="008E779F" w:rsidRPr="00A04CE0">
        <w:rPr>
          <w:rFonts w:ascii="Times New Roman" w:hAnsi="Times New Roman" w:cs="Times New Roman"/>
          <w:sz w:val="24"/>
          <w:szCs w:val="24"/>
          <w:lang w:val="en-US"/>
        </w:rPr>
        <w:t xml:space="preserve">may </w:t>
      </w:r>
      <w:r w:rsidR="00256FCB" w:rsidRPr="00A04CE0">
        <w:rPr>
          <w:rFonts w:ascii="Times New Roman" w:hAnsi="Times New Roman" w:cs="Times New Roman"/>
          <w:sz w:val="24"/>
          <w:szCs w:val="24"/>
          <w:lang w:val="en-US"/>
        </w:rPr>
        <w:t xml:space="preserve">ultimately </w:t>
      </w:r>
      <w:r w:rsidR="008E779F" w:rsidRPr="00A04CE0">
        <w:rPr>
          <w:rFonts w:ascii="Times New Roman" w:hAnsi="Times New Roman" w:cs="Times New Roman"/>
          <w:sz w:val="24"/>
          <w:szCs w:val="24"/>
          <w:lang w:val="en-US"/>
        </w:rPr>
        <w:t xml:space="preserve">determine </w:t>
      </w:r>
      <w:r w:rsidR="00256FCB" w:rsidRPr="00A04CE0">
        <w:rPr>
          <w:rFonts w:ascii="Times New Roman" w:hAnsi="Times New Roman" w:cs="Times New Roman"/>
          <w:sz w:val="24"/>
          <w:szCs w:val="24"/>
          <w:lang w:val="en-US"/>
        </w:rPr>
        <w:t xml:space="preserve">the </w:t>
      </w:r>
      <w:r w:rsidR="007751C2" w:rsidRPr="00A04CE0">
        <w:rPr>
          <w:rFonts w:ascii="Times New Roman" w:hAnsi="Times New Roman" w:cs="Times New Roman"/>
          <w:sz w:val="24"/>
          <w:szCs w:val="24"/>
          <w:lang w:val="en-US"/>
        </w:rPr>
        <w:t xml:space="preserve">spatial </w:t>
      </w:r>
      <w:r w:rsidR="00666C23" w:rsidRPr="00A04CE0">
        <w:rPr>
          <w:rFonts w:ascii="Times New Roman" w:hAnsi="Times New Roman" w:cs="Times New Roman"/>
          <w:sz w:val="24"/>
          <w:szCs w:val="24"/>
          <w:lang w:val="en-US"/>
        </w:rPr>
        <w:t>distribution of species</w:t>
      </w:r>
      <w:r w:rsidR="00A13CB8" w:rsidRPr="00A04CE0">
        <w:rPr>
          <w:rFonts w:ascii="Times New Roman" w:hAnsi="Times New Roman" w:cs="Times New Roman"/>
          <w:sz w:val="24"/>
          <w:szCs w:val="24"/>
          <w:lang w:val="en-US"/>
        </w:rPr>
        <w:t xml:space="preserve">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{"citationItems":[{"id":"ITEM-1","itemData":{"DOI":"10.1007/s10841-007-9075-8","ISSN":"1366638X","abstract":"Monitoring protocols should be designed to maximize the probability of detecting target species with limited resources. Most species are imperfectly detected, hence, they will often be overlooked at sites where they actually occur, resulting in false-negative errors (i.e. false absences). Uncertain detection of target species has profound implications for conservation, but can be dealt with by using adequate survey designs and statistical models. Butterflies often are monitored with repeated, fixed-route transect counts (Pollard walks). Even though this survey method is widely used in temperate regions, its efficiency in terms of detection probability has never been rigorously assessed in part owing to a lack of suitable analysis methods. Here, I use site-occupancy models to explore the seasonal patterns in detection probability of four California butterflies using Pollard walks. In an effort to inventory the butterfly fauna in two natural areas in the eastern foothills of the Santa Cruz mountains (California), I surveyed twelve 250 m long transects weekly for 22 weeks. I estimated the detection probability (the probability of recording a species during a single transect walk, given it is present) of four species. The probability of detecting each species depended mostly on the monitoring week. Average detection probability across the season was 64% for Cercyonis pegala, 56% for Limenitis lorquini, 76% for Euphydryas chalcedona, and 50% for Lycaena arota. Based on the mean detection probability, I then inferred the number of visits necessary to be statistically confident that a given species was indeed absent from a transect where it was not observed (i.e. obtaining a false absence rate &lt;5%). Knowledge of detection probabilities is fundamental to the optimal design of monitoring programs and the interpretation of their results. The methods applied in this study provide an efficient and evidence-based method to optimally allocate butterfly monitoring resources across space (number of transects) and time (number and timing of visits). © Springer Science+Business Media B.V. 2007.","author":[{"dropping-particle":"","family":"Pellet","given":"Jérôme","non-dropping-particle":"","parse-names":false,"suffix":""}],"container-title":"Journal of Insect Conservation","id":"ITEM-1","issue":"2","issued":{"date-parts":[["2008"]]},"page":"155-162","title":"Seasonal variation in detectability of butterflies surveyed with Pollard walks","type":"article-journal","volume":"12"},"uris":["http://www.mendeley.com/documents/?uuid=fd95c727-2c95-48e0-a87b-32233eab35f7"]},{"id":"ITEM-2","itemData":{"DOI":"10.1560/ijee.54.1.69","ISSN":"1565-9801","abstract":"reliable methods of monitoring their distribution and abundance are essential. We discuss advantages and disadvantages of the currently used methods and suggest potential refinements, based on methodological advances achieved in other organisms. While assessing butterfly distribution, it is vital to account for imperfect species detection at investigated sites. This can be achieved through conducting repeated presence–absence surveys within a single season, and analyzing data with statistical models that estimate detection probability and site occupancy by a species. Transect counts, predominantly used for assessing butterfly abundance in monitoring programs, are cost-effective and easy to implement, but less reliable than mark–release–recapture sampling frequently applied for the same purpose in research studies. Deficiencies of transect counts stem from the fact that they do not account for individual detection probability and temporal fragmentation of butterfly populations, i.e., the situation in which just a small fraction of individuals belonging to a single generation is present on any day of a season. Consequently, transect counts can only yield relative abundance indices, which presumably correlate well with daily butterfly numbers, but not necessarily with their seasonal population sizes. Possible refinements to transect counts that would allow the estimation of individual detection probability include double observer or double zone approaches. In contrast, finding an effective way to estimate longevity (a measure of temporal fragmentation) with transect counts seems impossible. Instead, efforts should be made to evaluate how variation in longevity affects transect-count results.","author":[{"dropping-particle":"","family":"Nowicki","given":"Piotr","non-dropping-particle":"","parse-names":false,"suffix":""},{"dropping-particle":"","family":"Settele","given":"Josef","non-dropping-particle":"","parse-names":false,"suffix":""},{"dropping-particle":"","family":"Henry","given":"Pierre-Yves","non-dropping-particle":"","parse-names":false,"suffix":""},{"dropping-particle":"","family":"Woyciechowski","given":"Michal","non-dropping-particle":"","parse-names":false,"suffix":""}],"container-title":"Israel Journal of Ecology &amp; Evolution","id":"ITEM-2","issue":"1","issued":{"date-parts":[["2008"]]},"page":"69-88","title":"Butterfly Monitoring Methods: The ideal and the Real World","type":"article-journal","volume":"54"},"uris":["http://www.mendeley.com/documents/?uuid=8f6a33a4-b275-43c1-84a4-29aed5fc7c74"]},{"id":"ITEM-3","itemData":{"DOI":"10.1653/024.097.0101","ISSN":"0015-4040","abstract":"In temperate areas, microclimate is a key factor affecting the population dynamics of insects, but very few studies have examined the potential significance of microclimate in diverse tropical insect communities. We quantified the diversity and structure of butterfly communities in 2 different microhabitats, over seasons, and examined which abiotic (microclimate) and biotic (vegetation structure) components affected community composition. The study was performed from Jun 2009 to May 2010 at a dry forest in Ecuador, a globally threatened habitat with high levels of endemism. Two transects were established, one in each microhabitat, where baited traps were located in the understory and canopy to record butterfly species abundance. Humidity and temperature were recorded during the sampling period and vegetation variables were measured. A total of 3,731 individuals representing 93 species were collected. Higher species richness and abundances were found during the wet season. Linear regression models and CCA analyses showed microclimatic variability and vegetation structure (e.g., vegetation density) were significant predictors of the composition and abundance of butterfly communities. Major lineages of butterflies differed in their response to microclimate and microhabitat, explaining some of the spatial variation in community structure. In addition, some of the most abundant species changed their microhabitat preferences in the dry season. The tight relationship between butterfly communities, microclimate and microhabitat suggests that global climate change and habitat alteration are likely to act synergistically on tropical dry forest insect faunas, and these processes should thus be considered together in predicting future impacts on biodiversity.","author":[{"dropping-particle":"","family":"Checa","given":"Maria F","non-dropping-particle":"","parse-names":false,"suffix":""},{"dropping-particle":"","family":"Rodriguez","given":"Jacqueline","non-dropping-particle":"","parse-names":false,"suffix":""},{"dropping-particle":"","family":"Willmott","given":"Keith R","non-dropping-particle":"","parse-names":false,"suffix":""},{"dropping-particle":"","family":"Liger","given":"Belen","non-dropping-particle":"","parse-names":false,"suffix":""}],"container-title":"Florida Entomologist","id":"ITEM-3","issue":"1","issued":{"date-parts":[["2014","3"]]},"page":"1-13","title":"Microclimate Variability Significantly Affects the Composition, Abundance and Phenology of Butterfly Communities in a Highly Threatened Neotropical Dry Forest","type":"article-journal","volume":"97"},"uris":["http://www.mendeley.com/documents/?uuid=be8247e0-ed2e-31d6-9510-59302bdc7338"]}],"mendeley":{"formattedCitation":"(Checa et al., 2014; Nowicki, Settele, Henry, &amp; Woyciechowski, 2008; Pellet, 2008)","plainTextFormattedCitation":"(Checa et al., 2014; Nowicki, Settele, Henry, &amp; Woyciechowski, 2008; Pellet, 2008)","previouslyFormattedCitation":"(Checa et al., 2014; Nowicki, Settele, Henry, &amp; Woyciechowski, 2008; Pellet, 2008)"},"properties":{"noteIndex":0},"schema":"https://github.com/citation-style-language/schema/raw/master/csl-citation.json"}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(Checa et al., 2014; Nowicki, Settele, Henry, &amp; Woyciechowski, 2008; Pellet, 2008)</w:t>
      </w:r>
      <w:r w:rsidR="00AD27A8" w:rsidRPr="00A04CE0">
        <w:rPr>
          <w:rFonts w:ascii="Times New Roman" w:hAnsi="Times New Roman" w:cs="Times New Roman"/>
          <w:sz w:val="24"/>
          <w:szCs w:val="24"/>
          <w:lang w:val="en-US"/>
        </w:rPr>
        <w:fldChar w:fldCharType="end"/>
      </w:r>
      <w:r w:rsidR="00507584" w:rsidRPr="00A04CE0">
        <w:rPr>
          <w:rFonts w:ascii="Times New Roman" w:hAnsi="Times New Roman" w:cs="Times New Roman"/>
          <w:sz w:val="24"/>
          <w:szCs w:val="24"/>
          <w:lang w:val="en-US"/>
        </w:rPr>
        <w:t>, s</w:t>
      </w:r>
      <w:r w:rsidR="00666C23" w:rsidRPr="00A04CE0">
        <w:rPr>
          <w:rFonts w:ascii="Times New Roman" w:hAnsi="Times New Roman" w:cs="Times New Roman"/>
          <w:sz w:val="24"/>
          <w:szCs w:val="24"/>
          <w:lang w:val="en-US"/>
        </w:rPr>
        <w:t xml:space="preserve">uch </w:t>
      </w:r>
      <w:r w:rsidR="00A13CB8" w:rsidRPr="00A04CE0">
        <w:rPr>
          <w:rFonts w:ascii="Times New Roman" w:hAnsi="Times New Roman" w:cs="Times New Roman"/>
          <w:sz w:val="24"/>
          <w:szCs w:val="24"/>
          <w:lang w:val="en-US"/>
        </w:rPr>
        <w:t xml:space="preserve">climatic </w:t>
      </w:r>
      <w:r w:rsidR="00666C23" w:rsidRPr="00A04CE0">
        <w:rPr>
          <w:rFonts w:ascii="Times New Roman" w:hAnsi="Times New Roman" w:cs="Times New Roman"/>
          <w:sz w:val="24"/>
          <w:szCs w:val="24"/>
          <w:lang w:val="en-US"/>
        </w:rPr>
        <w:t xml:space="preserve">fluctuations </w:t>
      </w:r>
      <w:r w:rsidR="00507584" w:rsidRPr="00A04CE0">
        <w:rPr>
          <w:rFonts w:ascii="Times New Roman" w:hAnsi="Times New Roman" w:cs="Times New Roman"/>
          <w:sz w:val="24"/>
          <w:szCs w:val="24"/>
          <w:lang w:val="en-US"/>
        </w:rPr>
        <w:t xml:space="preserve">might </w:t>
      </w:r>
      <w:r w:rsidR="000220E9" w:rsidRPr="00A04CE0">
        <w:rPr>
          <w:rFonts w:ascii="Times New Roman" w:hAnsi="Times New Roman" w:cs="Times New Roman"/>
          <w:sz w:val="24"/>
          <w:szCs w:val="24"/>
          <w:lang w:val="en-US"/>
        </w:rPr>
        <w:lastRenderedPageBreak/>
        <w:t xml:space="preserve">lead </w:t>
      </w:r>
      <w:r w:rsidR="00666C23" w:rsidRPr="00A04CE0">
        <w:rPr>
          <w:rFonts w:ascii="Times New Roman" w:hAnsi="Times New Roman" w:cs="Times New Roman"/>
          <w:sz w:val="24"/>
          <w:szCs w:val="24"/>
          <w:lang w:val="en-US"/>
        </w:rPr>
        <w:t xml:space="preserve">to </w:t>
      </w:r>
      <w:r w:rsidR="000220E9" w:rsidRPr="00A04CE0">
        <w:rPr>
          <w:rFonts w:ascii="Times New Roman" w:hAnsi="Times New Roman" w:cs="Times New Roman"/>
          <w:sz w:val="24"/>
          <w:szCs w:val="24"/>
          <w:lang w:val="en-US"/>
        </w:rPr>
        <w:t xml:space="preserve">imperfect detection of </w:t>
      </w:r>
      <w:r w:rsidR="00666C23" w:rsidRPr="00A04CE0">
        <w:rPr>
          <w:rFonts w:ascii="Times New Roman" w:hAnsi="Times New Roman" w:cs="Times New Roman"/>
          <w:sz w:val="24"/>
          <w:szCs w:val="24"/>
          <w:lang w:val="en-US"/>
        </w:rPr>
        <w:t xml:space="preserve">fruit-feeding butterfly </w:t>
      </w:r>
      <w:r w:rsidR="000220E9" w:rsidRPr="00A04CE0">
        <w:rPr>
          <w:rFonts w:ascii="Times New Roman" w:hAnsi="Times New Roman" w:cs="Times New Roman"/>
          <w:sz w:val="24"/>
          <w:szCs w:val="24"/>
          <w:lang w:val="en-US"/>
        </w:rPr>
        <w:t>assemblages</w:t>
      </w:r>
      <w:r w:rsidR="009E65C9" w:rsidRPr="00A04CE0">
        <w:rPr>
          <w:rFonts w:ascii="Times New Roman" w:hAnsi="Times New Roman" w:cs="Times New Roman"/>
          <w:sz w:val="24"/>
          <w:szCs w:val="24"/>
          <w:lang w:val="en-US"/>
        </w:rPr>
        <w:t xml:space="preserve"> </w:t>
      </w:r>
      <w:r w:rsidR="00A13CB8" w:rsidRPr="00A04CE0">
        <w:rPr>
          <w:rFonts w:ascii="Times New Roman" w:hAnsi="Times New Roman" w:cs="Times New Roman"/>
          <w:sz w:val="24"/>
          <w:szCs w:val="24"/>
          <w:lang w:val="en-US"/>
        </w:rPr>
        <w:t xml:space="preserve">because </w:t>
      </w:r>
      <w:r w:rsidR="00507584" w:rsidRPr="00A04CE0">
        <w:rPr>
          <w:rFonts w:ascii="Times New Roman" w:hAnsi="Times New Roman" w:cs="Times New Roman"/>
          <w:sz w:val="24"/>
          <w:szCs w:val="24"/>
          <w:lang w:val="en-US"/>
        </w:rPr>
        <w:t>they can</w:t>
      </w:r>
      <w:r w:rsidR="00A13CB8" w:rsidRPr="00A04CE0">
        <w:rPr>
          <w:rFonts w:ascii="Times New Roman" w:hAnsi="Times New Roman" w:cs="Times New Roman"/>
          <w:sz w:val="24"/>
          <w:szCs w:val="24"/>
          <w:lang w:val="en-US"/>
        </w:rPr>
        <w:t xml:space="preserve"> affect flight</w:t>
      </w:r>
      <w:r w:rsidR="00D508D7" w:rsidRPr="00A04CE0">
        <w:rPr>
          <w:rFonts w:ascii="Times New Roman" w:hAnsi="Times New Roman" w:cs="Times New Roman"/>
          <w:sz w:val="24"/>
          <w:szCs w:val="24"/>
          <w:lang w:val="en-US"/>
        </w:rPr>
        <w:t xml:space="preserve"> activity</w:t>
      </w:r>
      <w:r w:rsidR="00A13CB8" w:rsidRPr="00A04CE0">
        <w:rPr>
          <w:rFonts w:ascii="Times New Roman" w:hAnsi="Times New Roman" w:cs="Times New Roman"/>
          <w:sz w:val="24"/>
          <w:szCs w:val="24"/>
          <w:lang w:val="en-US"/>
        </w:rPr>
        <w:t xml:space="preserve"> </w:t>
      </w:r>
      <w:r w:rsidR="00507584" w:rsidRPr="00A04CE0">
        <w:rPr>
          <w:rFonts w:ascii="Times New Roman" w:hAnsi="Times New Roman" w:cs="Times New Roman"/>
          <w:sz w:val="24"/>
          <w:szCs w:val="24"/>
          <w:lang w:val="en-US"/>
        </w:rPr>
        <w:t xml:space="preserve">and </w:t>
      </w:r>
      <w:r w:rsidR="005E5B28" w:rsidRPr="00A04CE0">
        <w:rPr>
          <w:rFonts w:ascii="Times New Roman" w:hAnsi="Times New Roman" w:cs="Times New Roman"/>
          <w:sz w:val="24"/>
          <w:szCs w:val="24"/>
          <w:lang w:val="en-US"/>
        </w:rPr>
        <w:t xml:space="preserve">the </w:t>
      </w:r>
      <w:r w:rsidR="00507584" w:rsidRPr="00A04CE0">
        <w:rPr>
          <w:rFonts w:ascii="Times New Roman" w:hAnsi="Times New Roman" w:cs="Times New Roman"/>
          <w:sz w:val="24"/>
          <w:szCs w:val="24"/>
          <w:lang w:val="en-US"/>
        </w:rPr>
        <w:t xml:space="preserve">life-cycle of individuals </w:t>
      </w:r>
      <w:r w:rsidR="00AD27A8"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{"citationItems":[{"id":"ITEM-1","itemData":{"DOI":"10.1111/j.1095-8312.2011.01771.x","ISBN":"0024-4066","ISSN":"00244066","abstract":"Animal species have a restricted period during the year when conditions for development are optimal, and this is known as the temporal window. Duration of the temporal window can vary among species, although the causes of variation are still poorly understood. In the present study, examining butterflies, we assume that the temporal window duration is correlated with the seasonal period of flight (termed seasonality). To understand how species characteristics are correlated with this, we examine whether there is a relationship between body size and length of flight period of fruit-feeding butterflies in forest fragments, and whether these two parameters have a phylogenetic signal. Using wing size as a measure of body size and the period of adult flight as a measure of seasonality, we found significant positive correlations between body size and seasonality among subfamilies but not within subfamilies. We also found a clear phylogenetic signal in size but not in seasonality. The results obtained suggest the existence of a trade-off between insect size and seasonality, with size limiting flight period length. The relationship between body size and seasonality and the synchrony with their resources may be one factor explaining the vulnerability of large insects to forest fragmentation. © 2011 The Linnean Society of London.","author":[{"dropping-particle":"","family":"Ribeiro","given":"Danilo B.","non-dropping-particle":"","parse-names":false,"suffix":""},{"dropping-particle":"","family":"Freitas","given":"André V.L.","non-dropping-particle":"","parse-names":false,"suffix":""}],"container-title":"Biological Journal of the Linnean Society","id":"ITEM-1","issue":"4","issued":{"date-parts":[["2011","12"]]},"page":"820-827","title":"Large-sized insects show stronger seasonality than small-sized ones: A case study of fruit-feeding butterflies","type":"article-journal","volume":"104"},"uris":["http://www.mendeley.com/documents/?uuid=150825a6-1e5b-4605-bc16-e759e5f0add7"]}],"mendeley":{"formattedCitation":"(Danilo B. Ribeiro &amp; Freitas, 2011)","manualFormatting":"(Ribeiro &amp; Freitas, 2011)","plainTextFormattedCitation":"(Danilo B. Ribeiro &amp; Freitas, 2011)","previouslyFormattedCitation":"(Danilo B. Ribeiro &amp; Freitas, 2011)"},"properties":{"noteIndex":0},"schema":"https://github.com/citation-style-language/schema/raw/master/csl-citation.json"}</w:instrText>
      </w:r>
      <w:r w:rsidR="00AD27A8"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(Ribeiro &amp; Freitas, 2011)</w:t>
      </w:r>
      <w:r w:rsidR="00AD27A8" w:rsidRPr="00A04CE0">
        <w:rPr>
          <w:rFonts w:ascii="Times New Roman" w:hAnsi="Times New Roman" w:cs="Times New Roman"/>
          <w:sz w:val="24"/>
          <w:szCs w:val="24"/>
          <w:lang w:val="en-US"/>
        </w:rPr>
        <w:fldChar w:fldCharType="end"/>
      </w:r>
      <w:r w:rsidR="00A5355D" w:rsidRPr="00A04CE0">
        <w:rPr>
          <w:rFonts w:ascii="Times New Roman" w:hAnsi="Times New Roman" w:cs="Times New Roman"/>
          <w:sz w:val="24"/>
          <w:szCs w:val="24"/>
          <w:lang w:val="en-US"/>
        </w:rPr>
        <w:t>.</w:t>
      </w:r>
    </w:p>
    <w:p w14:paraId="74D272E9" w14:textId="4E8E48F1" w:rsidR="00C038D1" w:rsidRPr="00A04CE0" w:rsidRDefault="00A47AF1" w:rsidP="0046597D">
      <w:pPr>
        <w:spacing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In this study</w:t>
      </w:r>
      <w:r w:rsidR="00D508D7"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r w:rsidR="003F6805" w:rsidRPr="00A04CE0">
        <w:rPr>
          <w:rFonts w:ascii="Times New Roman" w:hAnsi="Times New Roman" w:cs="Times New Roman"/>
          <w:sz w:val="24"/>
          <w:szCs w:val="24"/>
          <w:lang w:val="en-US"/>
        </w:rPr>
        <w:t xml:space="preserve">we </w:t>
      </w:r>
      <w:r w:rsidR="00FE3F9B" w:rsidRPr="00A04CE0">
        <w:rPr>
          <w:rFonts w:ascii="Times New Roman" w:hAnsi="Times New Roman" w:cs="Times New Roman"/>
          <w:sz w:val="24"/>
          <w:szCs w:val="24"/>
          <w:lang w:val="en-US"/>
        </w:rPr>
        <w:t>aim</w:t>
      </w:r>
      <w:r w:rsidRPr="00A04CE0">
        <w:rPr>
          <w:rFonts w:ascii="Times New Roman" w:hAnsi="Times New Roman" w:cs="Times New Roman"/>
          <w:sz w:val="24"/>
          <w:szCs w:val="24"/>
          <w:lang w:val="en-US"/>
        </w:rPr>
        <w:t>ed to</w:t>
      </w:r>
      <w:r w:rsidR="00FE3F9B"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analyze </w:t>
      </w:r>
      <w:r w:rsidR="005E5B28" w:rsidRPr="00A04CE0">
        <w:rPr>
          <w:rFonts w:ascii="Times New Roman" w:hAnsi="Times New Roman" w:cs="Times New Roman"/>
          <w:sz w:val="24"/>
          <w:szCs w:val="24"/>
          <w:lang w:val="en-US"/>
        </w:rPr>
        <w:t>the</w:t>
      </w:r>
      <w:r w:rsidR="00D508D7" w:rsidRPr="00A04CE0">
        <w:rPr>
          <w:rFonts w:ascii="Times New Roman" w:hAnsi="Times New Roman" w:cs="Times New Roman"/>
          <w:sz w:val="24"/>
          <w:szCs w:val="24"/>
          <w:lang w:val="en-US"/>
        </w:rPr>
        <w:t xml:space="preserve"> extent</w:t>
      </w:r>
      <w:r w:rsidR="00DF7EEA" w:rsidRPr="00A04CE0">
        <w:rPr>
          <w:rFonts w:ascii="Times New Roman" w:hAnsi="Times New Roman" w:cs="Times New Roman"/>
          <w:sz w:val="24"/>
          <w:szCs w:val="24"/>
          <w:lang w:val="en-US"/>
        </w:rPr>
        <w:t xml:space="preserve"> </w:t>
      </w:r>
      <w:r w:rsidR="005E5B28" w:rsidRPr="00A04CE0">
        <w:rPr>
          <w:rFonts w:ascii="Times New Roman" w:hAnsi="Times New Roman" w:cs="Times New Roman"/>
          <w:sz w:val="24"/>
          <w:szCs w:val="24"/>
          <w:lang w:val="en-US"/>
        </w:rPr>
        <w:t xml:space="preserve">to which </w:t>
      </w:r>
      <w:r w:rsidR="00DF7EEA" w:rsidRPr="00A04CE0">
        <w:rPr>
          <w:rFonts w:ascii="Times New Roman" w:hAnsi="Times New Roman" w:cs="Times New Roman"/>
          <w:sz w:val="24"/>
          <w:szCs w:val="24"/>
          <w:lang w:val="en-US"/>
        </w:rPr>
        <w:t>imperfect detection</w:t>
      </w:r>
      <w:r w:rsidR="009D1D4C" w:rsidRPr="00A04CE0">
        <w:rPr>
          <w:rFonts w:ascii="Times New Roman" w:hAnsi="Times New Roman" w:cs="Times New Roman"/>
          <w:sz w:val="24"/>
          <w:szCs w:val="24"/>
          <w:lang w:val="en-US"/>
        </w:rPr>
        <w:t xml:space="preserve">, </w:t>
      </w:r>
      <w:r w:rsidR="00624525" w:rsidRPr="00A04CE0">
        <w:rPr>
          <w:rFonts w:ascii="Times New Roman" w:hAnsi="Times New Roman" w:cs="Times New Roman"/>
          <w:sz w:val="24"/>
          <w:szCs w:val="24"/>
          <w:lang w:val="en-US"/>
        </w:rPr>
        <w:t xml:space="preserve">assessed </w:t>
      </w:r>
      <w:r w:rsidR="009D1D4C" w:rsidRPr="00A04CE0">
        <w:rPr>
          <w:rFonts w:ascii="Times New Roman" w:hAnsi="Times New Roman" w:cs="Times New Roman"/>
          <w:sz w:val="24"/>
          <w:szCs w:val="24"/>
          <w:lang w:val="en-US"/>
        </w:rPr>
        <w:t xml:space="preserve">by the estimates of the true abundance of species, </w:t>
      </w:r>
      <w:r w:rsidR="005E5B28" w:rsidRPr="00A04CE0">
        <w:rPr>
          <w:rFonts w:ascii="Times New Roman" w:hAnsi="Times New Roman" w:cs="Times New Roman"/>
          <w:sz w:val="24"/>
          <w:szCs w:val="24"/>
          <w:lang w:val="en-US"/>
        </w:rPr>
        <w:t xml:space="preserve">can </w:t>
      </w:r>
      <w:r w:rsidR="00D508D7" w:rsidRPr="00A04CE0">
        <w:rPr>
          <w:rFonts w:ascii="Times New Roman" w:hAnsi="Times New Roman" w:cs="Times New Roman"/>
          <w:sz w:val="24"/>
          <w:szCs w:val="24"/>
          <w:lang w:val="en-US"/>
        </w:rPr>
        <w:t>lead to changes in</w:t>
      </w:r>
      <w:r w:rsidR="00DF7EEA" w:rsidRPr="00A04CE0">
        <w:rPr>
          <w:rFonts w:ascii="Times New Roman" w:hAnsi="Times New Roman" w:cs="Times New Roman"/>
          <w:sz w:val="24"/>
          <w:szCs w:val="24"/>
          <w:lang w:val="en-US"/>
        </w:rPr>
        <w:t xml:space="preserve"> observed patterns </w:t>
      </w:r>
      <w:r w:rsidR="00D508D7" w:rsidRPr="00A04CE0">
        <w:rPr>
          <w:rFonts w:ascii="Times New Roman" w:hAnsi="Times New Roman" w:cs="Times New Roman"/>
          <w:sz w:val="24"/>
          <w:szCs w:val="24"/>
          <w:lang w:val="en-US"/>
        </w:rPr>
        <w:t>of</w:t>
      </w:r>
      <w:r w:rsidR="00DF7EEA" w:rsidRPr="00A04CE0">
        <w:rPr>
          <w:rFonts w:ascii="Times New Roman" w:hAnsi="Times New Roman" w:cs="Times New Roman"/>
          <w:sz w:val="24"/>
          <w:szCs w:val="24"/>
          <w:lang w:val="en-US"/>
        </w:rPr>
        <w:t xml:space="preserve"> taxonomic, functional and phylogenetic diversities </w:t>
      </w:r>
      <w:r w:rsidR="005E5B28" w:rsidRPr="00A04CE0">
        <w:rPr>
          <w:rFonts w:ascii="Times New Roman" w:hAnsi="Times New Roman" w:cs="Times New Roman"/>
          <w:sz w:val="24"/>
          <w:szCs w:val="24"/>
          <w:lang w:val="en-US"/>
        </w:rPr>
        <w:t xml:space="preserve">of </w:t>
      </w:r>
      <w:r w:rsidR="00DF7EEA" w:rsidRPr="00A04CE0">
        <w:rPr>
          <w:rFonts w:ascii="Times New Roman" w:hAnsi="Times New Roman" w:cs="Times New Roman"/>
          <w:sz w:val="24"/>
          <w:szCs w:val="24"/>
          <w:lang w:val="en-US"/>
        </w:rPr>
        <w:t>butterfl</w:t>
      </w:r>
      <w:r w:rsidR="005E5B28" w:rsidRPr="00A04CE0">
        <w:rPr>
          <w:rFonts w:ascii="Times New Roman" w:hAnsi="Times New Roman" w:cs="Times New Roman"/>
          <w:sz w:val="24"/>
          <w:szCs w:val="24"/>
          <w:lang w:val="en-US"/>
        </w:rPr>
        <w:t>ies</w:t>
      </w:r>
      <w:r w:rsidR="00DF7EEA" w:rsidRPr="00A04CE0">
        <w:rPr>
          <w:rFonts w:ascii="Times New Roman" w:hAnsi="Times New Roman" w:cs="Times New Roman"/>
          <w:sz w:val="24"/>
          <w:szCs w:val="24"/>
          <w:lang w:val="en-US"/>
        </w:rPr>
        <w:t xml:space="preserve"> </w:t>
      </w:r>
      <w:r w:rsidR="00EB2221" w:rsidRPr="00A04CE0">
        <w:rPr>
          <w:rFonts w:ascii="Times New Roman" w:hAnsi="Times New Roman" w:cs="Times New Roman"/>
          <w:sz w:val="24"/>
          <w:szCs w:val="24"/>
          <w:lang w:val="en-US"/>
        </w:rPr>
        <w:t xml:space="preserve">living </w:t>
      </w:r>
      <w:r w:rsidR="005E5B28" w:rsidRPr="00A04CE0">
        <w:rPr>
          <w:rFonts w:ascii="Times New Roman" w:hAnsi="Times New Roman" w:cs="Times New Roman"/>
          <w:sz w:val="24"/>
          <w:szCs w:val="24"/>
          <w:lang w:val="en-US"/>
        </w:rPr>
        <w:t xml:space="preserve">in </w:t>
      </w:r>
      <w:r w:rsidR="00EB2221" w:rsidRPr="00A04CE0">
        <w:rPr>
          <w:rFonts w:ascii="Times New Roman" w:hAnsi="Times New Roman" w:cs="Times New Roman"/>
          <w:sz w:val="24"/>
          <w:szCs w:val="24"/>
          <w:lang w:val="en-US"/>
        </w:rPr>
        <w:t>different forest</w:t>
      </w:r>
      <w:r w:rsidR="00742BC3" w:rsidRPr="00A04CE0">
        <w:rPr>
          <w:rFonts w:ascii="Times New Roman" w:hAnsi="Times New Roman" w:cs="Times New Roman"/>
          <w:sz w:val="24"/>
          <w:szCs w:val="24"/>
          <w:lang w:val="en-US"/>
        </w:rPr>
        <w:t xml:space="preserve"> </w:t>
      </w:r>
      <w:r w:rsidR="00EB2221" w:rsidRPr="00A04CE0">
        <w:rPr>
          <w:rFonts w:ascii="Times New Roman" w:hAnsi="Times New Roman" w:cs="Times New Roman"/>
          <w:sz w:val="24"/>
          <w:szCs w:val="24"/>
          <w:lang w:val="en-US"/>
        </w:rPr>
        <w:t xml:space="preserve">strata </w:t>
      </w:r>
      <w:r w:rsidR="00EB2221" w:rsidRPr="00A04CE0">
        <w:rPr>
          <w:rFonts w:ascii="Times New Roman" w:hAnsi="Times New Roman" w:cs="Times New Roman"/>
          <w:sz w:val="24"/>
          <w:lang w:val="en-US"/>
        </w:rPr>
        <w:t xml:space="preserve">(canopy </w:t>
      </w:r>
      <w:r w:rsidR="00EB2221" w:rsidRPr="00A04CE0">
        <w:rPr>
          <w:rFonts w:ascii="Times New Roman" w:hAnsi="Times New Roman" w:cs="Times New Roman"/>
          <w:i/>
          <w:sz w:val="24"/>
          <w:lang w:val="en-US"/>
        </w:rPr>
        <w:t>vs.</w:t>
      </w:r>
      <w:r w:rsidR="00EB2221" w:rsidRPr="00A04CE0">
        <w:rPr>
          <w:rFonts w:ascii="Times New Roman" w:hAnsi="Times New Roman" w:cs="Times New Roman"/>
          <w:sz w:val="24"/>
          <w:lang w:val="en-US"/>
        </w:rPr>
        <w:t xml:space="preserve"> understory)</w:t>
      </w:r>
      <w:r w:rsidR="00742BC3" w:rsidRPr="00A04CE0">
        <w:rPr>
          <w:rFonts w:ascii="Times New Roman" w:hAnsi="Times New Roman" w:cs="Times New Roman"/>
          <w:sz w:val="24"/>
          <w:szCs w:val="24"/>
          <w:lang w:val="en-US"/>
        </w:rPr>
        <w:t xml:space="preserve">. </w:t>
      </w:r>
      <w:r w:rsidR="00DD03C0" w:rsidRPr="00A04CE0">
        <w:rPr>
          <w:rFonts w:ascii="Times New Roman" w:hAnsi="Times New Roman" w:cs="Times New Roman"/>
          <w:sz w:val="24"/>
          <w:lang w:val="en-US"/>
        </w:rPr>
        <w:t xml:space="preserve">We </w:t>
      </w:r>
      <w:r w:rsidR="00170C0A" w:rsidRPr="00A04CE0">
        <w:rPr>
          <w:rFonts w:ascii="Times New Roman" w:hAnsi="Times New Roman" w:cs="Times New Roman"/>
          <w:sz w:val="24"/>
          <w:szCs w:val="24"/>
          <w:lang w:val="en-US"/>
        </w:rPr>
        <w:t>expected</w:t>
      </w:r>
      <w:r w:rsidR="001820C7" w:rsidRPr="00A04CE0">
        <w:rPr>
          <w:rFonts w:ascii="Times New Roman" w:hAnsi="Times New Roman" w:cs="Times New Roman"/>
          <w:sz w:val="24"/>
          <w:szCs w:val="24"/>
          <w:lang w:val="en-US"/>
        </w:rPr>
        <w:t xml:space="preserve"> that</w:t>
      </w:r>
      <w:r w:rsidR="005E5B28" w:rsidRPr="00A04CE0">
        <w:rPr>
          <w:rFonts w:ascii="Times New Roman" w:hAnsi="Times New Roman" w:cs="Times New Roman"/>
          <w:sz w:val="24"/>
          <w:szCs w:val="24"/>
          <w:lang w:val="en-US"/>
        </w:rPr>
        <w:t>:</w:t>
      </w:r>
      <w:r w:rsidR="00170C0A" w:rsidRPr="00A04CE0">
        <w:rPr>
          <w:rFonts w:ascii="Times New Roman" w:hAnsi="Times New Roman" w:cs="Times New Roman"/>
          <w:sz w:val="24"/>
          <w:szCs w:val="24"/>
          <w:lang w:val="en-US"/>
        </w:rPr>
        <w:t xml:space="preserve"> </w:t>
      </w:r>
      <w:r w:rsidR="005E5B28" w:rsidRPr="00A04CE0">
        <w:rPr>
          <w:rFonts w:ascii="Times New Roman" w:hAnsi="Times New Roman" w:cs="Times New Roman"/>
          <w:sz w:val="24"/>
          <w:szCs w:val="24"/>
          <w:lang w:val="en-US"/>
        </w:rPr>
        <w:t>(</w:t>
      </w:r>
      <w:proofErr w:type="spellStart"/>
      <w:r w:rsidR="00DD03C0" w:rsidRPr="00A04CE0">
        <w:rPr>
          <w:rFonts w:ascii="Times New Roman" w:hAnsi="Times New Roman" w:cs="Times New Roman"/>
          <w:sz w:val="24"/>
          <w:szCs w:val="24"/>
          <w:lang w:val="en-US"/>
        </w:rPr>
        <w:t>i</w:t>
      </w:r>
      <w:proofErr w:type="spellEnd"/>
      <w:r w:rsidR="00DD03C0" w:rsidRPr="00A04CE0">
        <w:rPr>
          <w:rFonts w:ascii="Times New Roman" w:hAnsi="Times New Roman" w:cs="Times New Roman"/>
          <w:sz w:val="24"/>
          <w:szCs w:val="24"/>
          <w:lang w:val="en-US"/>
        </w:rPr>
        <w:t>)</w:t>
      </w:r>
      <w:r w:rsidR="00DF7EEA" w:rsidRPr="00A04CE0">
        <w:rPr>
          <w:rFonts w:ascii="Times New Roman" w:hAnsi="Times New Roman" w:cs="Times New Roman"/>
          <w:sz w:val="24"/>
          <w:szCs w:val="24"/>
          <w:lang w:val="en-US"/>
        </w:rPr>
        <w:t xml:space="preserve"> </w:t>
      </w:r>
      <w:r w:rsidR="001820C7" w:rsidRPr="00A04CE0">
        <w:rPr>
          <w:rFonts w:ascii="Times New Roman" w:hAnsi="Times New Roman" w:cs="Times New Roman"/>
          <w:sz w:val="24"/>
          <w:szCs w:val="24"/>
          <w:lang w:val="en-US"/>
        </w:rPr>
        <w:t>if variation in detection probability is constant between</w:t>
      </w:r>
      <w:r w:rsidR="00A76001" w:rsidRPr="00A04CE0">
        <w:rPr>
          <w:rFonts w:ascii="Times New Roman" w:hAnsi="Times New Roman" w:cs="Times New Roman"/>
          <w:sz w:val="24"/>
          <w:szCs w:val="24"/>
          <w:lang w:val="en-US"/>
        </w:rPr>
        <w:t xml:space="preserve"> strata</w:t>
      </w:r>
      <w:r w:rsidR="001820C7" w:rsidRPr="00A04CE0">
        <w:rPr>
          <w:rFonts w:ascii="Times New Roman" w:hAnsi="Times New Roman" w:cs="Times New Roman"/>
          <w:sz w:val="24"/>
          <w:szCs w:val="24"/>
          <w:lang w:val="en-US"/>
        </w:rPr>
        <w:t xml:space="preserve">, the </w:t>
      </w:r>
      <w:commentRangeStart w:id="5"/>
      <w:r w:rsidR="001820C7" w:rsidRPr="00A04CE0">
        <w:rPr>
          <w:rFonts w:ascii="Times New Roman" w:hAnsi="Times New Roman" w:cs="Times New Roman"/>
          <w:sz w:val="24"/>
          <w:szCs w:val="24"/>
          <w:lang w:val="en-US"/>
        </w:rPr>
        <w:t xml:space="preserve">observed pattern </w:t>
      </w:r>
      <w:commentRangeEnd w:id="5"/>
      <w:r w:rsidR="00032BFD">
        <w:rPr>
          <w:rStyle w:val="Refdecomentrio"/>
        </w:rPr>
        <w:commentReference w:id="5"/>
      </w:r>
      <w:r w:rsidR="001820C7" w:rsidRPr="00A04CE0">
        <w:rPr>
          <w:rFonts w:ascii="Times New Roman" w:hAnsi="Times New Roman" w:cs="Times New Roman"/>
          <w:sz w:val="24"/>
          <w:szCs w:val="24"/>
          <w:lang w:val="en-US"/>
        </w:rPr>
        <w:t>will not change (Fig 1a,</w:t>
      </w:r>
      <w:r w:rsidR="00AC1EA0" w:rsidRPr="00A04CE0">
        <w:rPr>
          <w:rFonts w:ascii="Times New Roman" w:hAnsi="Times New Roman" w:cs="Times New Roman"/>
          <w:sz w:val="24"/>
          <w:szCs w:val="24"/>
          <w:lang w:val="en-US"/>
        </w:rPr>
        <w:t xml:space="preserve"> </w:t>
      </w:r>
      <w:r w:rsidR="001820C7" w:rsidRPr="00A04CE0">
        <w:rPr>
          <w:rFonts w:ascii="Times New Roman" w:hAnsi="Times New Roman" w:cs="Times New Roman"/>
          <w:sz w:val="24"/>
          <w:szCs w:val="24"/>
          <w:lang w:val="en-US"/>
        </w:rPr>
        <w:t xml:space="preserve">b), but if </w:t>
      </w:r>
      <w:r w:rsidR="005E5B28" w:rsidRPr="00A04CE0">
        <w:rPr>
          <w:rFonts w:ascii="Times New Roman" w:hAnsi="Times New Roman" w:cs="Times New Roman"/>
          <w:sz w:val="24"/>
          <w:szCs w:val="24"/>
          <w:lang w:val="en-US"/>
        </w:rPr>
        <w:t xml:space="preserve">variation in </w:t>
      </w:r>
      <w:r w:rsidR="001820C7" w:rsidRPr="00A04CE0">
        <w:rPr>
          <w:rFonts w:ascii="Times New Roman" w:hAnsi="Times New Roman" w:cs="Times New Roman"/>
          <w:sz w:val="24"/>
          <w:szCs w:val="24"/>
          <w:lang w:val="en-US"/>
        </w:rPr>
        <w:t xml:space="preserve">detection probability </w:t>
      </w:r>
      <w:r w:rsidR="005E5B28" w:rsidRPr="00A04CE0">
        <w:rPr>
          <w:rFonts w:ascii="Times New Roman" w:hAnsi="Times New Roman" w:cs="Times New Roman"/>
          <w:sz w:val="24"/>
          <w:szCs w:val="24"/>
          <w:lang w:val="en-US"/>
        </w:rPr>
        <w:t>differs between strata</w:t>
      </w:r>
      <w:r w:rsidR="001820C7" w:rsidRPr="00A04CE0">
        <w:rPr>
          <w:rFonts w:ascii="Times New Roman" w:hAnsi="Times New Roman" w:cs="Times New Roman"/>
          <w:sz w:val="24"/>
          <w:szCs w:val="24"/>
          <w:lang w:val="en-US"/>
        </w:rPr>
        <w:t>, the pattern can be erroneously inferred (Fig 1c,</w:t>
      </w:r>
      <w:r w:rsidR="00AC1EA0" w:rsidRPr="00A04CE0">
        <w:rPr>
          <w:rFonts w:ascii="Times New Roman" w:hAnsi="Times New Roman" w:cs="Times New Roman"/>
          <w:sz w:val="24"/>
          <w:szCs w:val="24"/>
          <w:lang w:val="en-US"/>
        </w:rPr>
        <w:t xml:space="preserve"> </w:t>
      </w:r>
      <w:r w:rsidR="001820C7" w:rsidRPr="00A04CE0">
        <w:rPr>
          <w:rFonts w:ascii="Times New Roman" w:hAnsi="Times New Roman" w:cs="Times New Roman"/>
          <w:sz w:val="24"/>
          <w:szCs w:val="24"/>
          <w:lang w:val="en-US"/>
        </w:rPr>
        <w:t>d)</w:t>
      </w:r>
      <w:r w:rsidR="005E5B28" w:rsidRPr="00A04CE0">
        <w:rPr>
          <w:rFonts w:ascii="Times New Roman" w:hAnsi="Times New Roman" w:cs="Times New Roman"/>
          <w:sz w:val="24"/>
          <w:szCs w:val="24"/>
          <w:lang w:val="en-US"/>
        </w:rPr>
        <w:t>; (</w:t>
      </w:r>
      <w:r w:rsidR="00DF7EEA" w:rsidRPr="00A04CE0">
        <w:rPr>
          <w:rFonts w:ascii="Times New Roman" w:hAnsi="Times New Roman" w:cs="Times New Roman"/>
          <w:sz w:val="24"/>
          <w:szCs w:val="24"/>
          <w:lang w:val="en-US"/>
        </w:rPr>
        <w:t xml:space="preserve">ii) </w:t>
      </w:r>
      <w:r w:rsidR="0072153F" w:rsidRPr="00091059">
        <w:rPr>
          <w:rFonts w:ascii="Times New Roman" w:hAnsi="Times New Roman" w:cs="Times New Roman"/>
          <w:sz w:val="24"/>
          <w:szCs w:val="24"/>
          <w:lang w:val="en-US"/>
        </w:rPr>
        <w:t>assemblages will exhibit greater phylogenetic or functional clustering if low values of detection probability are shared by phylogenetically or functionally closely related species, respectively</w:t>
      </w:r>
      <w:r w:rsidR="00B874E2" w:rsidRPr="00091059">
        <w:rPr>
          <w:rFonts w:ascii="Times New Roman" w:hAnsi="Times New Roman" w:cs="Times New Roman"/>
          <w:sz w:val="24"/>
          <w:szCs w:val="24"/>
          <w:lang w:val="en-US"/>
        </w:rPr>
        <w:t xml:space="preserve">, due </w:t>
      </w:r>
      <w:r w:rsidR="00827B3C" w:rsidRPr="00091059">
        <w:rPr>
          <w:rFonts w:ascii="Times New Roman" w:hAnsi="Times New Roman" w:cs="Times New Roman"/>
          <w:sz w:val="24"/>
          <w:szCs w:val="24"/>
          <w:lang w:val="en-US"/>
        </w:rPr>
        <w:t xml:space="preserve">to </w:t>
      </w:r>
      <w:r w:rsidR="00B874E2" w:rsidRPr="00091059">
        <w:rPr>
          <w:rFonts w:ascii="Times New Roman" w:hAnsi="Times New Roman" w:cs="Times New Roman"/>
          <w:sz w:val="24"/>
          <w:szCs w:val="24"/>
          <w:lang w:val="en-US"/>
        </w:rPr>
        <w:t>the inclusion of redundant individuals in the assemblages</w:t>
      </w:r>
      <w:r w:rsidR="003B7622" w:rsidRPr="00091059">
        <w:rPr>
          <w:rFonts w:ascii="Times New Roman" w:hAnsi="Times New Roman" w:cs="Times New Roman"/>
          <w:sz w:val="24"/>
          <w:szCs w:val="24"/>
          <w:lang w:val="en-US"/>
        </w:rPr>
        <w:t>;</w:t>
      </w:r>
      <w:r w:rsidR="00170C0A" w:rsidRPr="00091059">
        <w:rPr>
          <w:rFonts w:ascii="Times New Roman" w:hAnsi="Times New Roman" w:cs="Times New Roman"/>
          <w:sz w:val="24"/>
          <w:szCs w:val="24"/>
          <w:lang w:val="en-US"/>
        </w:rPr>
        <w:t xml:space="preserve"> </w:t>
      </w:r>
      <w:r w:rsidR="005E5B28" w:rsidRPr="00A04CE0">
        <w:rPr>
          <w:rFonts w:ascii="Times New Roman" w:hAnsi="Times New Roman" w:cs="Times New Roman"/>
          <w:sz w:val="24"/>
          <w:szCs w:val="24"/>
          <w:lang w:val="en-US"/>
        </w:rPr>
        <w:t>(</w:t>
      </w:r>
      <w:r w:rsidR="00170C0A" w:rsidRPr="00A04CE0">
        <w:rPr>
          <w:rFonts w:ascii="Times New Roman" w:hAnsi="Times New Roman" w:cs="Times New Roman"/>
          <w:sz w:val="24"/>
          <w:szCs w:val="24"/>
          <w:lang w:val="en-US"/>
        </w:rPr>
        <w:t>ii</w:t>
      </w:r>
      <w:r w:rsidR="00A23781" w:rsidRPr="00A04CE0">
        <w:rPr>
          <w:rFonts w:ascii="Times New Roman" w:hAnsi="Times New Roman" w:cs="Times New Roman"/>
          <w:sz w:val="24"/>
          <w:szCs w:val="24"/>
          <w:lang w:val="en-US"/>
        </w:rPr>
        <w:t>i</w:t>
      </w:r>
      <w:r w:rsidR="00170C0A" w:rsidRPr="00A04CE0">
        <w:rPr>
          <w:rFonts w:ascii="Times New Roman" w:hAnsi="Times New Roman" w:cs="Times New Roman"/>
          <w:sz w:val="24"/>
          <w:szCs w:val="24"/>
          <w:lang w:val="en-US"/>
        </w:rPr>
        <w:t>)</w:t>
      </w:r>
      <w:r w:rsidR="00A23781" w:rsidRPr="00A04CE0">
        <w:rPr>
          <w:rFonts w:ascii="Times New Roman" w:hAnsi="Times New Roman" w:cs="Times New Roman"/>
          <w:sz w:val="24"/>
          <w:szCs w:val="24"/>
          <w:lang w:val="en-US"/>
        </w:rPr>
        <w:t xml:space="preserve"> if </w:t>
      </w:r>
      <w:r w:rsidR="00697B26" w:rsidRPr="00A04CE0">
        <w:rPr>
          <w:rFonts w:ascii="Times New Roman" w:hAnsi="Times New Roman" w:cs="Times New Roman"/>
          <w:sz w:val="24"/>
          <w:szCs w:val="24"/>
          <w:lang w:val="en-US"/>
        </w:rPr>
        <w:t xml:space="preserve">detection probability varies between canopy and understory, </w:t>
      </w:r>
      <w:r w:rsidR="00082C73" w:rsidRPr="00A04CE0">
        <w:rPr>
          <w:rFonts w:ascii="Times New Roman" w:hAnsi="Times New Roman" w:cs="Times New Roman"/>
          <w:sz w:val="24"/>
          <w:szCs w:val="24"/>
          <w:lang w:val="en-US"/>
        </w:rPr>
        <w:t xml:space="preserve">the canopy will </w:t>
      </w:r>
      <w:r w:rsidR="005E5B28" w:rsidRPr="00A04CE0">
        <w:rPr>
          <w:rFonts w:ascii="Times New Roman" w:hAnsi="Times New Roman" w:cs="Times New Roman"/>
          <w:sz w:val="24"/>
          <w:szCs w:val="24"/>
          <w:lang w:val="en-US"/>
        </w:rPr>
        <w:t>have</w:t>
      </w:r>
      <w:r w:rsidR="00082C73" w:rsidRPr="00A04CE0">
        <w:rPr>
          <w:rFonts w:ascii="Times New Roman" w:hAnsi="Times New Roman" w:cs="Times New Roman"/>
          <w:sz w:val="24"/>
          <w:szCs w:val="24"/>
          <w:lang w:val="en-US"/>
        </w:rPr>
        <w:t xml:space="preserve"> </w:t>
      </w:r>
      <w:r w:rsidR="005E5B28" w:rsidRPr="00A04CE0">
        <w:rPr>
          <w:rFonts w:ascii="Times New Roman" w:hAnsi="Times New Roman" w:cs="Times New Roman"/>
          <w:sz w:val="24"/>
          <w:szCs w:val="24"/>
          <w:lang w:val="en-US"/>
        </w:rPr>
        <w:t xml:space="preserve">greater </w:t>
      </w:r>
      <w:r w:rsidR="004C5715" w:rsidRPr="00A04CE0">
        <w:rPr>
          <w:rFonts w:ascii="Times New Roman" w:hAnsi="Times New Roman" w:cs="Times New Roman"/>
          <w:sz w:val="24"/>
          <w:szCs w:val="24"/>
          <w:lang w:val="en-US"/>
        </w:rPr>
        <w:t>bias in diversity estimates</w:t>
      </w:r>
      <w:r w:rsidR="00D508D7" w:rsidRPr="00A04CE0">
        <w:rPr>
          <w:rFonts w:ascii="Times New Roman" w:hAnsi="Times New Roman" w:cs="Times New Roman"/>
          <w:sz w:val="24"/>
          <w:szCs w:val="24"/>
          <w:lang w:val="en-US"/>
        </w:rPr>
        <w:t xml:space="preserve"> than </w:t>
      </w:r>
      <w:r w:rsidR="005E5B28" w:rsidRPr="00A04CE0">
        <w:rPr>
          <w:rFonts w:ascii="Times New Roman" w:hAnsi="Times New Roman" w:cs="Times New Roman"/>
          <w:sz w:val="24"/>
          <w:szCs w:val="24"/>
          <w:lang w:val="en-US"/>
        </w:rPr>
        <w:t xml:space="preserve">the </w:t>
      </w:r>
      <w:r w:rsidR="00D508D7" w:rsidRPr="00A04CE0">
        <w:rPr>
          <w:rFonts w:ascii="Times New Roman" w:hAnsi="Times New Roman" w:cs="Times New Roman"/>
          <w:sz w:val="24"/>
          <w:szCs w:val="24"/>
          <w:lang w:val="en-US"/>
        </w:rPr>
        <w:t>understory</w:t>
      </w:r>
      <w:r w:rsidR="00A23781" w:rsidRPr="00A04CE0">
        <w:rPr>
          <w:rFonts w:ascii="Times New Roman" w:hAnsi="Times New Roman" w:cs="Times New Roman"/>
          <w:sz w:val="24"/>
          <w:szCs w:val="24"/>
          <w:lang w:val="en-US"/>
        </w:rPr>
        <w:t xml:space="preserve"> </w:t>
      </w:r>
      <w:r w:rsidR="003B7622" w:rsidRPr="00A04CE0">
        <w:rPr>
          <w:rFonts w:ascii="Times New Roman" w:hAnsi="Times New Roman" w:cs="Times New Roman"/>
          <w:sz w:val="24"/>
          <w:szCs w:val="24"/>
          <w:lang w:val="en-US"/>
        </w:rPr>
        <w:t xml:space="preserve">for </w:t>
      </w:r>
      <w:r w:rsidR="00951859" w:rsidRPr="00A04CE0">
        <w:rPr>
          <w:rFonts w:ascii="Times New Roman" w:hAnsi="Times New Roman" w:cs="Times New Roman"/>
          <w:sz w:val="24"/>
          <w:szCs w:val="24"/>
          <w:lang w:val="en-US"/>
        </w:rPr>
        <w:t xml:space="preserve">all </w:t>
      </w:r>
      <w:r w:rsidR="004C5715" w:rsidRPr="00A04CE0">
        <w:rPr>
          <w:rFonts w:ascii="Times New Roman" w:hAnsi="Times New Roman" w:cs="Times New Roman"/>
          <w:sz w:val="24"/>
          <w:szCs w:val="24"/>
          <w:lang w:val="en-US"/>
        </w:rPr>
        <w:t>diversit</w:t>
      </w:r>
      <w:r w:rsidR="003B7622" w:rsidRPr="00A04CE0">
        <w:rPr>
          <w:rFonts w:ascii="Times New Roman" w:hAnsi="Times New Roman" w:cs="Times New Roman"/>
          <w:sz w:val="24"/>
          <w:szCs w:val="24"/>
          <w:lang w:val="en-US"/>
        </w:rPr>
        <w:t>y</w:t>
      </w:r>
      <w:r w:rsidR="004C5715" w:rsidRPr="00A04CE0">
        <w:rPr>
          <w:rFonts w:ascii="Times New Roman" w:hAnsi="Times New Roman" w:cs="Times New Roman"/>
          <w:sz w:val="24"/>
          <w:szCs w:val="24"/>
          <w:lang w:val="en-US"/>
        </w:rPr>
        <w:t xml:space="preserve"> patterns</w:t>
      </w:r>
      <w:r w:rsidR="009D1D4C" w:rsidRPr="00A04CE0">
        <w:rPr>
          <w:rFonts w:ascii="Times New Roman" w:hAnsi="Times New Roman" w:cs="Times New Roman"/>
          <w:sz w:val="24"/>
          <w:szCs w:val="24"/>
          <w:lang w:val="en-US"/>
        </w:rPr>
        <w:t xml:space="preserve">, due the </w:t>
      </w:r>
      <w:r w:rsidR="00AF4C27" w:rsidRPr="00A04CE0">
        <w:rPr>
          <w:rFonts w:ascii="Times New Roman" w:hAnsi="Times New Roman" w:cs="Times New Roman"/>
          <w:sz w:val="24"/>
          <w:szCs w:val="24"/>
          <w:lang w:val="en-US"/>
        </w:rPr>
        <w:t xml:space="preserve">characteristics of the </w:t>
      </w:r>
      <w:r w:rsidR="009D1D4C" w:rsidRPr="00A04CE0">
        <w:rPr>
          <w:rFonts w:ascii="Times New Roman" w:hAnsi="Times New Roman" w:cs="Times New Roman"/>
          <w:sz w:val="24"/>
          <w:szCs w:val="24"/>
          <w:lang w:val="en-US"/>
        </w:rPr>
        <w:t>individual</w:t>
      </w:r>
      <w:r w:rsidR="00AF4C27" w:rsidRPr="00A04CE0">
        <w:rPr>
          <w:rFonts w:ascii="Times New Roman" w:hAnsi="Times New Roman" w:cs="Times New Roman"/>
          <w:sz w:val="24"/>
          <w:szCs w:val="24"/>
          <w:lang w:val="en-US"/>
        </w:rPr>
        <w:t>s</w:t>
      </w:r>
      <w:r w:rsidR="004C5715" w:rsidRPr="00A04CE0">
        <w:rPr>
          <w:rFonts w:ascii="Times New Roman" w:hAnsi="Times New Roman" w:cs="Times New Roman"/>
          <w:sz w:val="24"/>
          <w:szCs w:val="24"/>
          <w:lang w:val="en-US"/>
        </w:rPr>
        <w:t>.</w:t>
      </w:r>
      <w:r w:rsidR="00082C73" w:rsidRPr="00A04CE0">
        <w:rPr>
          <w:rFonts w:ascii="Times New Roman" w:hAnsi="Times New Roman" w:cs="Times New Roman"/>
          <w:sz w:val="24"/>
          <w:szCs w:val="24"/>
          <w:lang w:val="en-US"/>
        </w:rPr>
        <w:t xml:space="preserve"> Under this scenario, inferences made about fruit-feeding butterfly diversity </w:t>
      </w:r>
      <w:r w:rsidR="009C1C89" w:rsidRPr="00A04CE0">
        <w:rPr>
          <w:rFonts w:ascii="Times New Roman" w:hAnsi="Times New Roman" w:cs="Times New Roman"/>
          <w:sz w:val="24"/>
          <w:szCs w:val="24"/>
          <w:lang w:val="en-US"/>
        </w:rPr>
        <w:t xml:space="preserve">of </w:t>
      </w:r>
      <w:r w:rsidR="00082C73" w:rsidRPr="00A04CE0">
        <w:rPr>
          <w:rFonts w:ascii="Times New Roman" w:hAnsi="Times New Roman" w:cs="Times New Roman"/>
          <w:sz w:val="24"/>
          <w:szCs w:val="24"/>
          <w:lang w:val="en-US"/>
        </w:rPr>
        <w:t xml:space="preserve">forest strata may be </w:t>
      </w:r>
      <w:r w:rsidR="00CD0B5C" w:rsidRPr="00A04CE0">
        <w:rPr>
          <w:rFonts w:ascii="Times New Roman" w:hAnsi="Times New Roman" w:cs="Times New Roman"/>
          <w:sz w:val="24"/>
          <w:szCs w:val="24"/>
          <w:lang w:val="en-US"/>
        </w:rPr>
        <w:t xml:space="preserve">erroneous </w:t>
      </w:r>
      <w:r w:rsidR="00082C73" w:rsidRPr="00A04CE0">
        <w:rPr>
          <w:rFonts w:ascii="Times New Roman" w:hAnsi="Times New Roman" w:cs="Times New Roman"/>
          <w:sz w:val="24"/>
          <w:szCs w:val="24"/>
          <w:lang w:val="en-US"/>
        </w:rPr>
        <w:t>if imperfect detection</w:t>
      </w:r>
      <w:r w:rsidR="005B21BD" w:rsidRPr="00A04CE0">
        <w:rPr>
          <w:rFonts w:ascii="Times New Roman" w:hAnsi="Times New Roman" w:cs="Times New Roman"/>
          <w:sz w:val="24"/>
          <w:szCs w:val="24"/>
          <w:lang w:val="en-US"/>
        </w:rPr>
        <w:t xml:space="preserve"> in count data</w:t>
      </w:r>
      <w:r w:rsidR="00082C73" w:rsidRPr="00A04CE0">
        <w:rPr>
          <w:rFonts w:ascii="Times New Roman" w:hAnsi="Times New Roman" w:cs="Times New Roman"/>
          <w:sz w:val="24"/>
          <w:szCs w:val="24"/>
          <w:lang w:val="en-US"/>
        </w:rPr>
        <w:t xml:space="preserve"> is not </w:t>
      </w:r>
      <w:r w:rsidR="009C1C89" w:rsidRPr="00A04CE0">
        <w:rPr>
          <w:rFonts w:ascii="Times New Roman" w:hAnsi="Times New Roman" w:cs="Times New Roman"/>
          <w:sz w:val="24"/>
          <w:szCs w:val="24"/>
          <w:lang w:val="en-US"/>
        </w:rPr>
        <w:t xml:space="preserve">taken into </w:t>
      </w:r>
      <w:r w:rsidR="00082C73" w:rsidRPr="00A04CE0">
        <w:rPr>
          <w:rFonts w:ascii="Times New Roman" w:hAnsi="Times New Roman" w:cs="Times New Roman"/>
          <w:sz w:val="24"/>
          <w:szCs w:val="24"/>
          <w:lang w:val="en-US"/>
        </w:rPr>
        <w:t xml:space="preserve">account </w:t>
      </w:r>
      <w:r w:rsidR="009C1C89" w:rsidRPr="00A04CE0">
        <w:rPr>
          <w:rFonts w:ascii="Times New Roman" w:hAnsi="Times New Roman" w:cs="Times New Roman"/>
          <w:sz w:val="24"/>
          <w:szCs w:val="24"/>
          <w:lang w:val="en-US"/>
        </w:rPr>
        <w:t>in the</w:t>
      </w:r>
      <w:r w:rsidR="00082C73" w:rsidRPr="00A04CE0">
        <w:rPr>
          <w:rFonts w:ascii="Times New Roman" w:hAnsi="Times New Roman" w:cs="Times New Roman"/>
          <w:sz w:val="24"/>
          <w:szCs w:val="24"/>
          <w:lang w:val="en-US"/>
        </w:rPr>
        <w:t xml:space="preserve"> analysis.</w:t>
      </w:r>
    </w:p>
    <w:p w14:paraId="3CD9466D" w14:textId="56617830" w:rsidR="00933225" w:rsidRPr="00A04CE0" w:rsidRDefault="00C6380D" w:rsidP="0046597D">
      <w:pPr>
        <w:spacing w:after="0" w:line="480" w:lineRule="auto"/>
        <w:contextualSpacing/>
        <w:rPr>
          <w:rFonts w:ascii="Times New Roman" w:hAnsi="Times New Roman" w:cs="Times New Roman"/>
          <w:b/>
          <w:sz w:val="24"/>
          <w:szCs w:val="24"/>
          <w:lang w:val="en-US"/>
        </w:rPr>
      </w:pPr>
      <w:r w:rsidRPr="00A04CE0">
        <w:rPr>
          <w:rFonts w:ascii="Times New Roman" w:hAnsi="Times New Roman" w:cs="Times New Roman"/>
          <w:b/>
          <w:sz w:val="24"/>
          <w:szCs w:val="24"/>
          <w:lang w:val="en-US"/>
        </w:rPr>
        <w:t>Material and Methods</w:t>
      </w:r>
    </w:p>
    <w:p w14:paraId="76BBDE46" w14:textId="6D77CEC2" w:rsidR="001C1E89" w:rsidRPr="00A04CE0" w:rsidRDefault="0012170B" w:rsidP="0046597D">
      <w:pPr>
        <w:spacing w:after="0" w:line="480" w:lineRule="auto"/>
        <w:contextualSpacing/>
        <w:rPr>
          <w:rFonts w:ascii="Times New Roman" w:hAnsi="Times New Roman" w:cs="Times New Roman"/>
          <w:i/>
          <w:sz w:val="24"/>
          <w:szCs w:val="24"/>
          <w:lang w:val="en-US"/>
        </w:rPr>
      </w:pPr>
      <w:r w:rsidRPr="00A04CE0">
        <w:rPr>
          <w:rFonts w:ascii="Times New Roman" w:hAnsi="Times New Roman" w:cs="Times New Roman"/>
          <w:i/>
          <w:sz w:val="24"/>
          <w:szCs w:val="24"/>
          <w:lang w:val="en-US"/>
        </w:rPr>
        <w:t xml:space="preserve">Study sites and sampling </w:t>
      </w:r>
      <w:r w:rsidR="003F3805" w:rsidRPr="00A04CE0">
        <w:rPr>
          <w:rFonts w:ascii="Times New Roman" w:hAnsi="Times New Roman" w:cs="Times New Roman"/>
          <w:i/>
          <w:sz w:val="24"/>
          <w:szCs w:val="24"/>
          <w:lang w:val="en-US"/>
        </w:rPr>
        <w:t>procedures</w:t>
      </w:r>
    </w:p>
    <w:p w14:paraId="666E727C" w14:textId="31617402" w:rsidR="001C1E89" w:rsidRPr="00A04CE0" w:rsidRDefault="0012170B" w:rsidP="004F0108">
      <w:pPr>
        <w:spacing w:after="0" w:line="480" w:lineRule="auto"/>
        <w:contextualSpacing/>
        <w:rPr>
          <w:rFonts w:ascii="Times New Roman" w:hAnsi="Times New Roman" w:cs="Times New Roman"/>
          <w:i/>
          <w:sz w:val="24"/>
          <w:szCs w:val="24"/>
          <w:lang w:val="en-US"/>
        </w:rPr>
      </w:pPr>
      <w:r w:rsidRPr="00A04CE0">
        <w:rPr>
          <w:rFonts w:ascii="Times New Roman" w:hAnsi="Times New Roman" w:cs="Times New Roman"/>
          <w:sz w:val="24"/>
          <w:szCs w:val="24"/>
          <w:lang w:val="en-US"/>
        </w:rPr>
        <w:t xml:space="preserve">The study site </w:t>
      </w:r>
      <w:r w:rsidR="003C00B6" w:rsidRPr="00A04CE0">
        <w:rPr>
          <w:rFonts w:ascii="Times New Roman" w:hAnsi="Times New Roman" w:cs="Times New Roman"/>
          <w:sz w:val="24"/>
          <w:szCs w:val="24"/>
          <w:lang w:val="en-US"/>
        </w:rPr>
        <w:t xml:space="preserve">was </w:t>
      </w:r>
      <w:r w:rsidRPr="00A04CE0">
        <w:rPr>
          <w:rFonts w:ascii="Times New Roman" w:hAnsi="Times New Roman" w:cs="Times New Roman"/>
          <w:sz w:val="24"/>
          <w:szCs w:val="24"/>
          <w:lang w:val="en-US"/>
        </w:rPr>
        <w:t xml:space="preserve">located </w:t>
      </w:r>
      <w:r w:rsidR="009C1C89" w:rsidRPr="00A04CE0">
        <w:rPr>
          <w:rFonts w:ascii="Times New Roman" w:hAnsi="Times New Roman" w:cs="Times New Roman"/>
          <w:sz w:val="24"/>
          <w:szCs w:val="24"/>
          <w:lang w:val="en-US"/>
        </w:rPr>
        <w:t>in</w:t>
      </w:r>
      <w:r w:rsidRPr="00A04CE0">
        <w:rPr>
          <w:rFonts w:ascii="Times New Roman" w:hAnsi="Times New Roman" w:cs="Times New Roman"/>
          <w:sz w:val="24"/>
          <w:szCs w:val="24"/>
          <w:lang w:val="en-US"/>
        </w:rPr>
        <w:t xml:space="preserve"> Floresta Nacional de São Francisco de Paula (FLONA-SFP</w:t>
      </w:r>
      <w:r w:rsidR="009C1C89"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centered at 29°25’22’’S</w:t>
      </w:r>
      <w:r w:rsidR="002639F1"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50°23’11’’W) </w:t>
      </w:r>
      <w:r w:rsidR="009C1C89" w:rsidRPr="00A04CE0">
        <w:rPr>
          <w:rFonts w:ascii="Times New Roman" w:hAnsi="Times New Roman" w:cs="Times New Roman"/>
          <w:sz w:val="24"/>
          <w:szCs w:val="24"/>
          <w:lang w:val="en-US"/>
        </w:rPr>
        <w:t xml:space="preserve">in Southern Brazil. </w:t>
      </w:r>
      <w:r w:rsidRPr="00A04CE0">
        <w:rPr>
          <w:rFonts w:ascii="Times New Roman" w:hAnsi="Times New Roman" w:cs="Times New Roman"/>
          <w:sz w:val="24"/>
          <w:szCs w:val="24"/>
          <w:lang w:val="en-US"/>
        </w:rPr>
        <w:t xml:space="preserve">FLONA-SFP </w:t>
      </w:r>
      <w:r w:rsidR="00CE4F69" w:rsidRPr="00A04CE0">
        <w:rPr>
          <w:rFonts w:ascii="Times New Roman" w:hAnsi="Times New Roman" w:cs="Times New Roman"/>
          <w:sz w:val="24"/>
          <w:szCs w:val="24"/>
          <w:lang w:val="en-US"/>
        </w:rPr>
        <w:t>comprises</w:t>
      </w:r>
      <w:r w:rsidRPr="00A04CE0">
        <w:rPr>
          <w:rFonts w:ascii="Times New Roman" w:hAnsi="Times New Roman" w:cs="Times New Roman"/>
          <w:sz w:val="24"/>
          <w:szCs w:val="24"/>
          <w:lang w:val="en-US"/>
        </w:rPr>
        <w:t xml:space="preserve"> an area of 1,615 ha </w:t>
      </w:r>
      <w:r w:rsidR="007372B2" w:rsidRPr="00A04CE0">
        <w:rPr>
          <w:rFonts w:ascii="Times New Roman" w:hAnsi="Times New Roman" w:cs="Times New Roman"/>
          <w:sz w:val="24"/>
          <w:szCs w:val="24"/>
          <w:lang w:val="en-US"/>
        </w:rPr>
        <w:t>in</w:t>
      </w:r>
      <w:r w:rsidR="00FE2807" w:rsidRPr="00A04CE0">
        <w:rPr>
          <w:rFonts w:ascii="Times New Roman" w:hAnsi="Times New Roman" w:cs="Times New Roman"/>
          <w:sz w:val="24"/>
          <w:szCs w:val="24"/>
          <w:lang w:val="en-US"/>
        </w:rPr>
        <w:t xml:space="preserve"> the</w:t>
      </w:r>
      <w:r w:rsidR="007372B2" w:rsidRPr="00A04CE0">
        <w:rPr>
          <w:rFonts w:ascii="Times New Roman" w:hAnsi="Times New Roman" w:cs="Times New Roman"/>
          <w:sz w:val="24"/>
          <w:szCs w:val="24"/>
          <w:lang w:val="en-US"/>
        </w:rPr>
        <w:t xml:space="preserve"> Atlantic Forest biome </w:t>
      </w:r>
      <w:r w:rsidRPr="00A04CE0">
        <w:rPr>
          <w:rFonts w:ascii="Times New Roman" w:hAnsi="Times New Roman" w:cs="Times New Roman"/>
          <w:sz w:val="24"/>
          <w:szCs w:val="24"/>
          <w:lang w:val="en-US"/>
        </w:rPr>
        <w:t xml:space="preserve">and is </w:t>
      </w:r>
      <w:r w:rsidR="009C1C89" w:rsidRPr="00A04CE0">
        <w:rPr>
          <w:rFonts w:ascii="Times New Roman" w:hAnsi="Times New Roman" w:cs="Times New Roman"/>
          <w:sz w:val="24"/>
          <w:szCs w:val="24"/>
          <w:lang w:val="en-US"/>
        </w:rPr>
        <w:t>composed of</w:t>
      </w:r>
      <w:r w:rsidRPr="00A04CE0">
        <w:rPr>
          <w:rFonts w:ascii="Times New Roman" w:hAnsi="Times New Roman" w:cs="Times New Roman"/>
          <w:sz w:val="24"/>
          <w:szCs w:val="24"/>
          <w:lang w:val="en-US"/>
        </w:rPr>
        <w:t xml:space="preserve"> </w:t>
      </w:r>
      <w:r w:rsidR="00FE2807" w:rsidRPr="00A04CE0">
        <w:rPr>
          <w:rFonts w:ascii="Times New Roman" w:hAnsi="Times New Roman" w:cs="Times New Roman"/>
          <w:sz w:val="24"/>
          <w:szCs w:val="24"/>
          <w:lang w:val="en-US"/>
        </w:rPr>
        <w:t>M</w:t>
      </w:r>
      <w:r w:rsidR="00CE4F69" w:rsidRPr="00A04CE0">
        <w:rPr>
          <w:rFonts w:ascii="Times New Roman" w:hAnsi="Times New Roman" w:cs="Times New Roman"/>
          <w:sz w:val="24"/>
          <w:szCs w:val="24"/>
          <w:lang w:val="en-US"/>
        </w:rPr>
        <w:t xml:space="preserve">ixed </w:t>
      </w:r>
      <w:r w:rsidR="00FE2807" w:rsidRPr="00A04CE0">
        <w:rPr>
          <w:rFonts w:ascii="Times New Roman" w:hAnsi="Times New Roman" w:cs="Times New Roman"/>
          <w:sz w:val="24"/>
          <w:szCs w:val="24"/>
          <w:lang w:val="en-US"/>
        </w:rPr>
        <w:t>Ombrophilous F</w:t>
      </w:r>
      <w:r w:rsidR="00CE4F69" w:rsidRPr="00A04CE0">
        <w:rPr>
          <w:rFonts w:ascii="Times New Roman" w:hAnsi="Times New Roman" w:cs="Times New Roman"/>
          <w:sz w:val="24"/>
          <w:szCs w:val="24"/>
          <w:lang w:val="en-US"/>
        </w:rPr>
        <w:t xml:space="preserve">orest with </w:t>
      </w:r>
      <w:r w:rsidR="009C1C89" w:rsidRPr="00A04CE0">
        <w:rPr>
          <w:rFonts w:ascii="Times New Roman" w:hAnsi="Times New Roman" w:cs="Times New Roman"/>
          <w:sz w:val="24"/>
          <w:szCs w:val="24"/>
          <w:lang w:val="en-US"/>
        </w:rPr>
        <w:t xml:space="preserve">the </w:t>
      </w:r>
      <w:r w:rsidR="00CE4F69" w:rsidRPr="00A04CE0">
        <w:rPr>
          <w:rFonts w:ascii="Times New Roman" w:hAnsi="Times New Roman" w:cs="Times New Roman"/>
          <w:sz w:val="24"/>
          <w:szCs w:val="24"/>
          <w:lang w:val="en-US"/>
        </w:rPr>
        <w:t xml:space="preserve">presence of </w:t>
      </w:r>
      <w:r w:rsidR="00CE4F69" w:rsidRPr="00A04CE0">
        <w:rPr>
          <w:rFonts w:ascii="Times New Roman" w:hAnsi="Times New Roman" w:cs="Times New Roman"/>
          <w:i/>
          <w:sz w:val="24"/>
          <w:szCs w:val="24"/>
          <w:lang w:val="en-US"/>
        </w:rPr>
        <w:t>Araucaria</w:t>
      </w:r>
      <w:r w:rsidR="00CE4F69" w:rsidRPr="00A04CE0">
        <w:rPr>
          <w:rFonts w:ascii="Times New Roman" w:hAnsi="Times New Roman" w:cs="Times New Roman"/>
          <w:sz w:val="24"/>
          <w:szCs w:val="24"/>
          <w:lang w:val="en-US"/>
        </w:rPr>
        <w:t xml:space="preserve"> </w:t>
      </w:r>
      <w:r w:rsidR="00CE4F69" w:rsidRPr="00A04CE0">
        <w:rPr>
          <w:rFonts w:ascii="Times New Roman" w:hAnsi="Times New Roman" w:cs="Times New Roman"/>
          <w:i/>
          <w:sz w:val="24"/>
          <w:szCs w:val="24"/>
          <w:lang w:val="en-US"/>
        </w:rPr>
        <w:t>angustifolia</w:t>
      </w:r>
      <w:r w:rsidR="00CE4F69" w:rsidRPr="00A04CE0">
        <w:rPr>
          <w:rFonts w:ascii="Times New Roman" w:hAnsi="Times New Roman" w:cs="Times New Roman"/>
          <w:sz w:val="24"/>
          <w:szCs w:val="24"/>
          <w:lang w:val="en-US"/>
        </w:rPr>
        <w:t xml:space="preserve"> </w:t>
      </w:r>
      <w:r w:rsidR="00CE4F69" w:rsidRPr="00A04CE0">
        <w:rPr>
          <w:rFonts w:ascii="Times New Roman" w:eastAsia="Times New Roman" w:hAnsi="Times New Roman" w:cs="Times New Roman"/>
          <w:sz w:val="24"/>
          <w:szCs w:val="24"/>
          <w:lang w:val="en-US" w:eastAsia="pt-BR"/>
        </w:rPr>
        <w:t>(</w:t>
      </w:r>
      <w:proofErr w:type="spellStart"/>
      <w:r w:rsidR="00CE4F69" w:rsidRPr="00A04CE0">
        <w:rPr>
          <w:rFonts w:ascii="Times New Roman" w:eastAsia="Times New Roman" w:hAnsi="Times New Roman" w:cs="Times New Roman"/>
          <w:sz w:val="24"/>
          <w:szCs w:val="24"/>
          <w:lang w:val="en-US" w:eastAsia="pt-BR"/>
        </w:rPr>
        <w:t>Bertol</w:t>
      </w:r>
      <w:proofErr w:type="spellEnd"/>
      <w:r w:rsidR="00CE4F69" w:rsidRPr="00A04CE0">
        <w:rPr>
          <w:rFonts w:ascii="Times New Roman" w:eastAsia="Times New Roman" w:hAnsi="Times New Roman" w:cs="Times New Roman"/>
          <w:sz w:val="24"/>
          <w:szCs w:val="24"/>
          <w:lang w:val="en-US" w:eastAsia="pt-BR"/>
        </w:rPr>
        <w:t xml:space="preserve">.) </w:t>
      </w:r>
      <w:proofErr w:type="spellStart"/>
      <w:r w:rsidR="00CE4F69" w:rsidRPr="00A04CE0">
        <w:rPr>
          <w:rFonts w:ascii="Times New Roman" w:eastAsia="Times New Roman" w:hAnsi="Times New Roman" w:cs="Times New Roman"/>
          <w:sz w:val="24"/>
          <w:szCs w:val="24"/>
          <w:lang w:val="en-US" w:eastAsia="pt-BR"/>
        </w:rPr>
        <w:t>Kuntze</w:t>
      </w:r>
      <w:proofErr w:type="spellEnd"/>
      <w:r w:rsidR="00CE4F69" w:rsidRPr="00A04CE0">
        <w:rPr>
          <w:rFonts w:ascii="Times New Roman" w:eastAsia="Times New Roman" w:hAnsi="Times New Roman" w:cs="Times New Roman"/>
          <w:sz w:val="24"/>
          <w:szCs w:val="24"/>
          <w:lang w:val="en-US" w:eastAsia="pt-BR"/>
        </w:rPr>
        <w:t xml:space="preserve">, as well </w:t>
      </w:r>
      <w:r w:rsidR="009C1C89" w:rsidRPr="00A04CE0">
        <w:rPr>
          <w:rFonts w:ascii="Times New Roman" w:eastAsia="Times New Roman" w:hAnsi="Times New Roman" w:cs="Times New Roman"/>
          <w:sz w:val="24"/>
          <w:szCs w:val="24"/>
          <w:lang w:val="en-US" w:eastAsia="pt-BR"/>
        </w:rPr>
        <w:t xml:space="preserve">as </w:t>
      </w:r>
      <w:r w:rsidR="00CE4F69" w:rsidRPr="00A04CE0">
        <w:rPr>
          <w:rFonts w:ascii="Times New Roman" w:eastAsia="Times New Roman" w:hAnsi="Times New Roman" w:cs="Times New Roman"/>
          <w:sz w:val="24"/>
          <w:szCs w:val="24"/>
          <w:lang w:val="en-US" w:eastAsia="pt-BR"/>
        </w:rPr>
        <w:t xml:space="preserve">patches with </w:t>
      </w:r>
      <w:r w:rsidR="00CE4F69" w:rsidRPr="00A04CE0">
        <w:rPr>
          <w:rFonts w:ascii="Times New Roman" w:eastAsia="Times New Roman" w:hAnsi="Times New Roman" w:cs="Times New Roman"/>
          <w:i/>
          <w:sz w:val="24"/>
          <w:szCs w:val="24"/>
          <w:lang w:val="en-US" w:eastAsia="pt-BR"/>
        </w:rPr>
        <w:t>Pinus</w:t>
      </w:r>
      <w:r w:rsidR="00CE4F69" w:rsidRPr="00A04CE0">
        <w:rPr>
          <w:rFonts w:ascii="Times New Roman" w:eastAsia="Times New Roman" w:hAnsi="Times New Roman" w:cs="Times New Roman"/>
          <w:sz w:val="24"/>
          <w:szCs w:val="24"/>
          <w:lang w:val="en-US" w:eastAsia="pt-BR"/>
        </w:rPr>
        <w:t xml:space="preserve"> sp. and </w:t>
      </w:r>
      <w:r w:rsidR="00CE4F69" w:rsidRPr="00A04CE0">
        <w:rPr>
          <w:rFonts w:ascii="Times New Roman" w:eastAsia="Times New Roman" w:hAnsi="Times New Roman" w:cs="Times New Roman"/>
          <w:i/>
          <w:sz w:val="24"/>
          <w:szCs w:val="24"/>
          <w:lang w:val="en-US" w:eastAsia="pt-BR"/>
        </w:rPr>
        <w:t>Eucalyptus</w:t>
      </w:r>
      <w:r w:rsidR="00CE4F69" w:rsidRPr="00A04CE0">
        <w:rPr>
          <w:rFonts w:ascii="Times New Roman" w:eastAsia="Times New Roman" w:hAnsi="Times New Roman" w:cs="Times New Roman"/>
          <w:sz w:val="24"/>
          <w:szCs w:val="24"/>
          <w:lang w:val="en-US" w:eastAsia="pt-BR"/>
        </w:rPr>
        <w:t xml:space="preserve"> sp. plantations (</w:t>
      </w:r>
      <w:proofErr w:type="spellStart"/>
      <w:r w:rsidR="00CE4F69" w:rsidRPr="00A04CE0">
        <w:rPr>
          <w:rFonts w:ascii="Times New Roman" w:eastAsia="Times New Roman" w:hAnsi="Times New Roman" w:cs="Times New Roman"/>
          <w:sz w:val="24"/>
          <w:szCs w:val="24"/>
          <w:lang w:val="en-US" w:eastAsia="pt-BR"/>
        </w:rPr>
        <w:t>ICMBio</w:t>
      </w:r>
      <w:proofErr w:type="spellEnd"/>
      <w:r w:rsidR="00CE4F69" w:rsidRPr="00A04CE0">
        <w:rPr>
          <w:rFonts w:ascii="Times New Roman" w:eastAsia="Times New Roman" w:hAnsi="Times New Roman" w:cs="Times New Roman"/>
          <w:sz w:val="24"/>
          <w:szCs w:val="24"/>
          <w:lang w:val="en-US" w:eastAsia="pt-BR"/>
        </w:rPr>
        <w:t>, 20</w:t>
      </w:r>
      <w:r w:rsidR="006808CE" w:rsidRPr="00A04CE0">
        <w:rPr>
          <w:rFonts w:ascii="Times New Roman" w:eastAsia="Times New Roman" w:hAnsi="Times New Roman" w:cs="Times New Roman"/>
          <w:sz w:val="24"/>
          <w:szCs w:val="24"/>
          <w:lang w:val="en-US" w:eastAsia="pt-BR"/>
        </w:rPr>
        <w:t>20</w:t>
      </w:r>
      <w:r w:rsidR="00CE4F69" w:rsidRPr="00A04CE0">
        <w:rPr>
          <w:rFonts w:ascii="Times New Roman" w:eastAsia="Times New Roman" w:hAnsi="Times New Roman" w:cs="Times New Roman"/>
          <w:sz w:val="24"/>
          <w:szCs w:val="24"/>
          <w:lang w:val="en-US" w:eastAsia="pt-BR"/>
        </w:rPr>
        <w:t xml:space="preserve">). The climate </w:t>
      </w:r>
      <w:r w:rsidR="009C1C89" w:rsidRPr="00A04CE0">
        <w:rPr>
          <w:rFonts w:ascii="Times New Roman" w:eastAsia="Times New Roman" w:hAnsi="Times New Roman" w:cs="Times New Roman"/>
          <w:sz w:val="24"/>
          <w:szCs w:val="24"/>
          <w:lang w:val="en-US" w:eastAsia="pt-BR"/>
        </w:rPr>
        <w:t xml:space="preserve">of the </w:t>
      </w:r>
      <w:r w:rsidR="00CE4F69" w:rsidRPr="00A04CE0">
        <w:rPr>
          <w:rFonts w:ascii="Times New Roman" w:eastAsia="Times New Roman" w:hAnsi="Times New Roman" w:cs="Times New Roman"/>
          <w:sz w:val="24"/>
          <w:szCs w:val="24"/>
          <w:lang w:val="en-US" w:eastAsia="pt-BR"/>
        </w:rPr>
        <w:t xml:space="preserve">region is temperate without </w:t>
      </w:r>
      <w:r w:rsidR="009C1C89" w:rsidRPr="00A04CE0">
        <w:rPr>
          <w:rFonts w:ascii="Times New Roman" w:eastAsia="Times New Roman" w:hAnsi="Times New Roman" w:cs="Times New Roman"/>
          <w:sz w:val="24"/>
          <w:szCs w:val="24"/>
          <w:lang w:val="en-US" w:eastAsia="pt-BR"/>
        </w:rPr>
        <w:t xml:space="preserve">a </w:t>
      </w:r>
      <w:r w:rsidR="00CE4F69" w:rsidRPr="00A04CE0">
        <w:rPr>
          <w:rFonts w:ascii="Times New Roman" w:eastAsia="Times New Roman" w:hAnsi="Times New Roman" w:cs="Times New Roman"/>
          <w:sz w:val="24"/>
          <w:szCs w:val="24"/>
          <w:lang w:val="en-US" w:eastAsia="pt-BR"/>
        </w:rPr>
        <w:t xml:space="preserve">dry season, </w:t>
      </w:r>
      <w:r w:rsidR="00CD0B5C" w:rsidRPr="00A04CE0">
        <w:rPr>
          <w:rFonts w:ascii="Times New Roman" w:eastAsia="Times New Roman" w:hAnsi="Times New Roman" w:cs="Times New Roman"/>
          <w:sz w:val="24"/>
          <w:szCs w:val="24"/>
          <w:lang w:val="en-US" w:eastAsia="pt-BR"/>
        </w:rPr>
        <w:t xml:space="preserve">and </w:t>
      </w:r>
      <w:r w:rsidR="00CE4F69" w:rsidRPr="00A04CE0">
        <w:rPr>
          <w:rFonts w:ascii="Times New Roman" w:eastAsia="Times New Roman" w:hAnsi="Times New Roman" w:cs="Times New Roman"/>
          <w:sz w:val="24"/>
          <w:szCs w:val="24"/>
          <w:lang w:val="en-US" w:eastAsia="pt-BR"/>
        </w:rPr>
        <w:t xml:space="preserve">with annual mean rainfall </w:t>
      </w:r>
      <w:r w:rsidR="00D42CAE" w:rsidRPr="00A04CE0">
        <w:rPr>
          <w:rFonts w:ascii="Times New Roman" w:eastAsia="Times New Roman" w:hAnsi="Times New Roman" w:cs="Times New Roman"/>
          <w:sz w:val="24"/>
          <w:szCs w:val="24"/>
          <w:lang w:val="en-US" w:eastAsia="pt-BR"/>
        </w:rPr>
        <w:lastRenderedPageBreak/>
        <w:t>near</w:t>
      </w:r>
      <w:r w:rsidR="00CE4F69" w:rsidRPr="00A04CE0">
        <w:rPr>
          <w:rFonts w:ascii="Times New Roman" w:eastAsia="Times New Roman" w:hAnsi="Times New Roman" w:cs="Times New Roman"/>
          <w:sz w:val="24"/>
          <w:szCs w:val="24"/>
          <w:lang w:val="en-US" w:eastAsia="pt-BR"/>
        </w:rPr>
        <w:t xml:space="preserve"> 2,000 mm and </w:t>
      </w:r>
      <w:r w:rsidR="00D42CAE" w:rsidRPr="00A04CE0">
        <w:rPr>
          <w:rFonts w:ascii="Times New Roman" w:eastAsia="Times New Roman" w:hAnsi="Times New Roman" w:cs="Times New Roman"/>
          <w:sz w:val="24"/>
          <w:szCs w:val="24"/>
          <w:lang w:val="en-US" w:eastAsia="pt-BR"/>
        </w:rPr>
        <w:t xml:space="preserve">an </w:t>
      </w:r>
      <w:r w:rsidR="00AF4C27" w:rsidRPr="00A04CE0">
        <w:rPr>
          <w:rFonts w:ascii="Times New Roman" w:eastAsia="Times New Roman" w:hAnsi="Times New Roman" w:cs="Times New Roman"/>
          <w:sz w:val="24"/>
          <w:szCs w:val="24"/>
          <w:lang w:val="en-US" w:eastAsia="pt-BR"/>
        </w:rPr>
        <w:t xml:space="preserve">annual </w:t>
      </w:r>
      <w:r w:rsidR="00CE4F69" w:rsidRPr="00A04CE0">
        <w:rPr>
          <w:rFonts w:ascii="Times New Roman" w:eastAsia="Times New Roman" w:hAnsi="Times New Roman" w:cs="Times New Roman"/>
          <w:sz w:val="24"/>
          <w:szCs w:val="24"/>
          <w:lang w:val="en-US" w:eastAsia="pt-BR"/>
        </w:rPr>
        <w:t xml:space="preserve">average temperature of 14.5°C </w:t>
      </w:r>
      <w:r w:rsidR="00E5552E" w:rsidRPr="00A04CE0">
        <w:rPr>
          <w:rFonts w:ascii="Times New Roman" w:eastAsia="Times New Roman" w:hAnsi="Times New Roman" w:cs="Times New Roman"/>
          <w:sz w:val="24"/>
          <w:szCs w:val="24"/>
          <w:lang w:val="en-US" w:eastAsia="pt-BR"/>
        </w:rPr>
        <w:fldChar w:fldCharType="begin" w:fldLock="1"/>
      </w:r>
      <w:r w:rsidR="00842489">
        <w:rPr>
          <w:rFonts w:ascii="Times New Roman" w:eastAsia="Times New Roman" w:hAnsi="Times New Roman" w:cs="Times New Roman"/>
          <w:sz w:val="24"/>
          <w:szCs w:val="24"/>
          <w:lang w:val="en-US" w:eastAsia="pt-BR"/>
        </w:rPr>
        <w:instrText>ADDIN CSL_CITATION {"citationItems":[{"id":"ITEM-1","itemData":{"DOI":"10.1590/S0102-33062007000400019","ISBN":"0102-3306","ISSN":"0102-3306","abstract":"O presente trabalho teve por objetivo descrever a estrutura e composição do estrato arbóreo de uma Floresta\\r\\nOmbrófila Mista na Floresta Nacional de São Francisco de Paula, Rio Grande do Sul utilizando métodos analíticos mistos de fitossociologia\\r\\ntradicional e de rarefação por unidades amostrais. Os dados, amostradas 29 parcelas de 10×10 m, são apresentados através de critérios\\r\\nde inclusão de diâmetro à altura do peito (DAP) mínimo de 5,0 cm e 10,0 cm, curvas de rarefação baseadas em amostras e estimadores não\\r\\nparamétricos de diversidade, de modo a ampliar seu potencial comparativo com outras comunidades. Segundo o critério de inclusão\\r\\nDAP ³ 5,0 cm, foram identificadas 41 espécies (índice de Shannon-Wiener (H’) = 1,2 nats.ind-1) distribuídas em 32 gêneros, pertencentes\\r\\na 18 famílias. Segundo o critério de inclusão DAP ³10,0 cm, foram identificadas 35 espécies (índice de Shannon-Wiener (H’) = 1,2 nats.ind-1)\\r\\ndistribuídas em 26 gêneros, pertencentes a 17 famílias. Araucaria angustifolia foi a espécie dominante em densidade e freqüência segundo\\r\\nambos os critérios de inclusão. Os estimadores não-paramétricos estimaram a riqueza mínima da comunidade variando entre 41,1 e 48,7\\r\\nespécies (DAP ³ 5,0 cm) e 35,4 e 47,4 espécies (DAP ³10,0 cm). Devido à abordagem analítica utilizada, estes resultados podem ser\\r\\ndiretamente comparados aos resultados obtidos em outros estudos que empreguem a mesma abordagem, o que não é possível com a\\r\\nmaioria dos estudos similares feitos no Brasil.","author":[{"dropping-particle":"","family":"Sonego","given":"Rubia Cristina","non-dropping-particle":"","parse-names":false,"suffix":""},{"dropping-particle":"","family":"Backes","given":"Albano","non-dropping-particle":"","parse-names":false,"suffix":""},{"dropping-particle":"","family":"Souza","given":"Alexandre F.","non-dropping-particle":"","parse-names":false,"suffix":""}],"container-title":"Acta Botânica Brasílica","id":"ITEM-1","issue":"4","issued":{"date-parts":[["2007"]]},"page":"943-955","title":"Descrição da estrutura de uma Floresta Ombrófila Mista, RS, Brasil, utilizando estimadores não-paramétricos de riqueza e rarefação de amostras","type":"article-journal","volume":"21"},"uris":["http://www.mendeley.com/documents/?uuid=19d56bb5-d118-44dd-b460-e4c0b42a2888"]}],"mendeley":{"formattedCitation":"(Sonego, Backes, &amp; Souza, 2007)","plainTextFormattedCitation":"(Sonego, Backes, &amp; Souza, 2007)","previouslyFormattedCitation":"(Sonego, Backes, &amp; Souza, 2007)"},"properties":{"noteIndex":0},"schema":"https://github.com/citation-style-language/schema/raw/master/csl-citation.json"}</w:instrText>
      </w:r>
      <w:r w:rsidR="00E5552E" w:rsidRPr="00A04CE0">
        <w:rPr>
          <w:rFonts w:ascii="Times New Roman" w:eastAsia="Times New Roman" w:hAnsi="Times New Roman" w:cs="Times New Roman"/>
          <w:sz w:val="24"/>
          <w:szCs w:val="24"/>
          <w:lang w:val="en-US" w:eastAsia="pt-BR"/>
        </w:rPr>
        <w:fldChar w:fldCharType="separate"/>
      </w:r>
      <w:r w:rsidR="00842489" w:rsidRPr="00842489">
        <w:rPr>
          <w:rFonts w:ascii="Times New Roman" w:eastAsia="Times New Roman" w:hAnsi="Times New Roman" w:cs="Times New Roman"/>
          <w:noProof/>
          <w:sz w:val="24"/>
          <w:szCs w:val="24"/>
          <w:lang w:val="en-US" w:eastAsia="pt-BR"/>
        </w:rPr>
        <w:t>(Sonego, Backes, &amp; Souza, 2007)</w:t>
      </w:r>
      <w:r w:rsidR="00E5552E" w:rsidRPr="00A04CE0">
        <w:rPr>
          <w:rFonts w:ascii="Times New Roman" w:eastAsia="Times New Roman" w:hAnsi="Times New Roman" w:cs="Times New Roman"/>
          <w:sz w:val="24"/>
          <w:szCs w:val="24"/>
          <w:lang w:val="en-US" w:eastAsia="pt-BR"/>
        </w:rPr>
        <w:fldChar w:fldCharType="end"/>
      </w:r>
      <w:r w:rsidR="00E5552E" w:rsidRPr="00A04CE0">
        <w:rPr>
          <w:rFonts w:ascii="Times New Roman" w:eastAsia="Times New Roman" w:hAnsi="Times New Roman" w:cs="Times New Roman"/>
          <w:sz w:val="24"/>
          <w:szCs w:val="24"/>
          <w:lang w:val="en-US" w:eastAsia="pt-BR"/>
        </w:rPr>
        <w:t>.</w:t>
      </w:r>
    </w:p>
    <w:p w14:paraId="2A85AD3A" w14:textId="7346FEAE" w:rsidR="00CE4F69" w:rsidRPr="00A04CE0" w:rsidRDefault="003C00B6" w:rsidP="00226CA7">
      <w:pPr>
        <w:spacing w:after="0" w:line="480" w:lineRule="auto"/>
        <w:ind w:firstLine="708"/>
        <w:contextualSpacing/>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sz w:val="24"/>
          <w:szCs w:val="24"/>
          <w:lang w:val="en-US" w:eastAsia="pt-BR"/>
        </w:rPr>
        <w:t>F</w:t>
      </w:r>
      <w:r w:rsidR="00CE4F69" w:rsidRPr="00A04CE0">
        <w:rPr>
          <w:rFonts w:ascii="Times New Roman" w:eastAsia="Times New Roman" w:hAnsi="Times New Roman" w:cs="Times New Roman"/>
          <w:sz w:val="24"/>
          <w:szCs w:val="24"/>
          <w:lang w:val="en-US" w:eastAsia="pt-BR"/>
        </w:rPr>
        <w:t>ruit-feeding butterfl</w:t>
      </w:r>
      <w:r w:rsidRPr="00A04CE0">
        <w:rPr>
          <w:rFonts w:ascii="Times New Roman" w:eastAsia="Times New Roman" w:hAnsi="Times New Roman" w:cs="Times New Roman"/>
          <w:sz w:val="24"/>
          <w:szCs w:val="24"/>
          <w:lang w:val="en-US" w:eastAsia="pt-BR"/>
        </w:rPr>
        <w:t>y assemblages were</w:t>
      </w:r>
      <w:r w:rsidR="00CE4F69" w:rsidRPr="00A04CE0">
        <w:rPr>
          <w:rFonts w:ascii="Times New Roman" w:eastAsia="Times New Roman" w:hAnsi="Times New Roman" w:cs="Times New Roman"/>
          <w:sz w:val="24"/>
          <w:szCs w:val="24"/>
          <w:lang w:val="en-US" w:eastAsia="pt-BR"/>
        </w:rPr>
        <w:t xml:space="preserve"> </w:t>
      </w:r>
      <w:r w:rsidR="00EF62E4" w:rsidRPr="00A04CE0">
        <w:rPr>
          <w:rFonts w:ascii="Times New Roman" w:eastAsia="Times New Roman" w:hAnsi="Times New Roman" w:cs="Times New Roman"/>
          <w:sz w:val="24"/>
          <w:szCs w:val="24"/>
          <w:lang w:val="en-US" w:eastAsia="pt-BR"/>
        </w:rPr>
        <w:t>sampl</w:t>
      </w:r>
      <w:r w:rsidRPr="00A04CE0">
        <w:rPr>
          <w:rFonts w:ascii="Times New Roman" w:eastAsia="Times New Roman" w:hAnsi="Times New Roman" w:cs="Times New Roman"/>
          <w:sz w:val="24"/>
          <w:szCs w:val="24"/>
          <w:lang w:val="en-US" w:eastAsia="pt-BR"/>
        </w:rPr>
        <w:t>ed</w:t>
      </w:r>
      <w:r w:rsidR="00CE4F69" w:rsidRPr="00A04CE0">
        <w:rPr>
          <w:rFonts w:ascii="Times New Roman" w:eastAsia="Times New Roman" w:hAnsi="Times New Roman" w:cs="Times New Roman"/>
          <w:sz w:val="24"/>
          <w:szCs w:val="24"/>
          <w:lang w:val="en-US" w:eastAsia="pt-BR"/>
        </w:rPr>
        <w:t xml:space="preserve"> </w:t>
      </w:r>
      <w:r w:rsidR="00FE3B55" w:rsidRPr="00A04CE0">
        <w:rPr>
          <w:rFonts w:ascii="Times New Roman" w:eastAsia="Times New Roman" w:hAnsi="Times New Roman" w:cs="Times New Roman"/>
          <w:sz w:val="24"/>
          <w:szCs w:val="24"/>
          <w:lang w:val="en-US" w:eastAsia="pt-BR"/>
        </w:rPr>
        <w:t>between November</w:t>
      </w:r>
      <w:r w:rsidRPr="00A04CE0">
        <w:rPr>
          <w:rFonts w:ascii="Times New Roman" w:eastAsia="Times New Roman" w:hAnsi="Times New Roman" w:cs="Times New Roman"/>
          <w:sz w:val="24"/>
          <w:szCs w:val="24"/>
          <w:lang w:val="en-US" w:eastAsia="pt-BR"/>
        </w:rPr>
        <w:t xml:space="preserve"> </w:t>
      </w:r>
      <w:r w:rsidR="007372B2" w:rsidRPr="00A04CE0">
        <w:rPr>
          <w:rFonts w:ascii="Times New Roman" w:eastAsia="Times New Roman" w:hAnsi="Times New Roman" w:cs="Times New Roman"/>
          <w:sz w:val="24"/>
          <w:szCs w:val="24"/>
          <w:lang w:val="en-US" w:eastAsia="pt-BR"/>
        </w:rPr>
        <w:t>2016</w:t>
      </w:r>
      <w:r w:rsidR="00CE4F69" w:rsidRPr="00A04CE0">
        <w:rPr>
          <w:rFonts w:ascii="Times New Roman" w:eastAsia="Times New Roman" w:hAnsi="Times New Roman" w:cs="Times New Roman"/>
          <w:sz w:val="24"/>
          <w:szCs w:val="24"/>
          <w:lang w:val="en-US" w:eastAsia="pt-BR"/>
        </w:rPr>
        <w:t xml:space="preserve"> </w:t>
      </w:r>
      <w:r w:rsidRPr="00A04CE0">
        <w:rPr>
          <w:rFonts w:ascii="Times New Roman" w:eastAsia="Times New Roman" w:hAnsi="Times New Roman" w:cs="Times New Roman"/>
          <w:sz w:val="24"/>
          <w:szCs w:val="24"/>
          <w:lang w:val="en-US" w:eastAsia="pt-BR"/>
        </w:rPr>
        <w:t xml:space="preserve">and </w:t>
      </w:r>
      <w:r w:rsidR="00CE4F69" w:rsidRPr="00A04CE0">
        <w:rPr>
          <w:rFonts w:ascii="Times New Roman" w:eastAsia="Times New Roman" w:hAnsi="Times New Roman" w:cs="Times New Roman"/>
          <w:sz w:val="24"/>
          <w:szCs w:val="24"/>
          <w:lang w:val="en-US" w:eastAsia="pt-BR"/>
        </w:rPr>
        <w:t>March</w:t>
      </w:r>
      <w:r w:rsidRPr="00A04CE0">
        <w:rPr>
          <w:rFonts w:ascii="Times New Roman" w:eastAsia="Times New Roman" w:hAnsi="Times New Roman" w:cs="Times New Roman"/>
          <w:sz w:val="24"/>
          <w:szCs w:val="24"/>
          <w:lang w:val="en-US" w:eastAsia="pt-BR"/>
        </w:rPr>
        <w:t xml:space="preserve"> </w:t>
      </w:r>
      <w:r w:rsidR="00CE4F69" w:rsidRPr="00A04CE0">
        <w:rPr>
          <w:rFonts w:ascii="Times New Roman" w:eastAsia="Times New Roman" w:hAnsi="Times New Roman" w:cs="Times New Roman"/>
          <w:sz w:val="24"/>
          <w:szCs w:val="24"/>
          <w:lang w:val="en-US" w:eastAsia="pt-BR"/>
        </w:rPr>
        <w:t>20</w:t>
      </w:r>
      <w:r w:rsidR="00FE3B55" w:rsidRPr="00A04CE0">
        <w:rPr>
          <w:rFonts w:ascii="Times New Roman" w:eastAsia="Times New Roman" w:hAnsi="Times New Roman" w:cs="Times New Roman"/>
          <w:sz w:val="24"/>
          <w:szCs w:val="24"/>
          <w:lang w:val="en-US" w:eastAsia="pt-BR"/>
        </w:rPr>
        <w:t>17</w:t>
      </w:r>
      <w:r w:rsidRPr="00A04CE0">
        <w:rPr>
          <w:rFonts w:ascii="Times New Roman" w:eastAsia="Times New Roman" w:hAnsi="Times New Roman" w:cs="Times New Roman"/>
          <w:sz w:val="24"/>
          <w:szCs w:val="24"/>
          <w:lang w:val="en-US" w:eastAsia="pt-BR"/>
        </w:rPr>
        <w:t xml:space="preserve">, </w:t>
      </w:r>
      <w:r w:rsidR="00FF18CE" w:rsidRPr="00A04CE0">
        <w:rPr>
          <w:rFonts w:ascii="Times New Roman" w:eastAsia="Times New Roman" w:hAnsi="Times New Roman" w:cs="Times New Roman"/>
          <w:sz w:val="24"/>
          <w:szCs w:val="24"/>
          <w:lang w:val="en-US" w:eastAsia="pt-BR"/>
        </w:rPr>
        <w:t xml:space="preserve">that correspond to summer season at </w:t>
      </w:r>
      <w:r w:rsidR="0049728D" w:rsidRPr="00A04CE0">
        <w:rPr>
          <w:rFonts w:ascii="Times New Roman" w:hAnsi="Times New Roman" w:cs="Times New Roman"/>
          <w:sz w:val="24"/>
          <w:szCs w:val="24"/>
          <w:lang w:val="en-US"/>
        </w:rPr>
        <w:t>Southern Hemisphere</w:t>
      </w:r>
      <w:r w:rsidR="0049728D" w:rsidRPr="00A04CE0">
        <w:rPr>
          <w:rFonts w:ascii="Times New Roman" w:eastAsia="Times New Roman" w:hAnsi="Times New Roman" w:cs="Times New Roman"/>
          <w:sz w:val="24"/>
          <w:szCs w:val="24"/>
          <w:lang w:val="en-US" w:eastAsia="pt-BR"/>
        </w:rPr>
        <w:t xml:space="preserve"> </w:t>
      </w:r>
      <w:r w:rsidR="00FF18CE" w:rsidRPr="00A04CE0">
        <w:rPr>
          <w:rFonts w:ascii="Times New Roman" w:eastAsia="Times New Roman" w:hAnsi="Times New Roman" w:cs="Times New Roman"/>
          <w:sz w:val="24"/>
          <w:szCs w:val="24"/>
          <w:lang w:val="en-US" w:eastAsia="pt-BR"/>
        </w:rPr>
        <w:t xml:space="preserve">and </w:t>
      </w:r>
      <w:r w:rsidRPr="00A04CE0">
        <w:rPr>
          <w:rFonts w:ascii="Times New Roman" w:eastAsia="Times New Roman" w:hAnsi="Times New Roman" w:cs="Times New Roman"/>
          <w:sz w:val="24"/>
          <w:szCs w:val="24"/>
          <w:lang w:val="en-US" w:eastAsia="pt-BR"/>
        </w:rPr>
        <w:t xml:space="preserve">which is </w:t>
      </w:r>
      <w:r w:rsidRPr="00A04CE0">
        <w:rPr>
          <w:rFonts w:ascii="Times New Roman" w:eastAsia="Times New Roman" w:hAnsi="Times New Roman" w:cs="Times New Roman"/>
          <w:color w:val="000000"/>
          <w:sz w:val="24"/>
          <w:szCs w:val="24"/>
          <w:lang w:val="en-US" w:eastAsia="pt-BR"/>
        </w:rPr>
        <w:t>the best period of the year for sam</w:t>
      </w:r>
      <w:r w:rsidR="009336F0" w:rsidRPr="00A04CE0">
        <w:rPr>
          <w:rFonts w:ascii="Times New Roman" w:eastAsia="Times New Roman" w:hAnsi="Times New Roman" w:cs="Times New Roman"/>
          <w:color w:val="000000"/>
          <w:sz w:val="24"/>
          <w:szCs w:val="24"/>
          <w:lang w:val="en-US" w:eastAsia="pt-BR"/>
        </w:rPr>
        <w:t>p</w:t>
      </w:r>
      <w:r w:rsidRPr="00A04CE0">
        <w:rPr>
          <w:rFonts w:ascii="Times New Roman" w:eastAsia="Times New Roman" w:hAnsi="Times New Roman" w:cs="Times New Roman"/>
          <w:color w:val="000000"/>
          <w:sz w:val="24"/>
          <w:szCs w:val="24"/>
          <w:lang w:val="en-US" w:eastAsia="pt-BR"/>
        </w:rPr>
        <w:t>ling</w:t>
      </w:r>
      <w:r w:rsidR="00CE4F69" w:rsidRPr="00A04CE0">
        <w:rPr>
          <w:rFonts w:ascii="Times New Roman" w:eastAsia="Times New Roman" w:hAnsi="Times New Roman" w:cs="Times New Roman"/>
          <w:color w:val="000000"/>
          <w:sz w:val="24"/>
          <w:szCs w:val="24"/>
          <w:lang w:val="en-US" w:eastAsia="pt-BR"/>
        </w:rPr>
        <w:t xml:space="preserve"> </w:t>
      </w:r>
      <w:r w:rsidR="00CD0B5C" w:rsidRPr="00A04CE0">
        <w:rPr>
          <w:rFonts w:ascii="Times New Roman" w:eastAsia="Times New Roman" w:hAnsi="Times New Roman" w:cs="Times New Roman"/>
          <w:color w:val="000000"/>
          <w:sz w:val="24"/>
          <w:szCs w:val="24"/>
          <w:lang w:val="en-US" w:eastAsia="pt-BR"/>
        </w:rPr>
        <w:t xml:space="preserve">butterflies </w:t>
      </w:r>
      <w:r w:rsidR="00CE4F69" w:rsidRPr="00A04CE0">
        <w:rPr>
          <w:rFonts w:ascii="Times New Roman" w:eastAsia="Times New Roman" w:hAnsi="Times New Roman" w:cs="Times New Roman"/>
          <w:color w:val="000000"/>
          <w:sz w:val="24"/>
          <w:szCs w:val="24"/>
          <w:lang w:val="en-US" w:eastAsia="pt-BR"/>
        </w:rPr>
        <w:t xml:space="preserve">in the Atlantic </w:t>
      </w:r>
      <w:r w:rsidR="00CE4F69" w:rsidRPr="00A04CE0">
        <w:rPr>
          <w:rFonts w:ascii="Times New Roman" w:eastAsia="Times New Roman" w:hAnsi="Times New Roman" w:cs="Times New Roman"/>
          <w:sz w:val="24"/>
          <w:szCs w:val="24"/>
          <w:lang w:val="en-US" w:eastAsia="pt-BR"/>
        </w:rPr>
        <w:t xml:space="preserve">Forest </w:t>
      </w:r>
      <w:r w:rsidR="00E5552E" w:rsidRPr="00A04CE0">
        <w:rPr>
          <w:rFonts w:ascii="Times New Roman" w:eastAsia="Times New Roman" w:hAnsi="Times New Roman" w:cs="Times New Roman"/>
          <w:sz w:val="24"/>
          <w:szCs w:val="24"/>
          <w:lang w:val="en-US" w:eastAsia="pt-BR"/>
        </w:rPr>
        <w:fldChar w:fldCharType="begin" w:fldLock="1"/>
      </w:r>
      <w:r w:rsidR="00842489">
        <w:rPr>
          <w:rFonts w:ascii="Times New Roman" w:eastAsia="Times New Roman" w:hAnsi="Times New Roman" w:cs="Times New Roman"/>
          <w:sz w:val="24"/>
          <w:szCs w:val="24"/>
          <w:lang w:val="en-US" w:eastAsia="pt-BR"/>
        </w:rPr>
        <w:instrText>ADDIN CSL_CITATION {"citationItems":[{"id":"ITEM-1","itemData":{"DOI":"10.1093/ee/nvx115","ISSN":"0046-225X","author":[{"dropping-particle":"","family":"Iserhard","given":"Cristiano Agra","non-dropping-particle":"","parse-names":false,"suffix":""},{"dropping-particle":"","family":"Romanowski","given":"Helena Piccoli","non-dropping-particle":"","parse-names":false,"suffix":""},{"dropping-particle":"","family":"Richter","given":"Aline","non-dropping-particle":"","parse-names":false,"suffix":""},{"dropping-particle":"","family":"Mendonça","given":"Milton de Souza","non-dropping-particle":"","parse-names":false,"suffix":""}],"container-title":"Environmental Entomology","id":"ITEM-1","issue":"4","issued":{"date-parts":[["2017","8"]]},"page":"804-813","title":"Monitoring Temporal Variation to Assess Changes in the Structure of Subtropical Atlantic Forest Butterfly Communities","type":"article-journal","volume":"46"},"uris":["http://www.mendeley.com/documents/?uuid=49dae2f3-d27d-4555-8be3-6600b8fc3642"]}],"mendeley":{"formattedCitation":"(Iserhard, Romanowski, Richter, &amp; Mendonça, 2017)","plainTextFormattedCitation":"(Iserhard, Romanowski, Richter, &amp; Mendonça, 2017)","previouslyFormattedCitation":"(Iserhard, Romanowski, Richter, &amp; Mendonça, 2017)"},"properties":{"noteIndex":0},"schema":"https://github.com/citation-style-language/schema/raw/master/csl-citation.json"}</w:instrText>
      </w:r>
      <w:r w:rsidR="00E5552E" w:rsidRPr="00A04CE0">
        <w:rPr>
          <w:rFonts w:ascii="Times New Roman" w:eastAsia="Times New Roman" w:hAnsi="Times New Roman" w:cs="Times New Roman"/>
          <w:sz w:val="24"/>
          <w:szCs w:val="24"/>
          <w:lang w:val="en-US" w:eastAsia="pt-BR"/>
        </w:rPr>
        <w:fldChar w:fldCharType="separate"/>
      </w:r>
      <w:r w:rsidR="00842489" w:rsidRPr="00842489">
        <w:rPr>
          <w:rFonts w:ascii="Times New Roman" w:eastAsia="Times New Roman" w:hAnsi="Times New Roman" w:cs="Times New Roman"/>
          <w:noProof/>
          <w:sz w:val="24"/>
          <w:szCs w:val="24"/>
          <w:lang w:val="en-US" w:eastAsia="pt-BR"/>
        </w:rPr>
        <w:t>(Iserhard, Romanowski, Richter, &amp; Mendonça, 2017)</w:t>
      </w:r>
      <w:r w:rsidR="00E5552E" w:rsidRPr="00A04CE0">
        <w:rPr>
          <w:rFonts w:ascii="Times New Roman" w:eastAsia="Times New Roman" w:hAnsi="Times New Roman" w:cs="Times New Roman"/>
          <w:sz w:val="24"/>
          <w:szCs w:val="24"/>
          <w:lang w:val="en-US" w:eastAsia="pt-BR"/>
        </w:rPr>
        <w:fldChar w:fldCharType="end"/>
      </w:r>
      <w:r w:rsidR="00CE4F69" w:rsidRPr="00A04CE0">
        <w:rPr>
          <w:rFonts w:ascii="Times New Roman" w:eastAsia="Times New Roman" w:hAnsi="Times New Roman" w:cs="Times New Roman"/>
          <w:sz w:val="24"/>
          <w:szCs w:val="24"/>
          <w:lang w:val="en-US" w:eastAsia="pt-BR"/>
        </w:rPr>
        <w:t>.</w:t>
      </w:r>
      <w:r w:rsidR="00FF18CE" w:rsidRPr="00A04CE0">
        <w:rPr>
          <w:rFonts w:ascii="Times New Roman" w:eastAsia="Times New Roman" w:hAnsi="Times New Roman" w:cs="Times New Roman"/>
          <w:sz w:val="24"/>
          <w:szCs w:val="24"/>
          <w:lang w:val="en-US" w:eastAsia="pt-BR"/>
        </w:rPr>
        <w:t xml:space="preserve"> We adopted standardized methods for sampling fruit-feeding butterflies in the Neotropical region (Freitas et al.</w:t>
      </w:r>
      <w:r w:rsidR="0069651B">
        <w:rPr>
          <w:rFonts w:ascii="Times New Roman" w:eastAsia="Times New Roman" w:hAnsi="Times New Roman" w:cs="Times New Roman"/>
          <w:sz w:val="24"/>
          <w:szCs w:val="24"/>
          <w:lang w:val="en-US" w:eastAsia="pt-BR"/>
        </w:rPr>
        <w:t>,</w:t>
      </w:r>
      <w:r w:rsidR="00FF18CE" w:rsidRPr="00A04CE0">
        <w:rPr>
          <w:rFonts w:ascii="Times New Roman" w:eastAsia="Times New Roman" w:hAnsi="Times New Roman" w:cs="Times New Roman"/>
          <w:sz w:val="24"/>
          <w:szCs w:val="24"/>
          <w:lang w:val="en-US" w:eastAsia="pt-BR"/>
        </w:rPr>
        <w:t xml:space="preserve"> 2020), that consist </w:t>
      </w:r>
      <w:r w:rsidR="00FF18CE" w:rsidRPr="00A04CE0">
        <w:rPr>
          <w:rFonts w:ascii="Times New Roman" w:eastAsia="Times New Roman" w:hAnsi="Times New Roman" w:cs="Times New Roman"/>
          <w:color w:val="000000"/>
          <w:sz w:val="24"/>
          <w:szCs w:val="24"/>
          <w:lang w:val="en-US" w:eastAsia="pt-BR"/>
        </w:rPr>
        <w:t>in install five traps per sampling unit</w:t>
      </w:r>
      <w:ins w:id="6" w:author="Aline Richter" w:date="2021-04-12T10:39:00Z">
        <w:r w:rsidR="005C5583">
          <w:rPr>
            <w:rFonts w:ascii="Times New Roman" w:eastAsia="Times New Roman" w:hAnsi="Times New Roman" w:cs="Times New Roman"/>
            <w:color w:val="000000"/>
            <w:sz w:val="24"/>
            <w:szCs w:val="24"/>
            <w:lang w:val="en-US" w:eastAsia="pt-BR"/>
          </w:rPr>
          <w:t xml:space="preserve">, </w:t>
        </w:r>
      </w:ins>
      <w:ins w:id="7" w:author="Aline Richter" w:date="2021-04-12T10:40:00Z">
        <w:r w:rsidR="005C5583">
          <w:rPr>
            <w:rFonts w:ascii="Times New Roman" w:eastAsia="Times New Roman" w:hAnsi="Times New Roman" w:cs="Times New Roman"/>
            <w:color w:val="000000"/>
            <w:sz w:val="24"/>
            <w:szCs w:val="24"/>
            <w:lang w:val="en-US" w:eastAsia="pt-BR"/>
          </w:rPr>
          <w:t>which were</w:t>
        </w:r>
      </w:ins>
      <w:del w:id="8" w:author="Aline Richter" w:date="2021-04-12T10:40:00Z">
        <w:r w:rsidR="00FF18CE" w:rsidRPr="00A04CE0" w:rsidDel="005C5583">
          <w:rPr>
            <w:rFonts w:ascii="Times New Roman" w:eastAsia="Times New Roman" w:hAnsi="Times New Roman" w:cs="Times New Roman"/>
            <w:color w:val="000000"/>
            <w:sz w:val="24"/>
            <w:szCs w:val="24"/>
            <w:lang w:val="en-US" w:eastAsia="pt-BR"/>
          </w:rPr>
          <w:delText xml:space="preserve"> </w:delText>
        </w:r>
      </w:del>
      <w:del w:id="9" w:author="Aline Richter" w:date="2021-04-12T10:36:00Z">
        <w:r w:rsidR="00FF18CE" w:rsidRPr="00A04CE0" w:rsidDel="005C5583">
          <w:rPr>
            <w:rFonts w:ascii="Times New Roman" w:eastAsia="Times New Roman" w:hAnsi="Times New Roman" w:cs="Times New Roman"/>
            <w:color w:val="000000"/>
            <w:sz w:val="24"/>
            <w:szCs w:val="24"/>
            <w:lang w:val="en-US" w:eastAsia="pt-BR"/>
          </w:rPr>
          <w:delText>(</w:delText>
        </w:r>
        <w:commentRangeStart w:id="10"/>
        <w:r w:rsidR="00FF18CE" w:rsidRPr="00A04CE0" w:rsidDel="005C5583">
          <w:rPr>
            <w:rFonts w:ascii="Times New Roman" w:eastAsia="Times New Roman" w:hAnsi="Times New Roman" w:cs="Times New Roman"/>
            <w:color w:val="000000"/>
            <w:sz w:val="24"/>
            <w:szCs w:val="24"/>
            <w:lang w:val="en-US" w:eastAsia="pt-BR"/>
          </w:rPr>
          <w:delText>SU)</w:delText>
        </w:r>
        <w:commentRangeEnd w:id="10"/>
        <w:r w:rsidR="00032BFD" w:rsidDel="005C5583">
          <w:rPr>
            <w:rStyle w:val="Refdecomentrio"/>
          </w:rPr>
          <w:commentReference w:id="10"/>
        </w:r>
        <w:r w:rsidR="00FF18CE" w:rsidRPr="00A04CE0" w:rsidDel="005C5583">
          <w:rPr>
            <w:rFonts w:ascii="Times New Roman" w:eastAsia="Times New Roman" w:hAnsi="Times New Roman" w:cs="Times New Roman"/>
            <w:color w:val="000000"/>
            <w:sz w:val="24"/>
            <w:szCs w:val="24"/>
            <w:lang w:val="en-US" w:eastAsia="pt-BR"/>
          </w:rPr>
          <w:delText xml:space="preserve"> </w:delText>
        </w:r>
      </w:del>
      <w:del w:id="11" w:author="Aline Richter" w:date="2021-04-12T10:40:00Z">
        <w:r w:rsidR="00FF18CE" w:rsidRPr="00A04CE0" w:rsidDel="005C5583">
          <w:rPr>
            <w:rFonts w:ascii="Times New Roman" w:eastAsia="Times New Roman" w:hAnsi="Times New Roman" w:cs="Times New Roman"/>
            <w:color w:val="000000"/>
            <w:sz w:val="24"/>
            <w:szCs w:val="24"/>
            <w:lang w:val="en-US" w:eastAsia="pt-BR"/>
          </w:rPr>
          <w:delText>and the traps was</w:delText>
        </w:r>
      </w:del>
      <w:r w:rsidR="00FF18CE" w:rsidRPr="00A04CE0">
        <w:rPr>
          <w:rFonts w:ascii="Times New Roman" w:eastAsia="Times New Roman" w:hAnsi="Times New Roman" w:cs="Times New Roman"/>
          <w:color w:val="000000"/>
          <w:sz w:val="24"/>
          <w:szCs w:val="24"/>
          <w:lang w:val="en-US" w:eastAsia="pt-BR"/>
        </w:rPr>
        <w:t xml:space="preserve"> baited with a mixture of mashed banana and sugarcane juice (Freitas et al.</w:t>
      </w:r>
      <w:r w:rsidR="0069651B">
        <w:rPr>
          <w:rFonts w:ascii="Times New Roman" w:eastAsia="Times New Roman" w:hAnsi="Times New Roman" w:cs="Times New Roman"/>
          <w:color w:val="000000"/>
          <w:sz w:val="24"/>
          <w:szCs w:val="24"/>
          <w:lang w:val="en-US" w:eastAsia="pt-BR"/>
        </w:rPr>
        <w:t>,</w:t>
      </w:r>
      <w:r w:rsidR="00FF18CE" w:rsidRPr="00A04CE0">
        <w:rPr>
          <w:rFonts w:ascii="Times New Roman" w:eastAsia="Times New Roman" w:hAnsi="Times New Roman" w:cs="Times New Roman"/>
          <w:color w:val="000000"/>
          <w:sz w:val="24"/>
          <w:szCs w:val="24"/>
          <w:lang w:val="en-US" w:eastAsia="pt-BR"/>
        </w:rPr>
        <w:t xml:space="preserve"> 2020).</w:t>
      </w:r>
      <w:r w:rsidR="00EF62E4" w:rsidRPr="00A04CE0">
        <w:rPr>
          <w:rFonts w:ascii="Times New Roman" w:eastAsia="Times New Roman" w:hAnsi="Times New Roman" w:cs="Times New Roman"/>
          <w:color w:val="000000"/>
          <w:sz w:val="24"/>
          <w:szCs w:val="24"/>
          <w:lang w:val="en-US" w:eastAsia="pt-BR"/>
        </w:rPr>
        <w:t xml:space="preserve"> We </w:t>
      </w:r>
      <w:r w:rsidR="00D42CAE" w:rsidRPr="00A04CE0">
        <w:rPr>
          <w:rFonts w:ascii="Times New Roman" w:eastAsia="Times New Roman" w:hAnsi="Times New Roman" w:cs="Times New Roman"/>
          <w:color w:val="000000"/>
          <w:sz w:val="24"/>
          <w:szCs w:val="24"/>
          <w:lang w:val="en-US" w:eastAsia="pt-BR"/>
        </w:rPr>
        <w:t xml:space="preserve">performed monthly surveys at </w:t>
      </w:r>
      <w:r w:rsidR="00EF62E4" w:rsidRPr="00A04CE0">
        <w:rPr>
          <w:rFonts w:ascii="Times New Roman" w:eastAsia="Times New Roman" w:hAnsi="Times New Roman" w:cs="Times New Roman"/>
          <w:color w:val="000000"/>
          <w:sz w:val="24"/>
          <w:szCs w:val="24"/>
          <w:lang w:val="en-US" w:eastAsia="pt-BR"/>
        </w:rPr>
        <w:t xml:space="preserve">six </w:t>
      </w:r>
      <w:r w:rsidR="004F0108" w:rsidRPr="00A04CE0">
        <w:rPr>
          <w:rFonts w:ascii="Times New Roman" w:eastAsia="Times New Roman" w:hAnsi="Times New Roman" w:cs="Times New Roman"/>
          <w:color w:val="000000"/>
          <w:sz w:val="24"/>
          <w:szCs w:val="24"/>
          <w:lang w:val="en-US" w:eastAsia="pt-BR"/>
        </w:rPr>
        <w:t xml:space="preserve">sites </w:t>
      </w:r>
      <w:r w:rsidR="00971E2E" w:rsidRPr="00A04CE0">
        <w:rPr>
          <w:rFonts w:ascii="Times New Roman" w:eastAsia="Times New Roman" w:hAnsi="Times New Roman" w:cs="Times New Roman"/>
          <w:color w:val="000000"/>
          <w:sz w:val="24"/>
          <w:szCs w:val="24"/>
          <w:lang w:val="en-US" w:eastAsia="pt-BR"/>
        </w:rPr>
        <w:t xml:space="preserve">of native forest </w:t>
      </w:r>
      <w:r w:rsidR="00EF62E4" w:rsidRPr="00A04CE0">
        <w:rPr>
          <w:rFonts w:ascii="Times New Roman" w:eastAsia="Times New Roman" w:hAnsi="Times New Roman" w:cs="Times New Roman"/>
          <w:color w:val="000000"/>
          <w:sz w:val="24"/>
          <w:szCs w:val="24"/>
          <w:lang w:val="en-US" w:eastAsia="pt-BR"/>
        </w:rPr>
        <w:t>within FLONA-SFP</w:t>
      </w:r>
      <w:r w:rsidR="00FF18CE" w:rsidRPr="00A04CE0">
        <w:rPr>
          <w:rFonts w:ascii="Times New Roman" w:eastAsia="Times New Roman" w:hAnsi="Times New Roman" w:cs="Times New Roman"/>
          <w:color w:val="000000"/>
          <w:sz w:val="24"/>
          <w:szCs w:val="24"/>
          <w:lang w:val="en-US" w:eastAsia="pt-BR"/>
        </w:rPr>
        <w:t xml:space="preserve"> </w:t>
      </w:r>
      <w:r w:rsidR="006D03B8" w:rsidRPr="00A04CE0">
        <w:rPr>
          <w:rFonts w:ascii="Times New Roman" w:eastAsia="Times New Roman" w:hAnsi="Times New Roman" w:cs="Times New Roman"/>
          <w:color w:val="000000"/>
          <w:sz w:val="24"/>
          <w:szCs w:val="24"/>
          <w:lang w:val="en-US" w:eastAsia="pt-BR"/>
        </w:rPr>
        <w:t xml:space="preserve">for </w:t>
      </w:r>
      <w:r w:rsidR="00FE3B55" w:rsidRPr="00A04CE0">
        <w:rPr>
          <w:rFonts w:ascii="Times New Roman" w:eastAsia="Times New Roman" w:hAnsi="Times New Roman" w:cs="Times New Roman"/>
          <w:color w:val="000000"/>
          <w:sz w:val="24"/>
          <w:szCs w:val="24"/>
          <w:lang w:val="en-US" w:eastAsia="pt-BR"/>
        </w:rPr>
        <w:t>five</w:t>
      </w:r>
      <w:r w:rsidR="00EF62E4" w:rsidRPr="00A04CE0">
        <w:rPr>
          <w:rFonts w:ascii="Times New Roman" w:eastAsia="Times New Roman" w:hAnsi="Times New Roman" w:cs="Times New Roman"/>
          <w:color w:val="000000"/>
          <w:sz w:val="24"/>
          <w:szCs w:val="24"/>
          <w:lang w:val="en-US" w:eastAsia="pt-BR"/>
        </w:rPr>
        <w:t xml:space="preserve"> </w:t>
      </w:r>
      <w:r w:rsidR="009336F0" w:rsidRPr="00A04CE0">
        <w:rPr>
          <w:rFonts w:ascii="Times New Roman" w:eastAsia="Times New Roman" w:hAnsi="Times New Roman" w:cs="Times New Roman"/>
          <w:color w:val="000000"/>
          <w:sz w:val="24"/>
          <w:szCs w:val="24"/>
          <w:lang w:val="en-US" w:eastAsia="pt-BR"/>
        </w:rPr>
        <w:t>months</w:t>
      </w:r>
      <w:del w:id="12" w:author="Aline Richter" w:date="2021-04-12T10:43:00Z">
        <w:r w:rsidR="009336F0" w:rsidRPr="00A04CE0" w:rsidDel="005C5583">
          <w:rPr>
            <w:rFonts w:ascii="Times New Roman" w:eastAsia="Times New Roman" w:hAnsi="Times New Roman" w:cs="Times New Roman"/>
            <w:color w:val="000000"/>
            <w:sz w:val="24"/>
            <w:szCs w:val="24"/>
            <w:lang w:val="en-US" w:eastAsia="pt-BR"/>
          </w:rPr>
          <w:delText xml:space="preserve">, resulting in five </w:delText>
        </w:r>
        <w:r w:rsidR="00EF62E4" w:rsidRPr="00A04CE0" w:rsidDel="005C5583">
          <w:rPr>
            <w:rFonts w:ascii="Times New Roman" w:eastAsia="Times New Roman" w:hAnsi="Times New Roman" w:cs="Times New Roman"/>
            <w:color w:val="000000"/>
            <w:sz w:val="24"/>
            <w:szCs w:val="24"/>
            <w:lang w:val="en-US" w:eastAsia="pt-BR"/>
          </w:rPr>
          <w:delText>temporal replications.</w:delText>
        </w:r>
      </w:del>
      <w:ins w:id="13" w:author="Aline Richter" w:date="2021-04-12T10:43:00Z">
        <w:r w:rsidR="005C5583">
          <w:rPr>
            <w:rFonts w:ascii="Times New Roman" w:eastAsia="Times New Roman" w:hAnsi="Times New Roman" w:cs="Times New Roman"/>
            <w:color w:val="000000"/>
            <w:sz w:val="24"/>
            <w:szCs w:val="24"/>
            <w:lang w:val="en-US" w:eastAsia="pt-BR"/>
          </w:rPr>
          <w:t>.</w:t>
        </w:r>
      </w:ins>
      <w:r w:rsidR="00EF62E4" w:rsidRPr="00A04CE0">
        <w:rPr>
          <w:rFonts w:ascii="Times New Roman" w:eastAsia="Times New Roman" w:hAnsi="Times New Roman" w:cs="Times New Roman"/>
          <w:color w:val="000000"/>
          <w:sz w:val="24"/>
          <w:szCs w:val="24"/>
          <w:lang w:val="en-US" w:eastAsia="pt-BR"/>
        </w:rPr>
        <w:t xml:space="preserve"> </w:t>
      </w:r>
      <w:r w:rsidR="00971E2E" w:rsidRPr="00A04CE0">
        <w:rPr>
          <w:rFonts w:ascii="Times New Roman" w:eastAsia="Times New Roman" w:hAnsi="Times New Roman" w:cs="Times New Roman"/>
          <w:color w:val="000000"/>
          <w:sz w:val="24"/>
          <w:szCs w:val="24"/>
          <w:lang w:val="en-US" w:eastAsia="pt-BR"/>
        </w:rPr>
        <w:t xml:space="preserve">In </w:t>
      </w:r>
      <w:r w:rsidR="00FF18CE" w:rsidRPr="00A04CE0">
        <w:rPr>
          <w:rFonts w:ascii="Times New Roman" w:eastAsia="Times New Roman" w:hAnsi="Times New Roman" w:cs="Times New Roman"/>
          <w:color w:val="000000"/>
          <w:sz w:val="24"/>
          <w:szCs w:val="24"/>
          <w:lang w:val="en-US" w:eastAsia="pt-BR"/>
        </w:rPr>
        <w:t>each month</w:t>
      </w:r>
      <w:ins w:id="14" w:author="Aline Richter" w:date="2021-04-12T10:44:00Z">
        <w:r w:rsidR="005C5583">
          <w:rPr>
            <w:rFonts w:ascii="Times New Roman" w:eastAsia="Times New Roman" w:hAnsi="Times New Roman" w:cs="Times New Roman"/>
            <w:color w:val="000000"/>
            <w:sz w:val="24"/>
            <w:szCs w:val="24"/>
            <w:lang w:val="en-US" w:eastAsia="pt-BR"/>
          </w:rPr>
          <w:t>,</w:t>
        </w:r>
      </w:ins>
      <w:r w:rsidR="00971E2E" w:rsidRPr="00A04CE0">
        <w:rPr>
          <w:rFonts w:ascii="Times New Roman" w:eastAsia="Times New Roman" w:hAnsi="Times New Roman" w:cs="Times New Roman"/>
          <w:color w:val="000000"/>
          <w:sz w:val="24"/>
          <w:szCs w:val="24"/>
          <w:lang w:val="en-US" w:eastAsia="pt-BR"/>
        </w:rPr>
        <w:t xml:space="preserve"> </w:t>
      </w:r>
      <w:del w:id="15" w:author="Aline Richter" w:date="2021-04-12T10:43:00Z">
        <w:r w:rsidR="00971E2E" w:rsidRPr="00A04CE0" w:rsidDel="005C5583">
          <w:rPr>
            <w:rFonts w:ascii="Times New Roman" w:eastAsia="Times New Roman" w:hAnsi="Times New Roman" w:cs="Times New Roman"/>
            <w:color w:val="000000"/>
            <w:sz w:val="24"/>
            <w:szCs w:val="24"/>
            <w:lang w:val="en-US" w:eastAsia="pt-BR"/>
          </w:rPr>
          <w:delText>(our sampling occasion)</w:delText>
        </w:r>
        <w:r w:rsidR="00FF18CE" w:rsidRPr="00A04CE0" w:rsidDel="005C5583">
          <w:rPr>
            <w:rFonts w:ascii="Times New Roman" w:eastAsia="Times New Roman" w:hAnsi="Times New Roman" w:cs="Times New Roman"/>
            <w:color w:val="000000"/>
            <w:sz w:val="24"/>
            <w:szCs w:val="24"/>
            <w:lang w:val="en-US" w:eastAsia="pt-BR"/>
          </w:rPr>
          <w:delText xml:space="preserve"> </w:delText>
        </w:r>
      </w:del>
      <w:r w:rsidR="00971E2E" w:rsidRPr="00A04CE0">
        <w:rPr>
          <w:rFonts w:ascii="Times New Roman" w:eastAsia="Times New Roman" w:hAnsi="Times New Roman" w:cs="Times New Roman"/>
          <w:color w:val="000000"/>
          <w:sz w:val="24"/>
          <w:szCs w:val="24"/>
          <w:lang w:val="en-US" w:eastAsia="pt-BR"/>
        </w:rPr>
        <w:t>the traps remained open for</w:t>
      </w:r>
      <w:r w:rsidR="00FF18CE" w:rsidRPr="00A04CE0">
        <w:rPr>
          <w:rFonts w:ascii="Times New Roman" w:eastAsia="Times New Roman" w:hAnsi="Times New Roman" w:cs="Times New Roman"/>
          <w:color w:val="000000"/>
          <w:sz w:val="24"/>
          <w:szCs w:val="24"/>
          <w:lang w:val="en-US" w:eastAsia="pt-BR"/>
        </w:rPr>
        <w:t xml:space="preserve"> eight to ten consecutive days</w:t>
      </w:r>
      <w:r w:rsidR="00971E2E" w:rsidRPr="00A04CE0">
        <w:rPr>
          <w:rFonts w:ascii="Times New Roman" w:eastAsia="Times New Roman" w:hAnsi="Times New Roman" w:cs="Times New Roman"/>
          <w:color w:val="000000"/>
          <w:sz w:val="24"/>
          <w:szCs w:val="24"/>
          <w:lang w:val="en-US" w:eastAsia="pt-BR"/>
        </w:rPr>
        <w:t xml:space="preserve"> and every 48h the traps were checked and the bait replaced</w:t>
      </w:r>
      <w:ins w:id="16" w:author="Aline Richter" w:date="2021-04-12T10:57:00Z">
        <w:r w:rsidR="000B1D78">
          <w:rPr>
            <w:rFonts w:ascii="Times New Roman" w:eastAsia="Times New Roman" w:hAnsi="Times New Roman" w:cs="Times New Roman"/>
            <w:color w:val="000000"/>
            <w:sz w:val="24"/>
            <w:szCs w:val="24"/>
            <w:lang w:val="en-US" w:eastAsia="pt-BR"/>
          </w:rPr>
          <w:t xml:space="preserve"> totalizing </w:t>
        </w:r>
      </w:ins>
      <w:ins w:id="17" w:author="Aline Richter" w:date="2021-04-12T10:58:00Z">
        <w:r w:rsidR="000B1D78">
          <w:rPr>
            <w:rFonts w:ascii="Times New Roman" w:eastAsia="Times New Roman" w:hAnsi="Times New Roman" w:cs="Times New Roman"/>
            <w:color w:val="000000"/>
            <w:sz w:val="24"/>
            <w:szCs w:val="24"/>
            <w:lang w:val="en-US" w:eastAsia="pt-BR"/>
          </w:rPr>
          <w:t xml:space="preserve">a sampling effort of the </w:t>
        </w:r>
      </w:ins>
      <w:ins w:id="18" w:author="Aline Richter" w:date="2021-04-12T10:57:00Z">
        <w:r w:rsidR="000B1D78">
          <w:rPr>
            <w:rFonts w:ascii="Times New Roman" w:eastAsia="Times New Roman" w:hAnsi="Times New Roman" w:cs="Times New Roman"/>
            <w:color w:val="000000"/>
            <w:sz w:val="24"/>
            <w:szCs w:val="24"/>
            <w:lang w:val="en-US" w:eastAsia="pt-BR"/>
          </w:rPr>
          <w:t xml:space="preserve">1260 </w:t>
        </w:r>
        <w:r w:rsidR="000B1D78" w:rsidRPr="00DC4970">
          <w:rPr>
            <w:rFonts w:ascii="Times New Roman" w:eastAsia="Times New Roman" w:hAnsi="Times New Roman" w:cs="Times New Roman"/>
            <w:color w:val="000000"/>
            <w:sz w:val="24"/>
            <w:szCs w:val="24"/>
            <w:lang w:val="en-US" w:eastAsia="pt-BR"/>
          </w:rPr>
          <w:t>trap-days (</w:t>
        </w:r>
        <w:r w:rsidR="000B1D78">
          <w:rPr>
            <w:rFonts w:ascii="Times New Roman" w:eastAsia="Times New Roman" w:hAnsi="Times New Roman" w:cs="Times New Roman"/>
            <w:color w:val="000000"/>
            <w:sz w:val="24"/>
            <w:szCs w:val="24"/>
            <w:lang w:val="en-US" w:eastAsia="pt-BR"/>
          </w:rPr>
          <w:t>1</w:t>
        </w:r>
        <w:r w:rsidR="000B1D78" w:rsidRPr="00DC4970">
          <w:rPr>
            <w:rFonts w:ascii="Times New Roman" w:eastAsia="Times New Roman" w:hAnsi="Times New Roman" w:cs="Times New Roman"/>
            <w:color w:val="000000"/>
            <w:sz w:val="24"/>
            <w:szCs w:val="24"/>
            <w:lang w:val="en-US" w:eastAsia="pt-BR"/>
          </w:rPr>
          <w:t xml:space="preserve">0 traps × </w:t>
        </w:r>
        <w:r w:rsidR="000B1D78">
          <w:rPr>
            <w:rFonts w:ascii="Times New Roman" w:eastAsia="Times New Roman" w:hAnsi="Times New Roman" w:cs="Times New Roman"/>
            <w:color w:val="000000"/>
            <w:sz w:val="24"/>
            <w:szCs w:val="24"/>
            <w:lang w:val="en-US" w:eastAsia="pt-BR"/>
          </w:rPr>
          <w:t>6</w:t>
        </w:r>
        <w:r w:rsidR="000B1D78" w:rsidRPr="00DC4970">
          <w:rPr>
            <w:rFonts w:ascii="Times New Roman" w:eastAsia="Times New Roman" w:hAnsi="Times New Roman" w:cs="Times New Roman"/>
            <w:color w:val="000000"/>
            <w:sz w:val="24"/>
            <w:szCs w:val="24"/>
            <w:lang w:val="en-US" w:eastAsia="pt-BR"/>
          </w:rPr>
          <w:t xml:space="preserve"> sampling units ×</w:t>
        </w:r>
        <w:r w:rsidR="000B1D78">
          <w:rPr>
            <w:rFonts w:ascii="Times New Roman" w:eastAsia="Times New Roman" w:hAnsi="Times New Roman" w:cs="Times New Roman"/>
            <w:color w:val="000000"/>
            <w:sz w:val="24"/>
            <w:szCs w:val="24"/>
            <w:lang w:val="en-US" w:eastAsia="pt-BR"/>
          </w:rPr>
          <w:t xml:space="preserve"> 21 days</w:t>
        </w:r>
        <w:r w:rsidR="000B1D78" w:rsidRPr="00DC4970">
          <w:rPr>
            <w:rFonts w:ascii="Times New Roman" w:eastAsia="Times New Roman" w:hAnsi="Times New Roman" w:cs="Times New Roman"/>
            <w:color w:val="000000"/>
            <w:sz w:val="24"/>
            <w:szCs w:val="24"/>
            <w:lang w:val="en-US" w:eastAsia="pt-BR"/>
          </w:rPr>
          <w:t>).</w:t>
        </w:r>
      </w:ins>
      <w:ins w:id="19" w:author="Aline Richter" w:date="2021-04-12T10:58:00Z">
        <w:r w:rsidR="000B1D78">
          <w:rPr>
            <w:rFonts w:ascii="Times New Roman" w:eastAsia="Times New Roman" w:hAnsi="Times New Roman" w:cs="Times New Roman"/>
            <w:color w:val="000000"/>
            <w:sz w:val="24"/>
            <w:szCs w:val="24"/>
            <w:lang w:val="en-US" w:eastAsia="pt-BR"/>
          </w:rPr>
          <w:t xml:space="preserve"> </w:t>
        </w:r>
      </w:ins>
      <w:del w:id="20" w:author="Aline Richter" w:date="2021-04-12T10:58:00Z">
        <w:r w:rsidR="00A07DF3" w:rsidRPr="00A04CE0" w:rsidDel="000B1D78">
          <w:rPr>
            <w:rFonts w:ascii="Times New Roman" w:eastAsia="Times New Roman" w:hAnsi="Times New Roman" w:cs="Times New Roman"/>
            <w:color w:val="000000"/>
            <w:sz w:val="24"/>
            <w:szCs w:val="24"/>
            <w:lang w:val="en-US" w:eastAsia="pt-BR"/>
          </w:rPr>
          <w:delText xml:space="preserve">. </w:delText>
        </w:r>
      </w:del>
      <w:r w:rsidR="00A07DF3" w:rsidRPr="00A04CE0">
        <w:rPr>
          <w:rFonts w:ascii="Times New Roman" w:eastAsia="Times New Roman" w:hAnsi="Times New Roman" w:cs="Times New Roman"/>
          <w:color w:val="000000"/>
          <w:sz w:val="24"/>
          <w:szCs w:val="24"/>
          <w:lang w:val="en-US" w:eastAsia="pt-BR"/>
        </w:rPr>
        <w:t xml:space="preserve">In each </w:t>
      </w:r>
      <w:r w:rsidR="00AF4C27" w:rsidRPr="00A04CE0">
        <w:rPr>
          <w:rFonts w:ascii="Times New Roman" w:eastAsia="Times New Roman" w:hAnsi="Times New Roman" w:cs="Times New Roman"/>
          <w:color w:val="000000"/>
          <w:sz w:val="24"/>
          <w:szCs w:val="24"/>
          <w:lang w:val="en-US" w:eastAsia="pt-BR"/>
        </w:rPr>
        <w:t xml:space="preserve">site </w:t>
      </w:r>
      <w:r w:rsidR="00A07DF3" w:rsidRPr="00A04CE0">
        <w:rPr>
          <w:rFonts w:ascii="Times New Roman" w:eastAsia="Times New Roman" w:hAnsi="Times New Roman" w:cs="Times New Roman"/>
          <w:color w:val="000000"/>
          <w:sz w:val="24"/>
          <w:szCs w:val="24"/>
          <w:lang w:val="en-US" w:eastAsia="pt-BR"/>
        </w:rPr>
        <w:t>we sample</w:t>
      </w:r>
      <w:r w:rsidR="009336F0" w:rsidRPr="00A04CE0">
        <w:rPr>
          <w:rFonts w:ascii="Times New Roman" w:eastAsia="Times New Roman" w:hAnsi="Times New Roman" w:cs="Times New Roman"/>
          <w:color w:val="000000"/>
          <w:sz w:val="24"/>
          <w:szCs w:val="24"/>
          <w:lang w:val="en-US" w:eastAsia="pt-BR"/>
        </w:rPr>
        <w:t>d</w:t>
      </w:r>
      <w:r w:rsidR="00A07DF3" w:rsidRPr="00A04CE0">
        <w:rPr>
          <w:rFonts w:ascii="Times New Roman" w:eastAsia="Times New Roman" w:hAnsi="Times New Roman" w:cs="Times New Roman"/>
          <w:color w:val="000000"/>
          <w:sz w:val="24"/>
          <w:szCs w:val="24"/>
          <w:lang w:val="en-US" w:eastAsia="pt-BR"/>
        </w:rPr>
        <w:t xml:space="preserve"> the </w:t>
      </w:r>
      <w:r w:rsidR="009336F0" w:rsidRPr="00A04CE0">
        <w:rPr>
          <w:rFonts w:ascii="Times New Roman" w:eastAsia="Times New Roman" w:hAnsi="Times New Roman" w:cs="Times New Roman"/>
          <w:color w:val="000000"/>
          <w:sz w:val="24"/>
          <w:szCs w:val="24"/>
          <w:lang w:val="en-US" w:eastAsia="pt-BR"/>
        </w:rPr>
        <w:t xml:space="preserve">assemblages </w:t>
      </w:r>
      <w:r w:rsidR="00A07DF3" w:rsidRPr="00A04CE0">
        <w:rPr>
          <w:rFonts w:ascii="Times New Roman" w:eastAsia="Times New Roman" w:hAnsi="Times New Roman" w:cs="Times New Roman"/>
          <w:color w:val="000000"/>
          <w:sz w:val="24"/>
          <w:szCs w:val="24"/>
          <w:lang w:val="en-US" w:eastAsia="pt-BR"/>
        </w:rPr>
        <w:t>of fruit-feeding butterflies in the canopy (~1</w:t>
      </w:r>
      <w:r w:rsidR="00FE2807" w:rsidRPr="00A04CE0">
        <w:rPr>
          <w:rFonts w:ascii="Times New Roman" w:eastAsia="Times New Roman" w:hAnsi="Times New Roman" w:cs="Times New Roman"/>
          <w:color w:val="000000"/>
          <w:sz w:val="24"/>
          <w:szCs w:val="24"/>
          <w:lang w:val="en-US" w:eastAsia="pt-BR"/>
        </w:rPr>
        <w:t>5</w:t>
      </w:r>
      <w:r w:rsidR="00A07DF3" w:rsidRPr="00A04CE0">
        <w:rPr>
          <w:rFonts w:ascii="Times New Roman" w:eastAsia="Times New Roman" w:hAnsi="Times New Roman" w:cs="Times New Roman"/>
          <w:color w:val="000000"/>
          <w:sz w:val="24"/>
          <w:szCs w:val="24"/>
          <w:lang w:val="en-US" w:eastAsia="pt-BR"/>
        </w:rPr>
        <w:t xml:space="preserve"> m above the ground, inside canopy tree crowns) and </w:t>
      </w:r>
      <w:r w:rsidR="009336F0" w:rsidRPr="00A04CE0">
        <w:rPr>
          <w:rFonts w:ascii="Times New Roman" w:eastAsia="Times New Roman" w:hAnsi="Times New Roman" w:cs="Times New Roman"/>
          <w:color w:val="000000"/>
          <w:sz w:val="24"/>
          <w:szCs w:val="24"/>
          <w:lang w:val="en-US" w:eastAsia="pt-BR"/>
        </w:rPr>
        <w:t xml:space="preserve">in the </w:t>
      </w:r>
      <w:r w:rsidR="00A07DF3" w:rsidRPr="00A04CE0">
        <w:rPr>
          <w:rFonts w:ascii="Times New Roman" w:eastAsia="Times New Roman" w:hAnsi="Times New Roman" w:cs="Times New Roman"/>
          <w:color w:val="000000"/>
          <w:sz w:val="24"/>
          <w:szCs w:val="24"/>
          <w:lang w:val="en-US" w:eastAsia="pt-BR"/>
        </w:rPr>
        <w:t>under</w:t>
      </w:r>
      <w:r w:rsidR="00FE3B55" w:rsidRPr="00A04CE0">
        <w:rPr>
          <w:rFonts w:ascii="Times New Roman" w:eastAsia="Times New Roman" w:hAnsi="Times New Roman" w:cs="Times New Roman"/>
          <w:color w:val="000000"/>
          <w:sz w:val="24"/>
          <w:szCs w:val="24"/>
          <w:lang w:val="en-US" w:eastAsia="pt-BR"/>
        </w:rPr>
        <w:t>story (1.5 m above the ground)</w:t>
      </w:r>
      <w:r w:rsidR="000A0323" w:rsidRPr="00A04CE0">
        <w:rPr>
          <w:rFonts w:ascii="Times New Roman" w:eastAsia="Times New Roman" w:hAnsi="Times New Roman" w:cs="Times New Roman"/>
          <w:color w:val="000000"/>
          <w:sz w:val="24"/>
          <w:szCs w:val="24"/>
          <w:lang w:val="en-US" w:eastAsia="pt-BR"/>
        </w:rPr>
        <w:t xml:space="preserve"> and e</w:t>
      </w:r>
      <w:r w:rsidR="00AF4C27" w:rsidRPr="00A04CE0">
        <w:rPr>
          <w:rFonts w:ascii="Times New Roman" w:eastAsia="Times New Roman" w:hAnsi="Times New Roman" w:cs="Times New Roman"/>
          <w:color w:val="000000"/>
          <w:sz w:val="24"/>
          <w:szCs w:val="24"/>
          <w:lang w:val="en-US" w:eastAsia="pt-BR"/>
        </w:rPr>
        <w:t xml:space="preserve">ach stratum </w:t>
      </w:r>
      <w:r w:rsidR="000A0323" w:rsidRPr="00A04CE0">
        <w:rPr>
          <w:rFonts w:ascii="Times New Roman" w:eastAsia="Times New Roman" w:hAnsi="Times New Roman" w:cs="Times New Roman"/>
          <w:color w:val="000000"/>
          <w:sz w:val="24"/>
          <w:szCs w:val="24"/>
          <w:lang w:val="en-US" w:eastAsia="pt-BR"/>
        </w:rPr>
        <w:t>was considered as</w:t>
      </w:r>
      <w:r w:rsidR="00AF4C27" w:rsidRPr="00A04CE0">
        <w:rPr>
          <w:rFonts w:ascii="Times New Roman" w:eastAsia="Times New Roman" w:hAnsi="Times New Roman" w:cs="Times New Roman"/>
          <w:color w:val="000000"/>
          <w:sz w:val="24"/>
          <w:szCs w:val="24"/>
          <w:lang w:val="en-US" w:eastAsia="pt-BR"/>
        </w:rPr>
        <w:t xml:space="preserve"> one</w:t>
      </w:r>
      <w:ins w:id="21" w:author="Aline Richter" w:date="2021-04-12T11:00:00Z">
        <w:r w:rsidR="000B1D78">
          <w:rPr>
            <w:rFonts w:ascii="Times New Roman" w:eastAsia="Times New Roman" w:hAnsi="Times New Roman" w:cs="Times New Roman"/>
            <w:color w:val="000000"/>
            <w:sz w:val="24"/>
            <w:szCs w:val="24"/>
            <w:lang w:val="en-US" w:eastAsia="pt-BR"/>
          </w:rPr>
          <w:t xml:space="preserve"> independent sampling unit</w:t>
        </w:r>
      </w:ins>
      <w:del w:id="22" w:author="Aline Richter" w:date="2021-04-12T11:00:00Z">
        <w:r w:rsidR="00AF4C27" w:rsidRPr="00A04CE0" w:rsidDel="000B1D78">
          <w:rPr>
            <w:rFonts w:ascii="Times New Roman" w:eastAsia="Times New Roman" w:hAnsi="Times New Roman" w:cs="Times New Roman"/>
            <w:color w:val="000000"/>
            <w:sz w:val="24"/>
            <w:szCs w:val="24"/>
            <w:lang w:val="en-US" w:eastAsia="pt-BR"/>
          </w:rPr>
          <w:delText xml:space="preserve"> SU</w:delText>
        </w:r>
      </w:del>
      <w:r w:rsidR="00FE3B55" w:rsidRPr="00A04CE0">
        <w:rPr>
          <w:rFonts w:ascii="Times New Roman" w:eastAsia="Times New Roman" w:hAnsi="Times New Roman" w:cs="Times New Roman"/>
          <w:color w:val="000000"/>
          <w:sz w:val="24"/>
          <w:szCs w:val="24"/>
          <w:lang w:val="en-US" w:eastAsia="pt-BR"/>
        </w:rPr>
        <w:t>.</w:t>
      </w:r>
      <w:r w:rsidR="001974BE" w:rsidRPr="00A04CE0">
        <w:rPr>
          <w:rFonts w:ascii="Times New Roman" w:eastAsia="Times New Roman" w:hAnsi="Times New Roman" w:cs="Times New Roman"/>
          <w:color w:val="000000"/>
          <w:sz w:val="24"/>
          <w:szCs w:val="24"/>
          <w:lang w:val="en-US" w:eastAsia="pt-BR"/>
        </w:rPr>
        <w:t xml:space="preserve"> </w:t>
      </w:r>
      <w:del w:id="23" w:author="Aline Richter" w:date="2021-04-12T11:00:00Z">
        <w:r w:rsidR="00D42CAE" w:rsidRPr="00A04CE0" w:rsidDel="000B1D78">
          <w:rPr>
            <w:rFonts w:ascii="Times New Roman" w:eastAsia="Times New Roman" w:hAnsi="Times New Roman" w:cs="Times New Roman"/>
            <w:color w:val="000000"/>
            <w:sz w:val="24"/>
            <w:szCs w:val="24"/>
            <w:lang w:val="en-US" w:eastAsia="pt-BR"/>
          </w:rPr>
          <w:delText xml:space="preserve">During </w:delText>
        </w:r>
      </w:del>
      <w:ins w:id="24" w:author="Aline Richter" w:date="2021-04-12T11:00:00Z">
        <w:r w:rsidR="000B1D78">
          <w:rPr>
            <w:rFonts w:ascii="Times New Roman" w:eastAsia="Times New Roman" w:hAnsi="Times New Roman" w:cs="Times New Roman"/>
            <w:color w:val="000000"/>
            <w:sz w:val="24"/>
            <w:szCs w:val="24"/>
            <w:lang w:val="en-US" w:eastAsia="pt-BR"/>
          </w:rPr>
          <w:t>In</w:t>
        </w:r>
        <w:r w:rsidR="000B1D78" w:rsidRPr="00A04CE0">
          <w:rPr>
            <w:rFonts w:ascii="Times New Roman" w:eastAsia="Times New Roman" w:hAnsi="Times New Roman" w:cs="Times New Roman"/>
            <w:color w:val="000000"/>
            <w:sz w:val="24"/>
            <w:szCs w:val="24"/>
            <w:lang w:val="en-US" w:eastAsia="pt-BR"/>
          </w:rPr>
          <w:t xml:space="preserve"> </w:t>
        </w:r>
      </w:ins>
      <w:ins w:id="25" w:author="Aline Richter" w:date="2021-04-12T11:01:00Z">
        <w:r w:rsidR="000B1D78">
          <w:rPr>
            <w:rFonts w:ascii="Times New Roman" w:eastAsia="Times New Roman" w:hAnsi="Times New Roman" w:cs="Times New Roman"/>
            <w:color w:val="000000"/>
            <w:sz w:val="24"/>
            <w:szCs w:val="24"/>
            <w:lang w:val="en-US" w:eastAsia="pt-BR"/>
          </w:rPr>
          <w:t xml:space="preserve">every trap checking, </w:t>
        </w:r>
      </w:ins>
      <w:del w:id="26" w:author="Aline Richter" w:date="2021-04-12T11:00:00Z">
        <w:r w:rsidR="001974BE" w:rsidRPr="00A04CE0" w:rsidDel="000B1D78">
          <w:rPr>
            <w:rFonts w:ascii="Times New Roman" w:eastAsia="Times New Roman" w:hAnsi="Times New Roman" w:cs="Times New Roman"/>
            <w:color w:val="000000"/>
            <w:sz w:val="24"/>
            <w:szCs w:val="24"/>
            <w:lang w:val="en-US" w:eastAsia="pt-BR"/>
          </w:rPr>
          <w:delText xml:space="preserve">each sampling occasion </w:delText>
        </w:r>
      </w:del>
      <w:r w:rsidR="00736A24" w:rsidRPr="00A04CE0">
        <w:rPr>
          <w:rFonts w:ascii="Times New Roman" w:eastAsia="Times New Roman" w:hAnsi="Times New Roman" w:cs="Times New Roman"/>
          <w:color w:val="000000"/>
          <w:sz w:val="24"/>
          <w:szCs w:val="24"/>
          <w:lang w:val="en-US" w:eastAsia="pt-BR"/>
        </w:rPr>
        <w:t xml:space="preserve">we </w:t>
      </w:r>
      <w:r w:rsidR="00D42CAE" w:rsidRPr="00A04CE0">
        <w:rPr>
          <w:rFonts w:ascii="Times New Roman" w:eastAsia="Times New Roman" w:hAnsi="Times New Roman" w:cs="Times New Roman"/>
          <w:color w:val="000000"/>
          <w:sz w:val="24"/>
          <w:szCs w:val="24"/>
          <w:lang w:val="en-US" w:eastAsia="pt-BR"/>
        </w:rPr>
        <w:t xml:space="preserve">measured </w:t>
      </w:r>
      <w:del w:id="27" w:author="Aline Richter" w:date="2021-04-12T11:01:00Z">
        <w:r w:rsidR="00226CA7" w:rsidRPr="00A04CE0" w:rsidDel="000B1D78">
          <w:rPr>
            <w:rFonts w:ascii="Times New Roman" w:eastAsia="Times New Roman" w:hAnsi="Times New Roman" w:cs="Times New Roman"/>
            <w:color w:val="000000"/>
            <w:sz w:val="24"/>
            <w:szCs w:val="24"/>
            <w:lang w:val="en-US" w:eastAsia="pt-BR"/>
          </w:rPr>
          <w:delText xml:space="preserve">daily </w:delText>
        </w:r>
      </w:del>
      <w:r w:rsidR="00D42CAE" w:rsidRPr="00A04CE0">
        <w:rPr>
          <w:rFonts w:ascii="Times New Roman" w:eastAsia="Times New Roman" w:hAnsi="Times New Roman" w:cs="Times New Roman"/>
          <w:color w:val="000000"/>
          <w:sz w:val="24"/>
          <w:szCs w:val="24"/>
          <w:lang w:val="en-US" w:eastAsia="pt-BR"/>
        </w:rPr>
        <w:t xml:space="preserve">the temperature of the base of each trap using </w:t>
      </w:r>
      <w:r w:rsidR="00736A24" w:rsidRPr="00A04CE0">
        <w:rPr>
          <w:rFonts w:ascii="Times New Roman" w:eastAsia="Times New Roman" w:hAnsi="Times New Roman" w:cs="Times New Roman"/>
          <w:color w:val="000000"/>
          <w:sz w:val="24"/>
          <w:szCs w:val="24"/>
          <w:lang w:val="en-US" w:eastAsia="pt-BR"/>
        </w:rPr>
        <w:t xml:space="preserve">an infrared thermometer (GM-300, </w:t>
      </w:r>
      <w:proofErr w:type="spellStart"/>
      <w:r w:rsidR="00736A24" w:rsidRPr="00A04CE0">
        <w:rPr>
          <w:rFonts w:ascii="Times New Roman" w:eastAsia="Times New Roman" w:hAnsi="Times New Roman" w:cs="Times New Roman"/>
          <w:color w:val="000000"/>
          <w:sz w:val="24"/>
          <w:szCs w:val="24"/>
          <w:lang w:val="en-US" w:eastAsia="pt-BR"/>
        </w:rPr>
        <w:t>Benetech</w:t>
      </w:r>
      <w:proofErr w:type="spellEnd"/>
      <w:r w:rsidR="00736A24" w:rsidRPr="00A04CE0">
        <w:rPr>
          <w:rFonts w:ascii="Times New Roman" w:eastAsia="Times New Roman" w:hAnsi="Times New Roman" w:cs="Times New Roman"/>
          <w:color w:val="000000"/>
          <w:sz w:val="24"/>
          <w:szCs w:val="24"/>
          <w:lang w:val="en-US" w:eastAsia="pt-BR"/>
        </w:rPr>
        <w:t xml:space="preserve">®). </w:t>
      </w:r>
      <w:del w:id="28" w:author="Aline Richter" w:date="2021-04-12T11:03:00Z">
        <w:r w:rsidR="00226CA7" w:rsidRPr="00A04CE0" w:rsidDel="000B1D78">
          <w:rPr>
            <w:rFonts w:ascii="Times New Roman" w:eastAsia="Times New Roman" w:hAnsi="Times New Roman" w:cs="Times New Roman"/>
            <w:color w:val="000000"/>
            <w:sz w:val="24"/>
            <w:szCs w:val="24"/>
            <w:lang w:val="en-US" w:eastAsia="pt-BR"/>
          </w:rPr>
          <w:delText>We summarized this temperature measure to describe the average temperature per stratum for each site</w:delText>
        </w:r>
        <w:r w:rsidR="00736A24" w:rsidRPr="00A04CE0" w:rsidDel="000B1D78">
          <w:rPr>
            <w:rFonts w:ascii="Times New Roman" w:eastAsia="Times New Roman" w:hAnsi="Times New Roman" w:cs="Times New Roman"/>
            <w:color w:val="000000"/>
            <w:sz w:val="24"/>
            <w:szCs w:val="24"/>
            <w:lang w:val="en-US" w:eastAsia="pt-BR"/>
          </w:rPr>
          <w:delText xml:space="preserve"> (Santos et al.</w:delText>
        </w:r>
        <w:r w:rsidR="0069651B" w:rsidDel="000B1D78">
          <w:rPr>
            <w:rFonts w:ascii="Times New Roman" w:eastAsia="Times New Roman" w:hAnsi="Times New Roman" w:cs="Times New Roman"/>
            <w:color w:val="000000"/>
            <w:sz w:val="24"/>
            <w:szCs w:val="24"/>
            <w:lang w:val="en-US" w:eastAsia="pt-BR"/>
          </w:rPr>
          <w:delText>,</w:delText>
        </w:r>
        <w:r w:rsidR="00736A24" w:rsidRPr="00A04CE0" w:rsidDel="000B1D78">
          <w:rPr>
            <w:rFonts w:ascii="Times New Roman" w:eastAsia="Times New Roman" w:hAnsi="Times New Roman" w:cs="Times New Roman"/>
            <w:color w:val="000000"/>
            <w:sz w:val="24"/>
            <w:szCs w:val="24"/>
            <w:lang w:val="en-US" w:eastAsia="pt-BR"/>
          </w:rPr>
          <w:delText xml:space="preserve"> 2017).</w:delText>
        </w:r>
      </w:del>
    </w:p>
    <w:p w14:paraId="29D1DC1A" w14:textId="78FE6988" w:rsidR="00933225" w:rsidRPr="00A04CE0" w:rsidRDefault="00220B74" w:rsidP="004F0108">
      <w:pPr>
        <w:spacing w:after="0" w:line="480" w:lineRule="auto"/>
        <w:contextualSpacing/>
        <w:rPr>
          <w:rFonts w:ascii="Times New Roman" w:hAnsi="Times New Roman" w:cs="Times New Roman"/>
          <w:i/>
          <w:sz w:val="24"/>
          <w:szCs w:val="24"/>
          <w:lang w:val="en-US"/>
        </w:rPr>
      </w:pPr>
      <w:commentRangeStart w:id="29"/>
      <w:r w:rsidRPr="00A04CE0">
        <w:rPr>
          <w:rFonts w:ascii="Times New Roman" w:hAnsi="Times New Roman" w:cs="Times New Roman"/>
          <w:i/>
          <w:sz w:val="24"/>
          <w:szCs w:val="24"/>
          <w:lang w:val="en-US"/>
        </w:rPr>
        <w:t xml:space="preserve">Community </w:t>
      </w:r>
      <w:r w:rsidR="009E1617" w:rsidRPr="00A04CE0">
        <w:rPr>
          <w:rFonts w:ascii="Times New Roman" w:hAnsi="Times New Roman" w:cs="Times New Roman"/>
          <w:i/>
          <w:sz w:val="24"/>
          <w:szCs w:val="24"/>
          <w:lang w:val="en-US"/>
        </w:rPr>
        <w:t>model</w:t>
      </w:r>
      <w:r w:rsidR="0051139C" w:rsidRPr="00A04CE0">
        <w:rPr>
          <w:rFonts w:ascii="Times New Roman" w:hAnsi="Times New Roman" w:cs="Times New Roman"/>
          <w:i/>
          <w:sz w:val="24"/>
          <w:szCs w:val="24"/>
          <w:lang w:val="en-US"/>
        </w:rPr>
        <w:t xml:space="preserve"> for </w:t>
      </w:r>
      <w:r w:rsidR="001474E8" w:rsidRPr="00A04CE0">
        <w:rPr>
          <w:rFonts w:ascii="Times New Roman" w:hAnsi="Times New Roman" w:cs="Times New Roman"/>
          <w:i/>
          <w:sz w:val="24"/>
          <w:szCs w:val="24"/>
          <w:lang w:val="en-US"/>
        </w:rPr>
        <w:t>abundance</w:t>
      </w:r>
      <w:r w:rsidR="00B50B05" w:rsidRPr="00A04CE0">
        <w:rPr>
          <w:rFonts w:ascii="Times New Roman" w:hAnsi="Times New Roman" w:cs="Times New Roman"/>
          <w:i/>
          <w:sz w:val="24"/>
          <w:szCs w:val="24"/>
          <w:lang w:val="en-US"/>
        </w:rPr>
        <w:t xml:space="preserve"> data</w:t>
      </w:r>
      <w:commentRangeEnd w:id="29"/>
      <w:r w:rsidR="00032BFD">
        <w:rPr>
          <w:rStyle w:val="Refdecomentrio"/>
        </w:rPr>
        <w:commentReference w:id="29"/>
      </w:r>
    </w:p>
    <w:p w14:paraId="47D3D84A" w14:textId="3276C086" w:rsidR="00E15CDB" w:rsidRPr="00E15CDB" w:rsidRDefault="00301969">
      <w:pPr>
        <w:spacing w:after="0" w:line="480" w:lineRule="auto"/>
        <w:contextualSpacing/>
        <w:rPr>
          <w:ins w:id="30" w:author="Aline Richter" w:date="2021-04-12T16:07:00Z"/>
          <w:rFonts w:ascii="Times New Roman" w:eastAsiaTheme="minorEastAsia" w:hAnsi="Times New Roman" w:cs="Times New Roman"/>
          <w:sz w:val="24"/>
          <w:szCs w:val="24"/>
          <w:lang w:val="en-US"/>
          <w:rPrChange w:id="31" w:author="Aline Richter" w:date="2021-04-12T16:07:00Z">
            <w:rPr>
              <w:ins w:id="32" w:author="Aline Richter" w:date="2021-04-12T16:07:00Z"/>
              <w:rFonts w:ascii="Cambria Math" w:hAnsi="Cambria Math" w:cs="Times New Roman"/>
              <w:i/>
              <w:sz w:val="24"/>
              <w:szCs w:val="24"/>
              <w:lang w:val="en-US"/>
            </w:rPr>
          </w:rPrChange>
        </w:rPr>
      </w:pPr>
      <w:ins w:id="33" w:author="Aline Richter" w:date="2021-04-12T11:07:00Z">
        <w:r>
          <w:rPr>
            <w:rFonts w:ascii="Times New Roman" w:hAnsi="Times New Roman" w:cs="Times New Roman"/>
            <w:sz w:val="24"/>
            <w:szCs w:val="24"/>
            <w:lang w:val="en-US"/>
          </w:rPr>
          <w:t>We employed a modification of the DRY (</w:t>
        </w:r>
        <w:proofErr w:type="spellStart"/>
        <w:r>
          <w:rPr>
            <w:rFonts w:ascii="Times New Roman" w:hAnsi="Times New Roman" w:cs="Times New Roman"/>
            <w:sz w:val="24"/>
            <w:szCs w:val="24"/>
            <w:lang w:val="en-US"/>
          </w:rPr>
          <w:t>Dorazio</w:t>
        </w:r>
        <w:proofErr w:type="spellEnd"/>
        <w:r>
          <w:rPr>
            <w:rFonts w:ascii="Times New Roman" w:hAnsi="Times New Roman" w:cs="Times New Roman"/>
            <w:sz w:val="24"/>
            <w:szCs w:val="24"/>
            <w:lang w:val="en-US"/>
          </w:rPr>
          <w:t>-Royle</w:t>
        </w:r>
      </w:ins>
      <w:ins w:id="34" w:author="Aline Richter" w:date="2021-04-12T11:08:00Z">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Yamaura</w:t>
        </w:r>
        <w:proofErr w:type="spellEnd"/>
        <w:r>
          <w:rPr>
            <w:rFonts w:ascii="Times New Roman" w:hAnsi="Times New Roman" w:cs="Times New Roman"/>
            <w:sz w:val="24"/>
            <w:szCs w:val="24"/>
            <w:lang w:val="en-US"/>
          </w:rPr>
          <w:t>)</w:t>
        </w:r>
      </w:ins>
      <w:ins w:id="35" w:author="Aline Richter" w:date="2021-04-12T11:07:00Z">
        <w:r>
          <w:rPr>
            <w:rFonts w:ascii="Times New Roman" w:hAnsi="Times New Roman" w:cs="Times New Roman"/>
            <w:sz w:val="24"/>
            <w:szCs w:val="24"/>
            <w:lang w:val="en-US"/>
          </w:rPr>
          <w:t xml:space="preserve"> model</w:t>
        </w:r>
      </w:ins>
      <w:ins w:id="36" w:author="Aline Richter" w:date="2021-04-12T11:08:00Z">
        <w:r>
          <w:rPr>
            <w:rFonts w:ascii="Times New Roman" w:hAnsi="Times New Roman" w:cs="Times New Roman"/>
            <w:sz w:val="24"/>
            <w:szCs w:val="24"/>
            <w:lang w:val="en-US"/>
          </w:rPr>
          <w:t xml:space="preserve"> </w:t>
        </w:r>
      </w:ins>
      <w:del w:id="37" w:author="Aline Richter" w:date="2021-04-12T11:08:00Z">
        <w:r w:rsidR="009E1617" w:rsidRPr="00A04CE0" w:rsidDel="00301969">
          <w:rPr>
            <w:rFonts w:ascii="Times New Roman" w:hAnsi="Times New Roman" w:cs="Times New Roman"/>
            <w:sz w:val="24"/>
            <w:szCs w:val="24"/>
            <w:lang w:val="en-US"/>
          </w:rPr>
          <w:delText xml:space="preserve">The </w:delText>
        </w:r>
        <w:r w:rsidR="00D90CDC" w:rsidRPr="00A04CE0" w:rsidDel="00301969">
          <w:rPr>
            <w:rFonts w:ascii="Times New Roman" w:hAnsi="Times New Roman" w:cs="Times New Roman"/>
            <w:sz w:val="24"/>
            <w:szCs w:val="24"/>
            <w:lang w:val="en-US"/>
          </w:rPr>
          <w:delText>community N-mixture abundance model</w:delText>
        </w:r>
        <w:r w:rsidR="0047722D" w:rsidRPr="00A04CE0" w:rsidDel="00301969">
          <w:rPr>
            <w:rFonts w:ascii="Times New Roman" w:hAnsi="Times New Roman" w:cs="Times New Roman"/>
            <w:sz w:val="24"/>
            <w:szCs w:val="24"/>
            <w:lang w:val="en-US"/>
          </w:rPr>
          <w:delText xml:space="preserve"> </w:delText>
        </w:r>
      </w:del>
      <w:r w:rsidR="00E5552E"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{"citationItems":[{"id":"ITEM-1","itemData":{"DOI":"10.1007/s11284-016-1340-4","ISBN":"1440-1703","ISSN":"0912-3814","abstract":"Community N-mixture abundance models for replicated counts provide a powerful and novel framework for drawing inferences related to species abundance within communities subject to imperfect detection. To assess the performance of these models, and to compare them to related community occupancy models in situations with marginal information, we used simulation to examine the effects of mean abundance $$(\\bar{\\lambda }$$ ( λ ¯ : 0.1, 0.5, 1, 5), detection probability $$(\\bar{p}$$ ( p ¯ : 0.1, 0.2, 0.5), and number of sampling sites (n site : 10, 20, 40) and visits (n visit : 2, 3, 4) on the bias and precision of species-level parameters (mean abundance and covariate effect) and a community-level parameter (species richness). Bias and imprecision of estimates decreased when any of the four variables $$(\\bar{\\lambda }$$ ( λ ¯ , $$\\bar{p}$$ p ¯ , n site , n visit ) increased. Detection probability $$\\bar{p}$$ p ¯ was most important for the estimates of mean abundance, while $$\\bar{\\lambda }$$ λ ¯ was most influential for covariate effect and species richness estimates. For all parameters, increasing n site was more beneficial than increasing n visit . Minimal conditions for obtaining adequate performance of community abundance models were n site ≥ 20, $$\\bar{p}$$ p ¯ ≥ 0.2, and $$\\bar{\\lambda }$$ λ ¯ ≥ 0.5. At lower abundance, the performance of community abundance and community occupancy models as species richness estimators were comparable. We then used additive partitioning analysis to reveal that raw species counts can overestimate β diversity both of species richness and the Shannon index, while community abundance models yielded better estimates. Community N-mixture abundance models thus have great potential for use with community ecology or conservation applications provided that replicated counts are available.","author":[{"dropping-particle":"","family":"Yamaura","given":"Yuichi","non-dropping-particle":"","parse-names":false,"suffix":""},{"dropping-particle":"","family":"Kéry","given":"Marc","non-dropping-particle":"","parse-names":false,"suffix":""},{"dropping-particle":"","family":"Andrew Royle","given":"J.","non-dropping-particle":"","parse-names":false,"suffix":""}],"container-title":"Ecological Research","id":"ITEM-1","issue":"3","issued":{"date-parts":[["2016","5","10"]]},"page":"289-305","title":"Study of biological communities subject to imperfect detection: bias and precision of community N-mixture abundance models in small-sample situations","type":"article-journal","volume":"31"},"uris":["http://www.mendeley.com/documents/?uuid=fd70c323-ab10-4c52-8e72-1dd220e695ff"]},{"id":"ITEM-2","itemData":{"DOI":"10.1111/j.1365-2664.2010.01922.x","ISBN":"0021-8901","ISSN":"00218901","abstract":"1. In large-scale field surveys, a binary recording of each species’ detection or nondetection has been increasingly adopted for its simplicity and low cost. Because of the importance of abundance in many studies, it is desirable to obtain inferences about abundance at species-, functional group-, and community-levels fromsuch binary data. 2. We developed a novel hierarchical multi-species abundance model based on species-level detec- tion⁄nondetection data. The model accounts for the existence of undetected species, and variability in abundance and detectabilityamong species. Species-level detection⁄nondetection is linked to spe- cies-level abundance via a detection model that accommodates the expectation that probability of detection (at least one individuals is detected) increases with local abundance of the species. We applied this model to a 9-year dataset composed of the detection⁄nondetection of forest birds, at a single post-fire site (from7 to 15 years after fire) in amontane area of central Japan.Themodel allo- cated undetected species into one of the predefined functional groups by assuming a prior distribu- tion on individual group membership. 3. The results suggest that 15–20 species were missed in each year, and that species richness of com- munities and functional groups did not change with post-fire forest succession. Overall abundance of birds and abundance of functional groups tended to increase over time, although only in the win- ter,while decreases in detectabilitieswere observed in several species. 4. Synthesis and applications. Understanding and prediction of large-scale biodiversity dynamics partly hinge on how we can use data effectively. Our hierarchical model for detection⁄nondetection data estimates abundance in space ⁄ time at species-, functional group-, and community-levels while accounting for undetected individuals and species. It also permits comparison ofmultiple communi- ties bymany types of abundance-based diversity and similaritymeasures under imperfect detection.","author":[{"dropping-particle":"","family":"Yamaura","given":"Yuichi","non-dropping-particle":"","parse-names":false,"suffix":""},{"dropping-particle":"","family":"Andrew Royle","given":"J.","non-dropping-particle":"","parse-names":false,"suffix":""},{"dropping-particle":"","family":"Kuboi","given":"Kouji","non-dropping-particle":"","parse-names":false,"suffix":""},{"dropping-particle":"","family":"Tada","given":"Tsuneo","non-dropping-particle":"","parse-names":false,"suffix":""},{"dropping-particle":"","family":"Ikeno","given":"Susumu","non-dropping-particle":"","parse-names":false,"suffix":""},{"dropping-particle":"","family":"Makino","given":"Shun'ichi","non-dropping-particle":"","parse-names":false,"suffix":""}],"container-title":"Journal of Applied Ecology","id":"ITEM-2","issue":"1","issued":{"date-parts":[["2011","2"]]},"page":"67-75","title":"Modelling community dynamics based on species-level abundance models from detection/nondetection data","type":"article-journal","volume":"48"},"uris":["http://www.mendeley.com/documents/?uuid=bcea16fe-cb06-4e50-b85f-442713ee1415"]},{"id":"ITEM-3","itemData":{"DOI":"10.1016/B978-0-12-801378-6.01001-8","ISBN":"9780128014868","abstract":"Volume 1. Prelude -- Models for static systems.","author":[{"dropping-particle":"","family":"Kéry","given":"Marc","non-dropping-particle":"","parse-names":false,"suffix":""},{"dropping-particle":"","family":"Royle","given":"J. Andrew","non-dropping-particle":"","parse-names":false,"suffix":""}],"id":"ITEM-3","issued":{"date-parts":[["2016"]]},"page":"i","publisher":"Elsevier","title":"Applied Hierarchical Modeling in Ecology Analysis of distribution, abundance and species richness in R and BUGS","type":"chapter","volume":"1"},"uris":["http://www.mendeley.com/documents/?uuid=0be5120a-dd07-4fe1-9b61-377442b50c89"]}],"mendeley":{"formattedCitation":"(Kéry &amp; Royle, 2016; Yamaura et al., 2011; Yamaura, Kéry, &amp; Andrew Royle, 2016)","plainTextFormattedCitation":"(Kéry &amp; Royle, 2016; Yamaura et al., 2011; Yamaura, Kéry, &amp; Andrew Royle, 2016)","previouslyFormattedCitation":"(Kéry &amp; Royle, 2016; Yamaura et al., 2011; Yamaura, Kéry, &amp; Andrew Royle, 2016)"},"properties":{"noteIndex":0},"schema":"https://github.com/citation-style-language/schema/raw/master/csl-citation.json"}</w:instrText>
      </w:r>
      <w:r w:rsidR="00E5552E" w:rsidRPr="00A04CE0">
        <w:rPr>
          <w:rFonts w:ascii="Times New Roman" w:hAnsi="Times New Roman" w:cs="Times New Roman"/>
          <w:sz w:val="24"/>
          <w:szCs w:val="24"/>
          <w:lang w:val="en-US"/>
        </w:rPr>
        <w:fldChar w:fldCharType="separate"/>
      </w:r>
      <w:r w:rsidRPr="00301969">
        <w:rPr>
          <w:rFonts w:ascii="Times New Roman" w:hAnsi="Times New Roman" w:cs="Times New Roman"/>
          <w:noProof/>
          <w:sz w:val="24"/>
          <w:szCs w:val="24"/>
          <w:lang w:val="en-US"/>
        </w:rPr>
        <w:t>(Kéry &amp; Royle, 2016; Yamaura et al., 2011; Yamaura, Kéry, &amp; Andrew Royle, 2016)</w:t>
      </w:r>
      <w:r w:rsidR="00E5552E" w:rsidRPr="00A04CE0">
        <w:rPr>
          <w:rFonts w:ascii="Times New Roman" w:hAnsi="Times New Roman" w:cs="Times New Roman"/>
          <w:sz w:val="24"/>
          <w:szCs w:val="24"/>
          <w:lang w:val="en-US"/>
        </w:rPr>
        <w:fldChar w:fldCharType="end"/>
      </w:r>
      <w:r w:rsidR="002C2183" w:rsidRPr="00A04CE0">
        <w:rPr>
          <w:rFonts w:ascii="Times New Roman" w:hAnsi="Times New Roman" w:cs="Times New Roman"/>
          <w:sz w:val="24"/>
          <w:szCs w:val="24"/>
          <w:lang w:val="en-US"/>
        </w:rPr>
        <w:t xml:space="preserve"> </w:t>
      </w:r>
      <w:del w:id="38" w:author="Aline Richter" w:date="2021-04-12T11:08:00Z">
        <w:r w:rsidR="00AF1206" w:rsidRPr="00A04CE0" w:rsidDel="00301969">
          <w:rPr>
            <w:rFonts w:ascii="Times New Roman" w:hAnsi="Times New Roman" w:cs="Times New Roman"/>
            <w:sz w:val="24"/>
            <w:szCs w:val="24"/>
            <w:lang w:val="en-US"/>
          </w:rPr>
          <w:delText>was</w:delText>
        </w:r>
        <w:r w:rsidR="0051139C" w:rsidRPr="00A04CE0" w:rsidDel="00301969">
          <w:rPr>
            <w:rFonts w:ascii="Times New Roman" w:hAnsi="Times New Roman" w:cs="Times New Roman"/>
            <w:sz w:val="24"/>
            <w:szCs w:val="24"/>
            <w:lang w:val="en-US"/>
          </w:rPr>
          <w:delText xml:space="preserve"> employed</w:delText>
        </w:r>
        <w:r w:rsidR="00F533D6" w:rsidRPr="00A04CE0" w:rsidDel="00301969">
          <w:rPr>
            <w:rFonts w:ascii="Times New Roman" w:hAnsi="Times New Roman" w:cs="Times New Roman"/>
            <w:sz w:val="24"/>
            <w:szCs w:val="24"/>
            <w:lang w:val="en-US"/>
          </w:rPr>
          <w:delText xml:space="preserve"> </w:delText>
        </w:r>
      </w:del>
      <w:r w:rsidR="00F533D6" w:rsidRPr="00A04CE0">
        <w:rPr>
          <w:rFonts w:ascii="Times New Roman" w:hAnsi="Times New Roman" w:cs="Times New Roman"/>
          <w:sz w:val="24"/>
          <w:szCs w:val="24"/>
          <w:lang w:val="en-US"/>
        </w:rPr>
        <w:t>to</w:t>
      </w:r>
      <w:r w:rsidR="0051139C" w:rsidRPr="00A04CE0">
        <w:rPr>
          <w:rFonts w:ascii="Times New Roman" w:hAnsi="Times New Roman" w:cs="Times New Roman"/>
          <w:sz w:val="24"/>
          <w:szCs w:val="24"/>
          <w:lang w:val="en-US"/>
        </w:rPr>
        <w:t xml:space="preserve"> estimate uncertain</w:t>
      </w:r>
      <w:r w:rsidR="009D493C" w:rsidRPr="00A04CE0">
        <w:rPr>
          <w:rFonts w:ascii="Times New Roman" w:hAnsi="Times New Roman" w:cs="Times New Roman"/>
          <w:sz w:val="24"/>
          <w:szCs w:val="24"/>
          <w:lang w:val="en-US"/>
        </w:rPr>
        <w:t>tie</w:t>
      </w:r>
      <w:r w:rsidR="0051139C" w:rsidRPr="00A04CE0">
        <w:rPr>
          <w:rFonts w:ascii="Times New Roman" w:hAnsi="Times New Roman" w:cs="Times New Roman"/>
          <w:sz w:val="24"/>
          <w:szCs w:val="24"/>
          <w:lang w:val="en-US"/>
        </w:rPr>
        <w:t>s</w:t>
      </w:r>
      <w:r w:rsidR="009D493C" w:rsidRPr="00A04CE0">
        <w:rPr>
          <w:rFonts w:ascii="Times New Roman" w:hAnsi="Times New Roman" w:cs="Times New Roman"/>
          <w:sz w:val="24"/>
          <w:szCs w:val="24"/>
          <w:lang w:val="en-US"/>
        </w:rPr>
        <w:t xml:space="preserve"> </w:t>
      </w:r>
      <w:ins w:id="39" w:author="Aline Richter" w:date="2021-04-12T11:04:00Z">
        <w:r w:rsidR="000B1D78">
          <w:rPr>
            <w:rFonts w:ascii="Times New Roman" w:hAnsi="Times New Roman" w:cs="Times New Roman"/>
            <w:sz w:val="24"/>
            <w:szCs w:val="24"/>
            <w:lang w:val="en-US"/>
          </w:rPr>
          <w:t xml:space="preserve">in the </w:t>
        </w:r>
      </w:ins>
      <w:del w:id="40" w:author="Aline Richter" w:date="2021-04-12T11:04:00Z">
        <w:r w:rsidR="009D493C" w:rsidRPr="00A04CE0" w:rsidDel="000B1D78">
          <w:rPr>
            <w:rFonts w:ascii="Times New Roman" w:hAnsi="Times New Roman" w:cs="Times New Roman"/>
            <w:sz w:val="24"/>
            <w:szCs w:val="24"/>
            <w:lang w:val="en-US"/>
          </w:rPr>
          <w:delText>acr</w:delText>
        </w:r>
        <w:r w:rsidR="00F533D6" w:rsidRPr="00A04CE0" w:rsidDel="000B1D78">
          <w:rPr>
            <w:rFonts w:ascii="Times New Roman" w:hAnsi="Times New Roman" w:cs="Times New Roman"/>
            <w:sz w:val="24"/>
            <w:szCs w:val="24"/>
            <w:lang w:val="en-US"/>
          </w:rPr>
          <w:delText>oss the diversity measures</w:delText>
        </w:r>
      </w:del>
      <w:ins w:id="41" w:author="Aline Richter" w:date="2021-04-12T11:04:00Z">
        <w:r w:rsidR="000B1D78">
          <w:rPr>
            <w:rFonts w:ascii="Times New Roman" w:hAnsi="Times New Roman" w:cs="Times New Roman"/>
            <w:sz w:val="24"/>
            <w:szCs w:val="24"/>
            <w:lang w:val="en-US"/>
          </w:rPr>
          <w:t>individual counts</w:t>
        </w:r>
      </w:ins>
      <w:r w:rsidR="00F533D6" w:rsidRPr="00A04CE0">
        <w:rPr>
          <w:rFonts w:ascii="Times New Roman" w:hAnsi="Times New Roman" w:cs="Times New Roman"/>
          <w:sz w:val="24"/>
          <w:szCs w:val="24"/>
          <w:lang w:val="en-US"/>
        </w:rPr>
        <w:t xml:space="preserve"> for</w:t>
      </w:r>
      <w:r w:rsidR="005B36C8" w:rsidRPr="00A04CE0">
        <w:rPr>
          <w:rFonts w:ascii="Times New Roman" w:hAnsi="Times New Roman" w:cs="Times New Roman"/>
          <w:sz w:val="24"/>
          <w:szCs w:val="24"/>
          <w:lang w:val="en-US"/>
        </w:rPr>
        <w:t xml:space="preserve"> fruit-feeding butterflies</w:t>
      </w:r>
      <w:r w:rsidR="009D493C" w:rsidRPr="00A04CE0">
        <w:rPr>
          <w:rFonts w:ascii="Times New Roman" w:hAnsi="Times New Roman" w:cs="Times New Roman"/>
          <w:sz w:val="24"/>
          <w:szCs w:val="24"/>
          <w:lang w:val="en-US"/>
        </w:rPr>
        <w:t xml:space="preserve">. </w:t>
      </w:r>
      <w:ins w:id="42" w:author="Aline Richter" w:date="2021-04-12T11:12:00Z">
        <w:r>
          <w:rPr>
            <w:rFonts w:ascii="Times New Roman" w:hAnsi="Times New Roman" w:cs="Times New Roman"/>
            <w:sz w:val="24"/>
            <w:szCs w:val="24"/>
            <w:lang w:val="en-US"/>
          </w:rPr>
          <w:t xml:space="preserve">The modifications allows </w:t>
        </w:r>
      </w:ins>
      <w:ins w:id="43" w:author="Aline Richter" w:date="2021-04-12T11:13:00Z">
        <w:r>
          <w:rPr>
            <w:rFonts w:ascii="Times New Roman" w:hAnsi="Times New Roman" w:cs="Times New Roman"/>
            <w:sz w:val="24"/>
            <w:szCs w:val="24"/>
            <w:lang w:val="en-US"/>
          </w:rPr>
          <w:t>that the m</w:t>
        </w:r>
      </w:ins>
      <w:del w:id="44" w:author="Aline Richter" w:date="2021-04-12T11:12:00Z">
        <w:r w:rsidR="009D493C" w:rsidRPr="00A04CE0" w:rsidDel="00301969">
          <w:rPr>
            <w:rFonts w:ascii="Times New Roman" w:hAnsi="Times New Roman" w:cs="Times New Roman"/>
            <w:sz w:val="24"/>
            <w:szCs w:val="24"/>
            <w:lang w:val="en-US"/>
          </w:rPr>
          <w:delText>Th</w:delText>
        </w:r>
        <w:r w:rsidR="00AF1206" w:rsidRPr="00A04CE0" w:rsidDel="00301969">
          <w:rPr>
            <w:rFonts w:ascii="Times New Roman" w:hAnsi="Times New Roman" w:cs="Times New Roman"/>
            <w:sz w:val="24"/>
            <w:szCs w:val="24"/>
            <w:lang w:val="en-US"/>
          </w:rPr>
          <w:delText>is</w:delText>
        </w:r>
        <w:r w:rsidR="009D493C" w:rsidRPr="00A04CE0" w:rsidDel="00301969">
          <w:rPr>
            <w:rFonts w:ascii="Times New Roman" w:hAnsi="Times New Roman" w:cs="Times New Roman"/>
            <w:sz w:val="24"/>
            <w:szCs w:val="24"/>
            <w:lang w:val="en-US"/>
          </w:rPr>
          <w:delText xml:space="preserve"> m</w:delText>
        </w:r>
      </w:del>
      <w:r w:rsidR="009D493C" w:rsidRPr="00A04CE0">
        <w:rPr>
          <w:rFonts w:ascii="Times New Roman" w:hAnsi="Times New Roman" w:cs="Times New Roman"/>
          <w:sz w:val="24"/>
          <w:szCs w:val="24"/>
          <w:lang w:val="en-US"/>
        </w:rPr>
        <w:t>odel</w:t>
      </w:r>
      <w:r w:rsidR="00AF1206" w:rsidRPr="00A04CE0">
        <w:rPr>
          <w:rFonts w:ascii="Times New Roman" w:hAnsi="Times New Roman" w:cs="Times New Roman"/>
          <w:sz w:val="24"/>
          <w:szCs w:val="24"/>
          <w:lang w:val="en-US"/>
        </w:rPr>
        <w:t xml:space="preserve"> </w:t>
      </w:r>
      <w:r w:rsidR="009D493C" w:rsidRPr="00A04CE0">
        <w:rPr>
          <w:rFonts w:ascii="Times New Roman" w:hAnsi="Times New Roman" w:cs="Times New Roman"/>
          <w:sz w:val="24"/>
          <w:szCs w:val="24"/>
          <w:lang w:val="en-US"/>
        </w:rPr>
        <w:t>estimate</w:t>
      </w:r>
      <w:r w:rsidR="00220B74" w:rsidRPr="00A04CE0">
        <w:rPr>
          <w:rFonts w:ascii="Times New Roman" w:hAnsi="Times New Roman" w:cs="Times New Roman"/>
          <w:sz w:val="24"/>
          <w:szCs w:val="24"/>
          <w:lang w:val="en-US"/>
        </w:rPr>
        <w:t>s</w:t>
      </w:r>
      <w:r w:rsidR="009D493C" w:rsidRPr="00A04CE0">
        <w:rPr>
          <w:rFonts w:ascii="Times New Roman" w:hAnsi="Times New Roman" w:cs="Times New Roman"/>
          <w:sz w:val="24"/>
          <w:szCs w:val="24"/>
          <w:lang w:val="en-US"/>
        </w:rPr>
        <w:t xml:space="preserve"> the </w:t>
      </w:r>
      <w:ins w:id="45" w:author="Aline Richter" w:date="2021-04-12T11:05:00Z">
        <w:r w:rsidR="000B1D78">
          <w:rPr>
            <w:rFonts w:ascii="Times New Roman" w:hAnsi="Times New Roman" w:cs="Times New Roman"/>
            <w:sz w:val="24"/>
            <w:szCs w:val="24"/>
            <w:lang w:val="en-US"/>
          </w:rPr>
          <w:t xml:space="preserve">mean </w:t>
        </w:r>
      </w:ins>
      <w:del w:id="46" w:author="Aline Richter" w:date="2021-04-12T11:05:00Z">
        <w:r w:rsidR="00B85900" w:rsidRPr="00A04CE0" w:rsidDel="000B1D78">
          <w:rPr>
            <w:rFonts w:ascii="Times New Roman" w:hAnsi="Times New Roman" w:cs="Times New Roman"/>
            <w:sz w:val="24"/>
            <w:szCs w:val="24"/>
            <w:lang w:val="en-US"/>
          </w:rPr>
          <w:delText xml:space="preserve">true </w:delText>
        </w:r>
      </w:del>
      <w:r w:rsidR="00F533D6" w:rsidRPr="00A04CE0">
        <w:rPr>
          <w:rFonts w:ascii="Times New Roman" w:hAnsi="Times New Roman" w:cs="Times New Roman"/>
          <w:sz w:val="24"/>
          <w:szCs w:val="24"/>
          <w:lang w:val="en-US"/>
        </w:rPr>
        <w:t>abundance</w:t>
      </w:r>
      <w:ins w:id="47" w:author="Aline Richter" w:date="2021-04-12T11:14:00Z">
        <w:r>
          <w:rPr>
            <w:rFonts w:ascii="Times New Roman" w:hAnsi="Times New Roman" w:cs="Times New Roman"/>
            <w:sz w:val="24"/>
            <w:szCs w:val="24"/>
            <w:lang w:val="en-US"/>
          </w:rPr>
          <w:t xml:space="preserve"> (</w:t>
        </w:r>
      </w:ins>
      <w:proofErr w:type="spellStart"/>
      <w:ins w:id="48" w:author="Aline Richter" w:date="2021-04-12T11:15:00Z">
        <w:r>
          <w:rPr>
            <w:rFonts w:ascii="Times New Roman" w:hAnsi="Times New Roman" w:cs="Times New Roman"/>
            <w:sz w:val="24"/>
            <w:szCs w:val="24"/>
            <w:lang w:val="en-US"/>
          </w:rPr>
          <w:t>λ</w:t>
        </w:r>
        <w:r w:rsidRPr="00301969">
          <w:rPr>
            <w:rFonts w:ascii="Times New Roman" w:hAnsi="Times New Roman" w:cs="Times New Roman"/>
            <w:sz w:val="24"/>
            <w:szCs w:val="24"/>
            <w:vertAlign w:val="subscript"/>
            <w:lang w:val="en-US"/>
            <w:rPrChange w:id="49" w:author="Aline Richter" w:date="2021-04-12T11:15:00Z">
              <w:rPr>
                <w:rFonts w:ascii="Times New Roman" w:hAnsi="Times New Roman" w:cs="Times New Roman"/>
                <w:sz w:val="24"/>
                <w:szCs w:val="24"/>
                <w:lang w:val="en-US"/>
              </w:rPr>
            </w:rPrChange>
          </w:rPr>
          <w:t>ik</w:t>
        </w:r>
        <w:proofErr w:type="spellEnd"/>
        <w:r>
          <w:rPr>
            <w:rFonts w:ascii="Times New Roman" w:hAnsi="Times New Roman" w:cs="Times New Roman"/>
            <w:sz w:val="24"/>
            <w:szCs w:val="24"/>
            <w:lang w:val="en-US"/>
          </w:rPr>
          <w:t>)</w:t>
        </w:r>
      </w:ins>
      <w:r w:rsidR="005B36C8" w:rsidRPr="00A04CE0">
        <w:rPr>
          <w:rFonts w:ascii="Times New Roman" w:hAnsi="Times New Roman" w:cs="Times New Roman"/>
          <w:sz w:val="24"/>
          <w:szCs w:val="24"/>
          <w:lang w:val="en-US"/>
        </w:rPr>
        <w:t xml:space="preserve"> </w:t>
      </w:r>
      <w:ins w:id="50" w:author="Aline Richter" w:date="2021-04-12T11:14:00Z">
        <w:r>
          <w:rPr>
            <w:rFonts w:ascii="Times New Roman" w:hAnsi="Times New Roman" w:cs="Times New Roman"/>
            <w:sz w:val="24"/>
            <w:szCs w:val="24"/>
            <w:lang w:val="en-US"/>
          </w:rPr>
          <w:t>and detection probability</w:t>
        </w:r>
      </w:ins>
      <w:ins w:id="51" w:author="Aline Richter" w:date="2021-04-12T11:15:00Z">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301969">
          <w:rPr>
            <w:rFonts w:ascii="Times New Roman" w:hAnsi="Times New Roman" w:cs="Times New Roman"/>
            <w:sz w:val="24"/>
            <w:szCs w:val="24"/>
            <w:vertAlign w:val="subscript"/>
            <w:lang w:val="en-US"/>
            <w:rPrChange w:id="52" w:author="Aline Richter" w:date="2021-04-12T11:15:00Z">
              <w:rPr>
                <w:rFonts w:ascii="Times New Roman" w:hAnsi="Times New Roman" w:cs="Times New Roman"/>
                <w:sz w:val="24"/>
                <w:szCs w:val="24"/>
                <w:lang w:val="en-US"/>
              </w:rPr>
            </w:rPrChange>
          </w:rPr>
          <w:t>ijk</w:t>
        </w:r>
        <w:proofErr w:type="spellEnd"/>
        <w:r>
          <w:rPr>
            <w:rFonts w:ascii="Times New Roman" w:hAnsi="Times New Roman" w:cs="Times New Roman"/>
            <w:sz w:val="24"/>
            <w:szCs w:val="24"/>
            <w:lang w:val="en-US"/>
          </w:rPr>
          <w:t>)</w:t>
        </w:r>
      </w:ins>
      <w:ins w:id="53" w:author="Aline Richter" w:date="2021-04-12T11:14:00Z">
        <w:r>
          <w:rPr>
            <w:rFonts w:ascii="Times New Roman" w:hAnsi="Times New Roman" w:cs="Times New Roman"/>
            <w:sz w:val="24"/>
            <w:szCs w:val="24"/>
            <w:lang w:val="en-US"/>
          </w:rPr>
          <w:t xml:space="preserve"> </w:t>
        </w:r>
      </w:ins>
      <w:r w:rsidR="005B36C8" w:rsidRPr="00A04CE0">
        <w:rPr>
          <w:rFonts w:ascii="Times New Roman" w:hAnsi="Times New Roman" w:cs="Times New Roman"/>
          <w:sz w:val="24"/>
          <w:szCs w:val="24"/>
          <w:lang w:val="en-US"/>
        </w:rPr>
        <w:t xml:space="preserve">for </w:t>
      </w:r>
      <w:del w:id="54" w:author="Aline Richter" w:date="2021-04-12T11:06:00Z">
        <w:r w:rsidR="00AE48A3" w:rsidRPr="00A04CE0" w:rsidDel="00301969">
          <w:rPr>
            <w:rFonts w:ascii="Times New Roman" w:hAnsi="Times New Roman" w:cs="Times New Roman"/>
            <w:sz w:val="24"/>
            <w:szCs w:val="24"/>
            <w:lang w:val="en-US"/>
          </w:rPr>
          <w:delText xml:space="preserve">the </w:delText>
        </w:r>
        <w:r w:rsidR="00E75437" w:rsidRPr="00A04CE0" w:rsidDel="00301969">
          <w:rPr>
            <w:rFonts w:ascii="Times New Roman" w:hAnsi="Times New Roman" w:cs="Times New Roman"/>
            <w:sz w:val="24"/>
            <w:szCs w:val="24"/>
            <w:lang w:val="en-US"/>
          </w:rPr>
          <w:delText xml:space="preserve">assemblage </w:delText>
        </w:r>
        <w:r w:rsidR="005B36C8" w:rsidRPr="00A04CE0" w:rsidDel="00301969">
          <w:rPr>
            <w:rFonts w:ascii="Times New Roman" w:hAnsi="Times New Roman" w:cs="Times New Roman"/>
            <w:sz w:val="24"/>
            <w:szCs w:val="24"/>
            <w:lang w:val="en-US"/>
          </w:rPr>
          <w:delText xml:space="preserve">as a whole and for </w:delText>
        </w:r>
      </w:del>
      <w:r w:rsidR="005B36C8" w:rsidRPr="00A04CE0">
        <w:rPr>
          <w:rFonts w:ascii="Times New Roman" w:hAnsi="Times New Roman" w:cs="Times New Roman"/>
          <w:sz w:val="24"/>
          <w:szCs w:val="24"/>
          <w:lang w:val="en-US"/>
        </w:rPr>
        <w:t xml:space="preserve">each </w:t>
      </w:r>
      <w:r w:rsidR="00B85900" w:rsidRPr="00A04CE0">
        <w:rPr>
          <w:rFonts w:ascii="Times New Roman" w:hAnsi="Times New Roman" w:cs="Times New Roman"/>
          <w:sz w:val="24"/>
          <w:szCs w:val="24"/>
          <w:lang w:val="en-US"/>
        </w:rPr>
        <w:t>strat</w:t>
      </w:r>
      <w:r w:rsidR="00FE2807" w:rsidRPr="00A04CE0">
        <w:rPr>
          <w:rFonts w:ascii="Times New Roman" w:hAnsi="Times New Roman" w:cs="Times New Roman"/>
          <w:sz w:val="24"/>
          <w:szCs w:val="24"/>
          <w:lang w:val="en-US"/>
        </w:rPr>
        <w:t>um</w:t>
      </w:r>
      <w:r w:rsidR="00B85900" w:rsidRPr="00A04CE0">
        <w:rPr>
          <w:rFonts w:ascii="Times New Roman" w:hAnsi="Times New Roman" w:cs="Times New Roman"/>
          <w:sz w:val="24"/>
          <w:szCs w:val="24"/>
          <w:lang w:val="en-US"/>
        </w:rPr>
        <w:t xml:space="preserve"> </w:t>
      </w:r>
      <w:del w:id="55" w:author="Aline Richter" w:date="2021-04-12T11:15:00Z">
        <w:r w:rsidR="005B36C8" w:rsidRPr="00A04CE0" w:rsidDel="00301969">
          <w:rPr>
            <w:rFonts w:ascii="Times New Roman" w:hAnsi="Times New Roman" w:cs="Times New Roman"/>
            <w:sz w:val="24"/>
            <w:szCs w:val="24"/>
            <w:lang w:val="en-US"/>
          </w:rPr>
          <w:delText>(</w:delText>
        </w:r>
      </w:del>
      <w:ins w:id="56" w:author="Aline Richter" w:date="2021-04-12T11:14:00Z">
        <w:r>
          <w:rPr>
            <w:rFonts w:ascii="Times New Roman" w:hAnsi="Times New Roman" w:cs="Times New Roman"/>
            <w:sz w:val="24"/>
            <w:szCs w:val="24"/>
            <w:lang w:val="en-US"/>
          </w:rPr>
          <w:fldChar w:fldCharType="begin" w:fldLock="1"/>
        </w:r>
      </w:ins>
      <w:r>
        <w:rPr>
          <w:rFonts w:ascii="Times New Roman" w:hAnsi="Times New Roman" w:cs="Times New Roman"/>
          <w:sz w:val="24"/>
          <w:szCs w:val="24"/>
          <w:lang w:val="en-US"/>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Conservation","id":"ITEM-1","issue":"2","issued":{"date-parts":[["2010"]]},"page":"479-484","publisher":"Elsevier Ltd","title":"Multi-species occurrence models to evaluate the effects of conservation and management actions","type":"article-journal","volume":"143"},"uris":["http://www.mendeley.com/documents/?uuid=38241d4f-a7b9-4ca0-982a-622c28fd1e6f"]}],"mendeley":{"formattedCitation":"(Zipkin, Andrew Royle, Dawson, &amp; Bates, 2010)","plainTextFormattedCitation":"(Zipkin, Andrew Royle, Dawson, &amp; Bates, 2010)"},"properties":{"noteIndex":0},"schema":"https://github.com/citation-style-language/schema/raw/master/csl-citation.json"}</w:instrText>
      </w:r>
      <w:r>
        <w:rPr>
          <w:rFonts w:ascii="Times New Roman" w:hAnsi="Times New Roman" w:cs="Times New Roman"/>
          <w:sz w:val="24"/>
          <w:szCs w:val="24"/>
          <w:lang w:val="en-US"/>
        </w:rPr>
        <w:fldChar w:fldCharType="separate"/>
      </w:r>
      <w:r w:rsidRPr="00301969">
        <w:rPr>
          <w:rFonts w:ascii="Times New Roman" w:hAnsi="Times New Roman" w:cs="Times New Roman"/>
          <w:noProof/>
          <w:sz w:val="24"/>
          <w:szCs w:val="24"/>
          <w:lang w:val="en-US"/>
        </w:rPr>
        <w:t>(Zipkin, Andrew Royle, Dawson, &amp; Bates, 2010)</w:t>
      </w:r>
      <w:ins w:id="57" w:author="Aline Richter" w:date="2021-04-12T11:14:00Z">
        <w:r>
          <w:rPr>
            <w:rFonts w:ascii="Times New Roman" w:hAnsi="Times New Roman" w:cs="Times New Roman"/>
            <w:sz w:val="24"/>
            <w:szCs w:val="24"/>
            <w:lang w:val="en-US"/>
          </w:rPr>
          <w:fldChar w:fldCharType="end"/>
        </w:r>
      </w:ins>
      <w:del w:id="58" w:author="Aline Richter" w:date="2021-04-12T11:14:00Z">
        <w:r w:rsidR="005B36C8" w:rsidRPr="00A04CE0" w:rsidDel="00301969">
          <w:rPr>
            <w:rFonts w:ascii="Times New Roman" w:hAnsi="Times New Roman" w:cs="Times New Roman"/>
            <w:sz w:val="24"/>
            <w:szCs w:val="24"/>
            <w:lang w:val="en-US"/>
          </w:rPr>
          <w:delText xml:space="preserve">Kéry </w:delText>
        </w:r>
        <w:r w:rsidR="008D4833" w:rsidDel="00301969">
          <w:rPr>
            <w:rFonts w:ascii="Times New Roman" w:hAnsi="Times New Roman" w:cs="Times New Roman"/>
            <w:sz w:val="24"/>
            <w:szCs w:val="24"/>
            <w:lang w:val="en-US"/>
          </w:rPr>
          <w:delText>&amp;</w:delText>
        </w:r>
        <w:r w:rsidR="005B36C8" w:rsidRPr="00A04CE0" w:rsidDel="00301969">
          <w:rPr>
            <w:rFonts w:ascii="Times New Roman" w:hAnsi="Times New Roman" w:cs="Times New Roman"/>
            <w:sz w:val="24"/>
            <w:szCs w:val="24"/>
            <w:lang w:val="en-US"/>
          </w:rPr>
          <w:delText xml:space="preserve"> Royle</w:delText>
        </w:r>
        <w:r w:rsidR="008D4833" w:rsidDel="00301969">
          <w:rPr>
            <w:rFonts w:ascii="Times New Roman" w:hAnsi="Times New Roman" w:cs="Times New Roman"/>
            <w:sz w:val="24"/>
            <w:szCs w:val="24"/>
            <w:lang w:val="en-US"/>
          </w:rPr>
          <w:delText>,</w:delText>
        </w:r>
        <w:r w:rsidR="005B36C8" w:rsidRPr="00A04CE0" w:rsidDel="00301969">
          <w:rPr>
            <w:rFonts w:ascii="Times New Roman" w:hAnsi="Times New Roman" w:cs="Times New Roman"/>
            <w:sz w:val="24"/>
            <w:szCs w:val="24"/>
            <w:lang w:val="en-US"/>
          </w:rPr>
          <w:delText xml:space="preserve"> 2016)</w:delText>
        </w:r>
      </w:del>
      <w:del w:id="59" w:author="Aline Richter" w:date="2021-04-12T11:18:00Z">
        <w:r w:rsidR="0084611E" w:rsidRPr="00A04CE0" w:rsidDel="00B053D3">
          <w:rPr>
            <w:rFonts w:ascii="Times New Roman" w:hAnsi="Times New Roman" w:cs="Times New Roman"/>
            <w:sz w:val="24"/>
            <w:szCs w:val="24"/>
            <w:lang w:val="en-US"/>
          </w:rPr>
          <w:delText xml:space="preserve">, </w:delText>
        </w:r>
        <w:r w:rsidR="00F533D6" w:rsidRPr="00A04CE0" w:rsidDel="00B053D3">
          <w:rPr>
            <w:rFonts w:ascii="Times New Roman" w:hAnsi="Times New Roman" w:cs="Times New Roman"/>
            <w:sz w:val="24"/>
            <w:szCs w:val="24"/>
            <w:lang w:val="en-US"/>
          </w:rPr>
          <w:delText>and community-level species richness as a derive</w:delText>
        </w:r>
        <w:r w:rsidR="00A03F7B" w:rsidRPr="00A04CE0" w:rsidDel="00B053D3">
          <w:rPr>
            <w:rFonts w:ascii="Times New Roman" w:hAnsi="Times New Roman" w:cs="Times New Roman"/>
            <w:sz w:val="24"/>
            <w:szCs w:val="24"/>
            <w:lang w:val="en-US"/>
          </w:rPr>
          <w:delText>d</w:delText>
        </w:r>
        <w:r w:rsidR="00F533D6" w:rsidRPr="00A04CE0" w:rsidDel="00B053D3">
          <w:rPr>
            <w:rFonts w:ascii="Times New Roman" w:hAnsi="Times New Roman" w:cs="Times New Roman"/>
            <w:sz w:val="24"/>
            <w:szCs w:val="24"/>
            <w:lang w:val="en-US"/>
          </w:rPr>
          <w:delText xml:space="preserve"> parameter (</w:delText>
        </w:r>
        <w:r w:rsidR="006808CE" w:rsidRPr="00A04CE0" w:rsidDel="00B053D3">
          <w:rPr>
            <w:rFonts w:ascii="Times New Roman" w:hAnsi="Times New Roman" w:cs="Times New Roman"/>
            <w:sz w:val="24"/>
            <w:szCs w:val="24"/>
            <w:lang w:val="en-US"/>
          </w:rPr>
          <w:delText xml:space="preserve">Kéry </w:delText>
        </w:r>
        <w:r w:rsidR="008D4833" w:rsidDel="00B053D3">
          <w:rPr>
            <w:rFonts w:ascii="Times New Roman" w:hAnsi="Times New Roman" w:cs="Times New Roman"/>
            <w:sz w:val="24"/>
            <w:szCs w:val="24"/>
            <w:lang w:val="en-US"/>
          </w:rPr>
          <w:delText>&amp;</w:delText>
        </w:r>
        <w:r w:rsidR="006808CE" w:rsidRPr="00A04CE0" w:rsidDel="00B053D3">
          <w:rPr>
            <w:rFonts w:ascii="Times New Roman" w:hAnsi="Times New Roman" w:cs="Times New Roman"/>
            <w:sz w:val="24"/>
            <w:szCs w:val="24"/>
            <w:lang w:val="en-US"/>
          </w:rPr>
          <w:delText xml:space="preserve"> Royle</w:delText>
        </w:r>
        <w:r w:rsidR="008D4833" w:rsidDel="00B053D3">
          <w:rPr>
            <w:rFonts w:ascii="Times New Roman" w:hAnsi="Times New Roman" w:cs="Times New Roman"/>
            <w:sz w:val="24"/>
            <w:szCs w:val="24"/>
            <w:lang w:val="en-US"/>
          </w:rPr>
          <w:delText>,</w:delText>
        </w:r>
        <w:r w:rsidR="006808CE" w:rsidRPr="00A04CE0" w:rsidDel="00B053D3">
          <w:rPr>
            <w:rFonts w:ascii="Times New Roman" w:hAnsi="Times New Roman" w:cs="Times New Roman"/>
            <w:sz w:val="24"/>
            <w:szCs w:val="24"/>
            <w:lang w:val="en-US"/>
          </w:rPr>
          <w:delText xml:space="preserve"> 2016, </w:delText>
        </w:r>
        <w:r w:rsidR="00F533D6" w:rsidRPr="00A04CE0" w:rsidDel="00B053D3">
          <w:rPr>
            <w:rFonts w:ascii="Times New Roman" w:hAnsi="Times New Roman" w:cs="Times New Roman"/>
            <w:sz w:val="24"/>
            <w:szCs w:val="24"/>
            <w:lang w:val="en-US"/>
          </w:rPr>
          <w:delText>Yamaura</w:delText>
        </w:r>
        <w:r w:rsidR="006808CE" w:rsidRPr="00A04CE0" w:rsidDel="00B053D3">
          <w:rPr>
            <w:rFonts w:ascii="Times New Roman" w:hAnsi="Times New Roman" w:cs="Times New Roman"/>
            <w:sz w:val="24"/>
            <w:szCs w:val="24"/>
            <w:lang w:val="en-US"/>
          </w:rPr>
          <w:delText xml:space="preserve"> et al.</w:delText>
        </w:r>
        <w:r w:rsidR="008D4833" w:rsidDel="00B053D3">
          <w:rPr>
            <w:rFonts w:ascii="Times New Roman" w:hAnsi="Times New Roman" w:cs="Times New Roman"/>
            <w:sz w:val="24"/>
            <w:szCs w:val="24"/>
            <w:lang w:val="en-US"/>
          </w:rPr>
          <w:delText>,</w:delText>
        </w:r>
        <w:r w:rsidR="006808CE" w:rsidRPr="00A04CE0" w:rsidDel="00B053D3">
          <w:rPr>
            <w:rFonts w:ascii="Times New Roman" w:hAnsi="Times New Roman" w:cs="Times New Roman"/>
            <w:sz w:val="24"/>
            <w:szCs w:val="24"/>
            <w:lang w:val="en-US"/>
          </w:rPr>
          <w:delText xml:space="preserve"> 2016</w:delText>
        </w:r>
        <w:r w:rsidR="00F533D6" w:rsidRPr="00A04CE0" w:rsidDel="00B053D3">
          <w:rPr>
            <w:rFonts w:ascii="Times New Roman" w:hAnsi="Times New Roman" w:cs="Times New Roman"/>
            <w:sz w:val="24"/>
            <w:szCs w:val="24"/>
            <w:lang w:val="en-US"/>
          </w:rPr>
          <w:delText>)</w:delText>
        </w:r>
      </w:del>
      <w:r w:rsidR="00F533D6" w:rsidRPr="00A04CE0">
        <w:rPr>
          <w:rFonts w:ascii="Times New Roman" w:hAnsi="Times New Roman" w:cs="Times New Roman"/>
          <w:sz w:val="24"/>
          <w:szCs w:val="24"/>
          <w:lang w:val="en-US"/>
        </w:rPr>
        <w:t xml:space="preserve">. </w:t>
      </w:r>
      <w:r w:rsidR="001474E8" w:rsidRPr="00A04CE0">
        <w:rPr>
          <w:rFonts w:ascii="Times New Roman" w:hAnsi="Times New Roman" w:cs="Times New Roman"/>
          <w:sz w:val="24"/>
          <w:szCs w:val="24"/>
          <w:lang w:val="en-US"/>
        </w:rPr>
        <w:t>We assume</w:t>
      </w:r>
      <w:r w:rsidR="00220B74" w:rsidRPr="00A04CE0">
        <w:rPr>
          <w:rFonts w:ascii="Times New Roman" w:hAnsi="Times New Roman" w:cs="Times New Roman"/>
          <w:sz w:val="24"/>
          <w:szCs w:val="24"/>
          <w:lang w:val="en-US"/>
        </w:rPr>
        <w:t>d</w:t>
      </w:r>
      <w:r w:rsidR="001474E8" w:rsidRPr="00A04CE0">
        <w:rPr>
          <w:rFonts w:ascii="Times New Roman" w:hAnsi="Times New Roman" w:cs="Times New Roman"/>
          <w:sz w:val="24"/>
          <w:szCs w:val="24"/>
          <w:lang w:val="en-US"/>
        </w:rPr>
        <w:t xml:space="preserve"> that local abundance </w:t>
      </w:r>
      <w:r w:rsidR="00AE48A3" w:rsidRPr="00A04CE0">
        <w:rPr>
          <w:rFonts w:ascii="Times New Roman" w:hAnsi="Times New Roman" w:cs="Times New Roman"/>
          <w:sz w:val="24"/>
          <w:szCs w:val="24"/>
          <w:lang w:val="en-US"/>
        </w:rPr>
        <w:t xml:space="preserve">remained </w:t>
      </w:r>
      <w:r w:rsidR="001474E8" w:rsidRPr="00A04CE0">
        <w:rPr>
          <w:rFonts w:ascii="Times New Roman" w:hAnsi="Times New Roman" w:cs="Times New Roman"/>
          <w:sz w:val="24"/>
          <w:szCs w:val="24"/>
          <w:lang w:val="en-US"/>
        </w:rPr>
        <w:t xml:space="preserve">unchanged during the survey (i.e. closure assumption, </w:t>
      </w:r>
      <w:proofErr w:type="spellStart"/>
      <w:r w:rsidR="001474E8" w:rsidRPr="00A04CE0">
        <w:rPr>
          <w:rFonts w:ascii="Times New Roman" w:hAnsi="Times New Roman" w:cs="Times New Roman"/>
          <w:sz w:val="24"/>
          <w:szCs w:val="24"/>
          <w:lang w:val="en-US"/>
        </w:rPr>
        <w:t>Kéry</w:t>
      </w:r>
      <w:proofErr w:type="spellEnd"/>
      <w:r w:rsidR="001474E8" w:rsidRPr="00A04CE0">
        <w:rPr>
          <w:rFonts w:ascii="Times New Roman" w:hAnsi="Times New Roman" w:cs="Times New Roman"/>
          <w:sz w:val="24"/>
          <w:szCs w:val="24"/>
          <w:lang w:val="en-US"/>
        </w:rPr>
        <w:t xml:space="preserve"> et al.</w:t>
      </w:r>
      <w:r w:rsidR="008D4833">
        <w:rPr>
          <w:rFonts w:ascii="Times New Roman" w:hAnsi="Times New Roman" w:cs="Times New Roman"/>
          <w:sz w:val="24"/>
          <w:szCs w:val="24"/>
          <w:lang w:val="en-US"/>
        </w:rPr>
        <w:t>,</w:t>
      </w:r>
      <w:r w:rsidR="001474E8" w:rsidRPr="00A04CE0">
        <w:rPr>
          <w:rFonts w:ascii="Times New Roman" w:hAnsi="Times New Roman" w:cs="Times New Roman"/>
          <w:sz w:val="24"/>
          <w:szCs w:val="24"/>
          <w:lang w:val="en-US"/>
        </w:rPr>
        <w:t xml:space="preserve"> 2005)</w:t>
      </w:r>
      <w:r w:rsidR="00D74789" w:rsidRPr="00A04CE0">
        <w:rPr>
          <w:rFonts w:ascii="Times New Roman" w:hAnsi="Times New Roman" w:cs="Times New Roman"/>
          <w:sz w:val="24"/>
          <w:szCs w:val="24"/>
          <w:lang w:val="en-US"/>
        </w:rPr>
        <w:t xml:space="preserve"> </w:t>
      </w:r>
      <w:r w:rsidR="00AE48A3" w:rsidRPr="00A04CE0">
        <w:rPr>
          <w:rFonts w:ascii="Times New Roman" w:hAnsi="Times New Roman" w:cs="Times New Roman"/>
          <w:sz w:val="24"/>
          <w:szCs w:val="24"/>
          <w:lang w:val="en-US"/>
        </w:rPr>
        <w:t xml:space="preserve">since </w:t>
      </w:r>
      <w:r w:rsidR="00D74789" w:rsidRPr="00A04CE0">
        <w:rPr>
          <w:rFonts w:ascii="Times New Roman" w:hAnsi="Times New Roman" w:cs="Times New Roman"/>
          <w:sz w:val="24"/>
          <w:szCs w:val="24"/>
          <w:lang w:val="en-US"/>
        </w:rPr>
        <w:t xml:space="preserve">we sampled in a </w:t>
      </w:r>
      <w:r w:rsidR="00AE48A3" w:rsidRPr="00A04CE0">
        <w:rPr>
          <w:rFonts w:ascii="Times New Roman" w:hAnsi="Times New Roman" w:cs="Times New Roman"/>
          <w:sz w:val="24"/>
          <w:szCs w:val="24"/>
          <w:lang w:val="en-US"/>
        </w:rPr>
        <w:t>narrow</w:t>
      </w:r>
      <w:r w:rsidR="00D74789" w:rsidRPr="00A04CE0">
        <w:rPr>
          <w:rFonts w:ascii="Times New Roman" w:hAnsi="Times New Roman" w:cs="Times New Roman"/>
          <w:sz w:val="24"/>
          <w:szCs w:val="24"/>
          <w:lang w:val="en-US"/>
        </w:rPr>
        <w:t>-time window,</w:t>
      </w:r>
      <w:r w:rsidR="001474E8" w:rsidRPr="00A04CE0">
        <w:rPr>
          <w:rFonts w:ascii="Times New Roman" w:hAnsi="Times New Roman" w:cs="Times New Roman"/>
          <w:sz w:val="24"/>
          <w:szCs w:val="24"/>
          <w:lang w:val="en-US"/>
        </w:rPr>
        <w:t xml:space="preserve"> and </w:t>
      </w:r>
      <w:r w:rsidR="00AE48A3" w:rsidRPr="00A04CE0">
        <w:rPr>
          <w:rFonts w:ascii="Times New Roman" w:hAnsi="Times New Roman" w:cs="Times New Roman"/>
          <w:sz w:val="24"/>
          <w:szCs w:val="24"/>
          <w:lang w:val="en-US"/>
        </w:rPr>
        <w:t xml:space="preserve">that </w:t>
      </w:r>
      <w:r w:rsidR="000F408B" w:rsidRPr="00A04CE0">
        <w:rPr>
          <w:rFonts w:ascii="Times New Roman" w:hAnsi="Times New Roman" w:cs="Times New Roman"/>
          <w:sz w:val="24"/>
          <w:szCs w:val="24"/>
          <w:lang w:val="en-US"/>
        </w:rPr>
        <w:t>mean abundance</w:t>
      </w:r>
      <w:r w:rsidR="001474E8" w:rsidRPr="00A04CE0">
        <w:rPr>
          <w:rFonts w:ascii="Times New Roman" w:hAnsi="Times New Roman" w:cs="Times New Roman"/>
          <w:sz w:val="24"/>
          <w:szCs w:val="24"/>
          <w:lang w:val="en-US"/>
        </w:rPr>
        <w:t xml:space="preserve"> </w:t>
      </w:r>
      <w:r w:rsidR="000F408B" w:rsidRPr="00A04CE0">
        <w:rPr>
          <w:rFonts w:ascii="Times New Roman" w:hAnsi="Times New Roman" w:cs="Times New Roman"/>
          <w:sz w:val="24"/>
          <w:szCs w:val="24"/>
          <w:lang w:val="en-US"/>
        </w:rPr>
        <w:t xml:space="preserve">and </w:t>
      </w:r>
      <w:r w:rsidR="00AE48A3" w:rsidRPr="00A04CE0">
        <w:rPr>
          <w:rFonts w:ascii="Times New Roman" w:hAnsi="Times New Roman" w:cs="Times New Roman"/>
          <w:sz w:val="24"/>
          <w:szCs w:val="24"/>
          <w:lang w:val="en-US"/>
        </w:rPr>
        <w:lastRenderedPageBreak/>
        <w:t xml:space="preserve">detection </w:t>
      </w:r>
      <w:r w:rsidR="001474E8" w:rsidRPr="00A04CE0">
        <w:rPr>
          <w:rFonts w:ascii="Times New Roman" w:hAnsi="Times New Roman" w:cs="Times New Roman"/>
          <w:sz w:val="24"/>
          <w:szCs w:val="24"/>
          <w:lang w:val="en-US"/>
        </w:rPr>
        <w:t xml:space="preserve">probability </w:t>
      </w:r>
      <w:r w:rsidR="004732ED" w:rsidRPr="00A04CE0">
        <w:rPr>
          <w:rFonts w:ascii="Times New Roman" w:hAnsi="Times New Roman" w:cs="Times New Roman"/>
          <w:sz w:val="24"/>
          <w:szCs w:val="24"/>
          <w:lang w:val="en-US"/>
        </w:rPr>
        <w:t>were</w:t>
      </w:r>
      <w:r w:rsidR="00AF1206" w:rsidRPr="00A04CE0">
        <w:rPr>
          <w:rFonts w:ascii="Times New Roman" w:hAnsi="Times New Roman" w:cs="Times New Roman"/>
          <w:sz w:val="24"/>
          <w:szCs w:val="24"/>
          <w:lang w:val="en-US"/>
        </w:rPr>
        <w:t xml:space="preserve"> </w:t>
      </w:r>
      <w:r w:rsidR="001474E8" w:rsidRPr="00A04CE0">
        <w:rPr>
          <w:rFonts w:ascii="Times New Roman" w:hAnsi="Times New Roman" w:cs="Times New Roman"/>
          <w:sz w:val="24"/>
          <w:szCs w:val="24"/>
          <w:lang w:val="en-US"/>
        </w:rPr>
        <w:t xml:space="preserve">independent among species. </w:t>
      </w:r>
      <w:r w:rsidR="00F533D6" w:rsidRPr="00A04CE0">
        <w:rPr>
          <w:rFonts w:ascii="Times New Roman" w:hAnsi="Times New Roman" w:cs="Times New Roman"/>
          <w:sz w:val="24"/>
          <w:szCs w:val="24"/>
          <w:lang w:val="en-US"/>
        </w:rPr>
        <w:t>Abundance</w:t>
      </w:r>
      <w:r w:rsidR="009D493C" w:rsidRPr="00A04CE0">
        <w:rPr>
          <w:rFonts w:ascii="Times New Roman" w:hAnsi="Times New Roman" w:cs="Times New Roman"/>
          <w:sz w:val="24"/>
          <w:szCs w:val="24"/>
          <w:lang w:val="en-US"/>
        </w:rPr>
        <w:t xml:space="preserve"> for each specie</w:t>
      </w:r>
      <w:r w:rsidR="004439DE" w:rsidRPr="00A04CE0">
        <w:rPr>
          <w:rFonts w:ascii="Times New Roman" w:hAnsi="Times New Roman" w:cs="Times New Roman"/>
          <w:sz w:val="24"/>
          <w:szCs w:val="24"/>
          <w:lang w:val="en-US"/>
        </w:rPr>
        <w:t>s</w:t>
      </w:r>
      <w:r w:rsidR="009D493C" w:rsidRPr="00A04CE0">
        <w:rPr>
          <w:rFonts w:ascii="Times New Roman" w:hAnsi="Times New Roman" w:cs="Times New Roman"/>
          <w:sz w:val="24"/>
          <w:szCs w:val="24"/>
          <w:lang w:val="en-US"/>
        </w:rPr>
        <w:t xml:space="preserve"> </w:t>
      </w:r>
      <w:r w:rsidR="00AC7687" w:rsidRPr="00A04CE0">
        <w:rPr>
          <w:rFonts w:ascii="Times New Roman" w:hAnsi="Times New Roman" w:cs="Times New Roman"/>
          <w:i/>
          <w:sz w:val="24"/>
          <w:szCs w:val="24"/>
          <w:lang w:val="en-US"/>
        </w:rPr>
        <w:t>k</w:t>
      </w:r>
      <w:r w:rsidR="00AC7687" w:rsidRPr="00A04CE0">
        <w:rPr>
          <w:rFonts w:ascii="Times New Roman" w:hAnsi="Times New Roman" w:cs="Times New Roman"/>
          <w:sz w:val="24"/>
          <w:szCs w:val="24"/>
          <w:lang w:val="en-US"/>
        </w:rPr>
        <w:t xml:space="preserve"> at each site </w:t>
      </w:r>
      <w:proofErr w:type="spellStart"/>
      <w:r w:rsidR="00AC7687" w:rsidRPr="00A04CE0">
        <w:rPr>
          <w:rFonts w:ascii="Times New Roman" w:hAnsi="Times New Roman" w:cs="Times New Roman"/>
          <w:i/>
          <w:sz w:val="24"/>
          <w:szCs w:val="24"/>
          <w:lang w:val="en-US"/>
        </w:rPr>
        <w:t>i</w:t>
      </w:r>
      <w:proofErr w:type="spellEnd"/>
      <w:r w:rsidR="00AC7687" w:rsidRPr="00A04CE0">
        <w:rPr>
          <w:rFonts w:ascii="Times New Roman" w:hAnsi="Times New Roman" w:cs="Times New Roman"/>
          <w:sz w:val="24"/>
          <w:szCs w:val="24"/>
          <w:lang w:val="en-US"/>
        </w:rPr>
        <w:t xml:space="preserve"> </w:t>
      </w:r>
      <w:r w:rsidR="00A03F7B" w:rsidRPr="00A04CE0">
        <w:rPr>
          <w:rFonts w:ascii="Times New Roman" w:hAnsi="Times New Roman" w:cs="Times New Roman"/>
          <w:sz w:val="24"/>
          <w:szCs w:val="24"/>
          <w:lang w:val="en-US"/>
        </w:rPr>
        <w:t>is</w:t>
      </w:r>
      <w:r w:rsidR="009D493C" w:rsidRPr="00A04CE0">
        <w:rPr>
          <w:rFonts w:ascii="Times New Roman" w:hAnsi="Times New Roman" w:cs="Times New Roman"/>
          <w:sz w:val="24"/>
          <w:szCs w:val="24"/>
          <w:lang w:val="en-US"/>
        </w:rPr>
        <w:t xml:space="preserve"> a latent variable (</w:t>
      </w:r>
      <w:proofErr w:type="gramStart"/>
      <w:r w:rsidR="009D493C" w:rsidRPr="00A04CE0">
        <w:rPr>
          <w:rFonts w:ascii="Times New Roman" w:hAnsi="Times New Roman" w:cs="Times New Roman"/>
          <w:sz w:val="24"/>
          <w:szCs w:val="24"/>
          <w:lang w:val="en-US"/>
        </w:rPr>
        <w:t>i.e.</w:t>
      </w:r>
      <w:proofErr w:type="gramEnd"/>
      <w:r w:rsidR="009D493C" w:rsidRPr="00A04CE0">
        <w:rPr>
          <w:rFonts w:ascii="Times New Roman" w:hAnsi="Times New Roman" w:cs="Times New Roman"/>
          <w:sz w:val="24"/>
          <w:szCs w:val="24"/>
          <w:lang w:val="en-US"/>
        </w:rPr>
        <w:t xml:space="preserve"> imperfectly observed) called</w:t>
      </w:r>
      <w:r w:rsidR="00F32D5E" w:rsidRPr="00A04CE0">
        <w:rPr>
          <w:rFonts w:ascii="Times New Roman" w:hAnsi="Times New Roman" w:cs="Times New Roman"/>
          <w:sz w:val="24"/>
          <w:szCs w:val="24"/>
          <w:lang w:val="en-US"/>
        </w:rPr>
        <w:t xml:space="preserve"> </w:t>
      </w:r>
      <w:r w:rsidR="00F32D5E" w:rsidRPr="00A04CE0">
        <w:rPr>
          <w:rFonts w:ascii="Times New Roman" w:hAnsi="Times New Roman" w:cs="Times New Roman"/>
          <w:i/>
          <w:sz w:val="24"/>
          <w:szCs w:val="24"/>
          <w:lang w:val="en-US"/>
        </w:rPr>
        <w:t>N</w:t>
      </w:r>
      <w:r w:rsidR="00F32D5E" w:rsidRPr="00A04CE0">
        <w:rPr>
          <w:rFonts w:ascii="Times New Roman" w:hAnsi="Times New Roman" w:cs="Times New Roman"/>
          <w:i/>
          <w:sz w:val="24"/>
          <w:szCs w:val="24"/>
          <w:vertAlign w:val="subscript"/>
          <w:lang w:val="en-US"/>
        </w:rPr>
        <w:t>ik</w:t>
      </w:r>
      <w:r w:rsidR="004732ED" w:rsidRPr="00A04CE0">
        <w:rPr>
          <w:rFonts w:ascii="Times New Roman" w:eastAsiaTheme="minorEastAsia" w:hAnsi="Times New Roman" w:cs="Times New Roman"/>
          <w:sz w:val="24"/>
          <w:szCs w:val="24"/>
          <w:lang w:val="en-US"/>
        </w:rPr>
        <w:t>, which</w:t>
      </w:r>
      <w:r w:rsidR="00F32D5E" w:rsidRPr="00A04CE0">
        <w:rPr>
          <w:rFonts w:ascii="Times New Roman" w:eastAsiaTheme="minorEastAsia" w:hAnsi="Times New Roman" w:cs="Times New Roman"/>
          <w:sz w:val="24"/>
          <w:szCs w:val="24"/>
          <w:lang w:val="en-US"/>
        </w:rPr>
        <w:t xml:space="preserve"> </w:t>
      </w:r>
      <w:r w:rsidR="006452F0" w:rsidRPr="00A04CE0">
        <w:rPr>
          <w:rFonts w:ascii="Times New Roman" w:hAnsi="Times New Roman" w:cs="Times New Roman"/>
          <w:sz w:val="24"/>
          <w:szCs w:val="24"/>
          <w:lang w:val="en-US"/>
        </w:rPr>
        <w:t>follow</w:t>
      </w:r>
      <w:r w:rsidR="004732ED" w:rsidRPr="00A04CE0">
        <w:rPr>
          <w:rFonts w:ascii="Times New Roman" w:hAnsi="Times New Roman" w:cs="Times New Roman"/>
          <w:sz w:val="24"/>
          <w:szCs w:val="24"/>
          <w:lang w:val="en-US"/>
        </w:rPr>
        <w:t>s</w:t>
      </w:r>
      <w:r w:rsidR="006452F0" w:rsidRPr="00A04CE0">
        <w:rPr>
          <w:rFonts w:ascii="Times New Roman" w:hAnsi="Times New Roman" w:cs="Times New Roman"/>
          <w:sz w:val="24"/>
          <w:szCs w:val="24"/>
          <w:lang w:val="en-US"/>
        </w:rPr>
        <w:t xml:space="preserve"> a Poisson distribution</w:t>
      </w:r>
      <w:ins w:id="60" w:author="Aline Richter" w:date="2021-04-12T16:07:00Z">
        <w:r w:rsidR="00E15CDB">
          <w:rPr>
            <w:rFonts w:ascii="Times New Roman" w:hAnsi="Times New Roman" w:cs="Times New Roman"/>
            <w:sz w:val="24"/>
            <w:szCs w:val="24"/>
            <w:lang w:val="en-US"/>
          </w:rPr>
          <w:t>:</w:t>
        </w:r>
      </w:ins>
    </w:p>
    <w:p w14:paraId="69D51139" w14:textId="77777777" w:rsidR="00E15CDB" w:rsidRPr="00E15CDB" w:rsidRDefault="00E15CDB">
      <w:pPr>
        <w:spacing w:after="0" w:line="480" w:lineRule="auto"/>
        <w:contextualSpacing/>
        <w:rPr>
          <w:ins w:id="61" w:author="Aline Richter" w:date="2021-04-12T16:07:00Z"/>
          <w:rFonts w:ascii="Times New Roman" w:eastAsiaTheme="minorEastAsia" w:hAnsi="Times New Roman" w:cs="Times New Roman"/>
          <w:sz w:val="24"/>
          <w:szCs w:val="24"/>
          <w:lang w:val="en-US"/>
          <w:rPrChange w:id="62" w:author="Aline Richter" w:date="2021-04-12T16:07:00Z">
            <w:rPr>
              <w:ins w:id="63" w:author="Aline Richter" w:date="2021-04-12T16:07:00Z"/>
              <w:rFonts w:ascii="Cambria Math" w:hAnsi="Cambria Math" w:cs="Times New Roman"/>
              <w:i/>
              <w:sz w:val="24"/>
              <w:szCs w:val="24"/>
              <w:lang w:val="en-US"/>
            </w:rPr>
          </w:rPrChange>
        </w:rPr>
      </w:pPr>
      <m:oMathPara>
        <m:oMath>
          <m:sSub>
            <m:sSubPr>
              <m:ctrlPr>
                <w:ins w:id="64" w:author="Aline Richter" w:date="2021-04-12T16:01:00Z">
                  <w:rPr>
                    <w:rFonts w:ascii="Cambria Math" w:hAnsi="Cambria Math" w:cs="Times New Roman"/>
                    <w:i/>
                    <w:sz w:val="24"/>
                    <w:szCs w:val="24"/>
                    <w:lang w:val="en-US"/>
                  </w:rPr>
                </w:ins>
              </m:ctrlPr>
            </m:sSubPr>
            <m:e>
              <m:r>
                <w:ins w:id="65" w:author="Aline Richter" w:date="2021-04-12T16:01:00Z">
                  <w:rPr>
                    <w:rFonts w:ascii="Cambria Math" w:hAnsi="Cambria Math" w:cs="Times New Roman"/>
                    <w:sz w:val="24"/>
                    <w:szCs w:val="24"/>
                    <w:lang w:val="en-US"/>
                  </w:rPr>
                  <m:t>N</m:t>
                </w:ins>
              </m:r>
            </m:e>
            <m:sub>
              <m:r>
                <w:ins w:id="66" w:author="Aline Richter" w:date="2021-04-12T16:01:00Z">
                  <w:rPr>
                    <w:rFonts w:ascii="Cambria Math" w:hAnsi="Cambria Math" w:cs="Times New Roman"/>
                    <w:sz w:val="24"/>
                    <w:szCs w:val="24"/>
                    <w:lang w:val="en-US"/>
                  </w:rPr>
                  <m:t>ik</m:t>
                </w:ins>
              </m:r>
            </m:sub>
          </m:sSub>
          <m:r>
            <w:ins w:id="67" w:author="Aline Richter" w:date="2021-04-12T16:01:00Z">
              <w:rPr>
                <w:rFonts w:ascii="Cambria Math" w:hAnsi="Cambria Math" w:cs="Times New Roman"/>
                <w:sz w:val="24"/>
                <w:szCs w:val="24"/>
                <w:lang w:val="en-US"/>
              </w:rPr>
              <m:t>~ Poisson</m:t>
            </w:ins>
          </m:r>
          <m:d>
            <m:dPr>
              <m:ctrlPr>
                <w:ins w:id="68" w:author="Aline Richter" w:date="2021-04-12T16:01:00Z">
                  <w:rPr>
                    <w:rFonts w:ascii="Cambria Math" w:hAnsi="Cambria Math" w:cs="Times New Roman"/>
                    <w:i/>
                    <w:sz w:val="24"/>
                    <w:szCs w:val="24"/>
                    <w:lang w:val="en-US"/>
                  </w:rPr>
                </w:ins>
              </m:ctrlPr>
            </m:dPr>
            <m:e>
              <m:sSub>
                <m:sSubPr>
                  <m:ctrlPr>
                    <w:ins w:id="69" w:author="Aline Richter" w:date="2021-04-12T16:02:00Z">
                      <w:rPr>
                        <w:rFonts w:ascii="Cambria Math" w:hAnsi="Cambria Math" w:cs="Times New Roman"/>
                        <w:i/>
                        <w:sz w:val="24"/>
                        <w:szCs w:val="24"/>
                        <w:lang w:val="en-US"/>
                      </w:rPr>
                    </w:ins>
                  </m:ctrlPr>
                </m:sSubPr>
                <m:e>
                  <m:r>
                    <w:ins w:id="70" w:author="Aline Richter" w:date="2021-04-12T16:02:00Z">
                      <w:rPr>
                        <w:rFonts w:ascii="Cambria Math" w:hAnsi="Cambria Math" w:cs="Times New Roman"/>
                        <w:sz w:val="24"/>
                        <w:szCs w:val="24"/>
                        <w:lang w:val="en-US"/>
                      </w:rPr>
                      <m:t>λ</m:t>
                    </w:ins>
                  </m:r>
                </m:e>
                <m:sub>
                  <m:r>
                    <w:ins w:id="71" w:author="Aline Richter" w:date="2021-04-12T16:02:00Z">
                      <w:rPr>
                        <w:rFonts w:ascii="Cambria Math" w:hAnsi="Cambria Math" w:cs="Times New Roman"/>
                        <w:sz w:val="24"/>
                        <w:szCs w:val="24"/>
                        <w:lang w:val="en-US"/>
                      </w:rPr>
                      <m:t>ik</m:t>
                    </w:ins>
                  </m:r>
                </m:sub>
              </m:sSub>
            </m:e>
          </m:d>
        </m:oMath>
      </m:oMathPara>
    </w:p>
    <w:p w14:paraId="16C0BD08" w14:textId="074FBDF7" w:rsidR="001474E8" w:rsidRPr="00231542" w:rsidDel="00231542" w:rsidRDefault="006452F0">
      <w:pPr>
        <w:spacing w:after="0" w:line="480" w:lineRule="auto"/>
        <w:contextualSpacing/>
        <w:rPr>
          <w:del w:id="72" w:author="Aline Richter" w:date="2021-04-12T16:36:00Z"/>
          <w:rFonts w:ascii="Times New Roman" w:eastAsiaTheme="minorEastAsia" w:hAnsi="Times New Roman" w:cs="Times New Roman"/>
          <w:iCs/>
          <w:sz w:val="24"/>
          <w:szCs w:val="24"/>
          <w:lang w:val="en-US"/>
        </w:rPr>
      </w:pPr>
      <w:del w:id="73" w:author="Aline Richter" w:date="2021-04-12T16:07:00Z">
        <w:r w:rsidRPr="00A04CE0" w:rsidDel="00E15CDB">
          <w:rPr>
            <w:rFonts w:ascii="Times New Roman" w:hAnsi="Times New Roman" w:cs="Times New Roman"/>
            <w:sz w:val="24"/>
            <w:szCs w:val="24"/>
            <w:lang w:val="en-US"/>
          </w:rPr>
          <w:delText>, with</w:delText>
        </w:r>
      </w:del>
      <w:ins w:id="74" w:author="Aline Richter" w:date="2021-04-12T16:07:00Z">
        <w:r w:rsidR="00E15CDB">
          <w:rPr>
            <w:rFonts w:ascii="Times New Roman" w:hAnsi="Times New Roman" w:cs="Times New Roman"/>
            <w:sz w:val="24"/>
            <w:szCs w:val="24"/>
            <w:lang w:val="en-US"/>
          </w:rPr>
          <w:t>where</w:t>
        </w:r>
      </w:ins>
      <w:del w:id="75" w:author="Aline Richter" w:date="2021-04-12T16:07:00Z">
        <w:r w:rsidRPr="00A04CE0" w:rsidDel="00E15CDB">
          <w:rPr>
            <w:rFonts w:ascii="Times New Roman" w:hAnsi="Times New Roman" w:cs="Times New Roman"/>
            <w:sz w:val="24"/>
            <w:szCs w:val="24"/>
            <w:lang w:val="en-US"/>
          </w:rPr>
          <w:delText xml:space="preserve"> the</w:delText>
        </w:r>
      </w:del>
      <w:r w:rsidRPr="00A04CE0">
        <w:rPr>
          <w:rFonts w:ascii="Times New Roman" w:hAnsi="Times New Roman" w:cs="Times New Roman"/>
          <w:sz w:val="24"/>
          <w:szCs w:val="24"/>
          <w:lang w:val="en-US"/>
        </w:rPr>
        <w:t xml:space="preserve"> </w:t>
      </w:r>
      <w:proofErr w:type="spellStart"/>
      <w:ins w:id="76" w:author="Aline Richter" w:date="2021-04-12T16:06:00Z">
        <w:r w:rsidR="00E15CDB" w:rsidRPr="00A04CE0">
          <w:rPr>
            <w:rFonts w:ascii="Times New Roman" w:hAnsi="Times New Roman" w:cs="Times New Roman"/>
            <w:i/>
            <w:sz w:val="24"/>
            <w:szCs w:val="24"/>
            <w:lang w:val="en-US"/>
          </w:rPr>
          <w:t>λ</w:t>
        </w:r>
        <w:r w:rsidR="00E15CDB" w:rsidRPr="00A04CE0">
          <w:rPr>
            <w:rFonts w:ascii="Times New Roman" w:hAnsi="Times New Roman" w:cs="Times New Roman"/>
            <w:i/>
            <w:sz w:val="24"/>
            <w:szCs w:val="24"/>
            <w:vertAlign w:val="subscript"/>
            <w:lang w:val="en-US"/>
          </w:rPr>
          <w:t>ik</w:t>
        </w:r>
        <w:proofErr w:type="spellEnd"/>
        <w:r w:rsidR="00E15CDB" w:rsidRPr="00A04CE0">
          <w:rPr>
            <w:rFonts w:ascii="Times New Roman" w:hAnsi="Times New Roman" w:cs="Times New Roman"/>
            <w:sz w:val="24"/>
            <w:szCs w:val="24"/>
            <w:lang w:val="en-US"/>
          </w:rPr>
          <w:t xml:space="preserve"> </w:t>
        </w:r>
        <w:r w:rsidR="00E15CDB">
          <w:rPr>
            <w:rFonts w:ascii="Times New Roman" w:hAnsi="Times New Roman" w:cs="Times New Roman"/>
            <w:sz w:val="24"/>
            <w:szCs w:val="24"/>
            <w:lang w:val="en-US"/>
          </w:rPr>
          <w:t xml:space="preserve">is the </w:t>
        </w:r>
      </w:ins>
      <w:r w:rsidRPr="00A04CE0">
        <w:rPr>
          <w:rFonts w:ascii="Times New Roman" w:hAnsi="Times New Roman" w:cs="Times New Roman"/>
          <w:sz w:val="24"/>
          <w:szCs w:val="24"/>
          <w:lang w:val="en-US"/>
        </w:rPr>
        <w:t>expec</w:t>
      </w:r>
      <w:del w:id="77" w:author="Aline Richter" w:date="2021-04-12T16:08:00Z">
        <w:r w:rsidRPr="00A04CE0" w:rsidDel="00E15CDB">
          <w:rPr>
            <w:rFonts w:ascii="Times New Roman" w:hAnsi="Times New Roman" w:cs="Times New Roman"/>
            <w:sz w:val="24"/>
            <w:szCs w:val="24"/>
            <w:lang w:val="en-US"/>
          </w:rPr>
          <w:delText>ta</w:delText>
        </w:r>
      </w:del>
      <w:r w:rsidRPr="00A04CE0">
        <w:rPr>
          <w:rFonts w:ascii="Times New Roman" w:hAnsi="Times New Roman" w:cs="Times New Roman"/>
          <w:sz w:val="24"/>
          <w:szCs w:val="24"/>
          <w:lang w:val="en-US"/>
        </w:rPr>
        <w:t>t</w:t>
      </w:r>
      <w:ins w:id="78" w:author="Aline Richter" w:date="2021-04-12T16:08:00Z">
        <w:r w:rsidR="00E15CDB">
          <w:rPr>
            <w:rFonts w:ascii="Times New Roman" w:hAnsi="Times New Roman" w:cs="Times New Roman"/>
            <w:sz w:val="24"/>
            <w:szCs w:val="24"/>
            <w:lang w:val="en-US"/>
          </w:rPr>
          <w:t>ed abundance.</w:t>
        </w:r>
      </w:ins>
      <w:del w:id="79" w:author="Aline Richter" w:date="2021-04-12T16:08:00Z">
        <w:r w:rsidRPr="00A04CE0" w:rsidDel="00E15CDB">
          <w:rPr>
            <w:rFonts w:ascii="Times New Roman" w:hAnsi="Times New Roman" w:cs="Times New Roman"/>
            <w:sz w:val="24"/>
            <w:szCs w:val="24"/>
            <w:lang w:val="en-US"/>
          </w:rPr>
          <w:delText>ion that means are equal to</w:delText>
        </w:r>
      </w:del>
      <w:del w:id="80" w:author="Aline Richter" w:date="2021-04-12T16:06:00Z">
        <w:r w:rsidR="00F32D5E" w:rsidRPr="00A04CE0" w:rsidDel="00E15CDB">
          <w:rPr>
            <w:rFonts w:ascii="Times New Roman" w:hAnsi="Times New Roman" w:cs="Times New Roman"/>
            <w:sz w:val="24"/>
            <w:szCs w:val="24"/>
            <w:lang w:val="en-US"/>
          </w:rPr>
          <w:delText xml:space="preserve"> </w:delText>
        </w:r>
        <w:r w:rsidR="00F32D5E" w:rsidRPr="00A04CE0" w:rsidDel="00E15CDB">
          <w:rPr>
            <w:rFonts w:ascii="Times New Roman" w:hAnsi="Times New Roman" w:cs="Times New Roman"/>
            <w:i/>
            <w:sz w:val="24"/>
            <w:szCs w:val="24"/>
            <w:lang w:val="en-US"/>
          </w:rPr>
          <w:delText>λ</w:delText>
        </w:r>
        <w:r w:rsidR="00F32D5E" w:rsidRPr="00A04CE0" w:rsidDel="00E15CDB">
          <w:rPr>
            <w:rFonts w:ascii="Times New Roman" w:hAnsi="Times New Roman" w:cs="Times New Roman"/>
            <w:i/>
            <w:sz w:val="24"/>
            <w:szCs w:val="24"/>
            <w:vertAlign w:val="subscript"/>
            <w:lang w:val="en-US"/>
          </w:rPr>
          <w:delText>ik</w:delText>
        </w:r>
      </w:del>
      <w:del w:id="81" w:author="Aline Richter" w:date="2021-04-12T16:08:00Z">
        <w:r w:rsidR="00EC789D" w:rsidRPr="00A04CE0" w:rsidDel="00E15CDB">
          <w:rPr>
            <w:rFonts w:ascii="Times New Roman" w:hAnsi="Times New Roman" w:cs="Times New Roman"/>
            <w:sz w:val="24"/>
            <w:szCs w:val="24"/>
            <w:lang w:val="en-US"/>
          </w:rPr>
          <w:delText>.</w:delText>
        </w:r>
      </w:del>
      <w:r w:rsidR="00F32D5E" w:rsidRPr="00A04CE0">
        <w:rPr>
          <w:rFonts w:ascii="Times New Roman" w:hAnsi="Times New Roman" w:cs="Times New Roman"/>
          <w:sz w:val="24"/>
          <w:szCs w:val="24"/>
          <w:lang w:val="en-US"/>
        </w:rPr>
        <w:t xml:space="preserve"> </w:t>
      </w:r>
      <w:r w:rsidR="00B37354" w:rsidRPr="00A04CE0">
        <w:rPr>
          <w:rFonts w:ascii="Times New Roman" w:hAnsi="Times New Roman" w:cs="Times New Roman"/>
          <w:sz w:val="24"/>
          <w:szCs w:val="24"/>
          <w:lang w:val="en-US"/>
        </w:rPr>
        <w:t>We assume</w:t>
      </w:r>
      <w:r w:rsidR="00220B74" w:rsidRPr="00A04CE0">
        <w:rPr>
          <w:rFonts w:ascii="Times New Roman" w:hAnsi="Times New Roman" w:cs="Times New Roman"/>
          <w:sz w:val="24"/>
          <w:szCs w:val="24"/>
          <w:lang w:val="en-US"/>
        </w:rPr>
        <w:t>d</w:t>
      </w:r>
      <w:r w:rsidR="00B37354" w:rsidRPr="00A04CE0">
        <w:rPr>
          <w:rFonts w:ascii="Times New Roman" w:hAnsi="Times New Roman" w:cs="Times New Roman"/>
          <w:sz w:val="24"/>
          <w:szCs w:val="24"/>
          <w:lang w:val="en-US"/>
        </w:rPr>
        <w:t xml:space="preserve"> that </w:t>
      </w:r>
      <w:del w:id="82" w:author="Aline Richter" w:date="2021-04-12T16:10:00Z">
        <w:r w:rsidR="00B37354" w:rsidRPr="00A04CE0" w:rsidDel="00E15CDB">
          <w:rPr>
            <w:rFonts w:ascii="Times New Roman" w:hAnsi="Times New Roman" w:cs="Times New Roman"/>
            <w:sz w:val="24"/>
            <w:szCs w:val="24"/>
            <w:lang w:val="en-US"/>
          </w:rPr>
          <w:delText xml:space="preserve">mean abundance </w:delText>
        </w:r>
      </w:del>
      <w:proofErr w:type="spellStart"/>
      <w:r w:rsidR="00F32D5E" w:rsidRPr="00A04CE0">
        <w:rPr>
          <w:rFonts w:ascii="Times New Roman" w:hAnsi="Times New Roman" w:cs="Times New Roman"/>
          <w:i/>
          <w:sz w:val="24"/>
          <w:szCs w:val="24"/>
          <w:lang w:val="en-US"/>
        </w:rPr>
        <w:t>λ</w:t>
      </w:r>
      <w:r w:rsidR="00F32D5E" w:rsidRPr="00A04CE0">
        <w:rPr>
          <w:rFonts w:ascii="Times New Roman" w:hAnsi="Times New Roman" w:cs="Times New Roman"/>
          <w:i/>
          <w:sz w:val="24"/>
          <w:szCs w:val="24"/>
          <w:vertAlign w:val="subscript"/>
          <w:lang w:val="en-US"/>
        </w:rPr>
        <w:t>ik</w:t>
      </w:r>
      <w:proofErr w:type="spellEnd"/>
      <w:r w:rsidR="00F32D5E" w:rsidRPr="00A04CE0">
        <w:rPr>
          <w:rFonts w:ascii="Times New Roman" w:hAnsi="Times New Roman" w:cs="Times New Roman"/>
          <w:i/>
          <w:sz w:val="24"/>
          <w:szCs w:val="24"/>
          <w:vertAlign w:val="subscript"/>
          <w:lang w:val="en-US"/>
        </w:rPr>
        <w:t xml:space="preserve"> </w:t>
      </w:r>
      <w:r w:rsidR="00220B74" w:rsidRPr="00A04CE0">
        <w:rPr>
          <w:rFonts w:ascii="Times New Roman" w:hAnsi="Times New Roman" w:cs="Times New Roman"/>
          <w:sz w:val="24"/>
          <w:szCs w:val="24"/>
          <w:lang w:val="en-US"/>
        </w:rPr>
        <w:t xml:space="preserve">varied </w:t>
      </w:r>
      <w:r w:rsidR="00AC7687" w:rsidRPr="00A04CE0">
        <w:rPr>
          <w:rFonts w:ascii="Times New Roman" w:hAnsi="Times New Roman" w:cs="Times New Roman"/>
          <w:sz w:val="24"/>
          <w:szCs w:val="24"/>
          <w:lang w:val="en-US"/>
        </w:rPr>
        <w:t xml:space="preserve">among sites </w:t>
      </w:r>
      <w:r w:rsidR="00A03F7B" w:rsidRPr="00A04CE0">
        <w:rPr>
          <w:rFonts w:ascii="Times New Roman" w:hAnsi="Times New Roman" w:cs="Times New Roman"/>
          <w:sz w:val="24"/>
          <w:szCs w:val="24"/>
          <w:lang w:val="en-US"/>
        </w:rPr>
        <w:t xml:space="preserve">depending </w:t>
      </w:r>
      <w:r w:rsidR="004732ED" w:rsidRPr="00A04CE0">
        <w:rPr>
          <w:rFonts w:ascii="Times New Roman" w:hAnsi="Times New Roman" w:cs="Times New Roman"/>
          <w:sz w:val="24"/>
          <w:szCs w:val="24"/>
          <w:lang w:val="en-US"/>
        </w:rPr>
        <w:t xml:space="preserve">on </w:t>
      </w:r>
      <w:r w:rsidR="00AC36F0" w:rsidRPr="00A04CE0">
        <w:rPr>
          <w:rFonts w:ascii="Times New Roman" w:hAnsi="Times New Roman" w:cs="Times New Roman"/>
          <w:sz w:val="24"/>
          <w:szCs w:val="24"/>
          <w:lang w:val="en-US"/>
        </w:rPr>
        <w:t>species random effects</w:t>
      </w:r>
      <w:r w:rsidR="00127AE2" w:rsidRPr="00A04CE0">
        <w:rPr>
          <w:rFonts w:ascii="Times New Roman" w:hAnsi="Times New Roman" w:cs="Times New Roman"/>
          <w:sz w:val="24"/>
          <w:szCs w:val="24"/>
          <w:lang w:val="en-US"/>
        </w:rPr>
        <w:t xml:space="preserve"> and </w:t>
      </w:r>
      <w:r w:rsidR="00A03F7B" w:rsidRPr="00A04CE0">
        <w:rPr>
          <w:rFonts w:ascii="Times New Roman" w:hAnsi="Times New Roman" w:cs="Times New Roman"/>
          <w:sz w:val="24"/>
          <w:szCs w:val="24"/>
          <w:lang w:val="en-US"/>
        </w:rPr>
        <w:t xml:space="preserve">if </w:t>
      </w:r>
      <w:r w:rsidR="00606080" w:rsidRPr="00A04CE0">
        <w:rPr>
          <w:rFonts w:ascii="Times New Roman" w:hAnsi="Times New Roman" w:cs="Times New Roman"/>
          <w:sz w:val="24"/>
          <w:szCs w:val="24"/>
          <w:lang w:val="en-US"/>
        </w:rPr>
        <w:t xml:space="preserve">point </w:t>
      </w:r>
      <w:proofErr w:type="spellStart"/>
      <w:r w:rsidR="00606080" w:rsidRPr="00A04CE0">
        <w:rPr>
          <w:rFonts w:ascii="Times New Roman" w:hAnsi="Times New Roman" w:cs="Times New Roman"/>
          <w:i/>
          <w:sz w:val="24"/>
          <w:szCs w:val="24"/>
          <w:lang w:val="en-US"/>
        </w:rPr>
        <w:t>i</w:t>
      </w:r>
      <w:proofErr w:type="spellEnd"/>
      <w:r w:rsidR="00606080" w:rsidRPr="00A04CE0">
        <w:rPr>
          <w:rFonts w:ascii="Times New Roman" w:hAnsi="Times New Roman" w:cs="Times New Roman"/>
          <w:sz w:val="24"/>
          <w:szCs w:val="24"/>
          <w:lang w:val="en-US"/>
        </w:rPr>
        <w:t xml:space="preserve"> was in </w:t>
      </w:r>
      <w:r w:rsidR="004732ED" w:rsidRPr="00A04CE0">
        <w:rPr>
          <w:rFonts w:ascii="Times New Roman" w:hAnsi="Times New Roman" w:cs="Times New Roman"/>
          <w:sz w:val="24"/>
          <w:szCs w:val="24"/>
          <w:lang w:val="en-US"/>
        </w:rPr>
        <w:t xml:space="preserve">the </w:t>
      </w:r>
      <w:r w:rsidR="00606080" w:rsidRPr="00A04CE0">
        <w:rPr>
          <w:rFonts w:ascii="Times New Roman" w:hAnsi="Times New Roman" w:cs="Times New Roman"/>
          <w:sz w:val="24"/>
          <w:szCs w:val="24"/>
          <w:lang w:val="en-US"/>
        </w:rPr>
        <w:t xml:space="preserve">canopy (Strata = 0) or </w:t>
      </w:r>
      <w:r w:rsidR="004732ED" w:rsidRPr="00A04CE0">
        <w:rPr>
          <w:rFonts w:ascii="Times New Roman" w:hAnsi="Times New Roman" w:cs="Times New Roman"/>
          <w:sz w:val="24"/>
          <w:szCs w:val="24"/>
          <w:lang w:val="en-US"/>
        </w:rPr>
        <w:t xml:space="preserve">the </w:t>
      </w:r>
      <w:r w:rsidR="00606080" w:rsidRPr="00A04CE0">
        <w:rPr>
          <w:rFonts w:ascii="Times New Roman" w:hAnsi="Times New Roman" w:cs="Times New Roman"/>
          <w:sz w:val="24"/>
          <w:szCs w:val="24"/>
          <w:lang w:val="en-US"/>
        </w:rPr>
        <w:t>understory (Strata = 1</w:t>
      </w:r>
      <w:r w:rsidR="00B37354" w:rsidRPr="00A04CE0">
        <w:rPr>
          <w:rFonts w:ascii="Times New Roman" w:hAnsi="Times New Roman" w:cs="Times New Roman"/>
          <w:sz w:val="24"/>
          <w:szCs w:val="24"/>
          <w:lang w:val="en-US"/>
        </w:rPr>
        <w:t>)</w:t>
      </w:r>
      <w:r w:rsidR="004F3FFF" w:rsidRPr="00A04CE0">
        <w:rPr>
          <w:rFonts w:ascii="Times New Roman" w:hAnsi="Times New Roman" w:cs="Times New Roman"/>
          <w:sz w:val="24"/>
          <w:szCs w:val="24"/>
          <w:lang w:val="en-US"/>
        </w:rPr>
        <w:t xml:space="preserve">, </w:t>
      </w:r>
      <w:r w:rsidR="00B37354" w:rsidRPr="00A04CE0">
        <w:rPr>
          <w:rFonts w:ascii="Times New Roman" w:hAnsi="Times New Roman" w:cs="Times New Roman"/>
          <w:sz w:val="24"/>
          <w:szCs w:val="24"/>
          <w:lang w:val="en-US"/>
        </w:rPr>
        <w:t>thus</w:t>
      </w:r>
      <w:r w:rsidR="00606080" w:rsidRPr="00A04CE0">
        <w:rPr>
          <w:rFonts w:ascii="Times New Roman" w:hAnsi="Times New Roman" w:cs="Times New Roman"/>
          <w:sz w:val="24"/>
          <w:szCs w:val="24"/>
          <w:lang w:val="en-US"/>
        </w:rPr>
        <w:t xml:space="preserve"> allowing </w:t>
      </w:r>
      <w:r w:rsidR="00B37354" w:rsidRPr="00A04CE0">
        <w:rPr>
          <w:rFonts w:ascii="Times New Roman" w:hAnsi="Times New Roman" w:cs="Times New Roman"/>
          <w:sz w:val="24"/>
          <w:szCs w:val="24"/>
          <w:lang w:val="en-US"/>
        </w:rPr>
        <w:t>species-level effects</w:t>
      </w:r>
      <w:r w:rsidR="00606080" w:rsidRPr="00A04CE0">
        <w:rPr>
          <w:rFonts w:ascii="Times New Roman" w:hAnsi="Times New Roman" w:cs="Times New Roman"/>
          <w:sz w:val="24"/>
          <w:szCs w:val="24"/>
          <w:lang w:val="en-US"/>
        </w:rPr>
        <w:t xml:space="preserve"> </w:t>
      </w:r>
      <w:r w:rsidR="00B37354" w:rsidRPr="00A04CE0">
        <w:rPr>
          <w:rFonts w:ascii="Times New Roman" w:hAnsi="Times New Roman" w:cs="Times New Roman"/>
          <w:sz w:val="24"/>
          <w:szCs w:val="24"/>
          <w:lang w:val="en-US"/>
        </w:rPr>
        <w:t xml:space="preserve">to </w:t>
      </w:r>
      <w:r w:rsidR="00606080" w:rsidRPr="00A04CE0">
        <w:rPr>
          <w:rFonts w:ascii="Times New Roman" w:hAnsi="Times New Roman" w:cs="Times New Roman"/>
          <w:sz w:val="24"/>
          <w:szCs w:val="24"/>
          <w:lang w:val="en-US"/>
        </w:rPr>
        <w:t>differ</w:t>
      </w:r>
      <w:r w:rsidR="00B37354" w:rsidRPr="00A04CE0">
        <w:rPr>
          <w:rFonts w:ascii="Times New Roman" w:hAnsi="Times New Roman" w:cs="Times New Roman"/>
          <w:sz w:val="24"/>
          <w:szCs w:val="24"/>
          <w:lang w:val="en-US"/>
        </w:rPr>
        <w:t xml:space="preserve"> </w:t>
      </w:r>
      <w:r w:rsidR="00606080" w:rsidRPr="00A04CE0">
        <w:rPr>
          <w:rFonts w:ascii="Times New Roman" w:hAnsi="Times New Roman" w:cs="Times New Roman"/>
          <w:sz w:val="24"/>
          <w:szCs w:val="24"/>
          <w:lang w:val="en-US"/>
        </w:rPr>
        <w:t xml:space="preserve">between the two strata </w:t>
      </w:r>
      <w:r w:rsidR="00E5552E" w:rsidRPr="00A04CE0">
        <w:rPr>
          <w:rFonts w:ascii="Times New Roman" w:hAnsi="Times New Roman" w:cs="Times New Roman"/>
          <w:sz w:val="24"/>
          <w:szCs w:val="24"/>
          <w:lang w:val="en-US"/>
        </w:rPr>
        <w:fldChar w:fldCharType="begin" w:fldLock="1"/>
      </w:r>
      <w:r w:rsidR="00301969">
        <w:rPr>
          <w:rFonts w:ascii="Times New Roman" w:hAnsi="Times New Roman" w:cs="Times New Roman"/>
          <w:sz w:val="24"/>
          <w:szCs w:val="24"/>
          <w:lang w:val="en-US"/>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Conservation","id":"ITEM-1","issue":"2","issued":{"date-parts":[["2010"]]},"page":"479-484","publisher":"Elsevier Ltd","title":"Multi-species occurrence models to evaluate the effects of conservation and management actions","type":"article-journal","volume":"143"},"uris":["http://www.mendeley.com/documents/?uuid=38241d4f-a7b9-4ca0-982a-622c28fd1e6f"]}],"mendeley":{"formattedCitation":"(Zipkin et al., 2010)","manualFormatting":"(Zipkin et al., 2010)","plainTextFormattedCitation":"(Zipkin et al., 2010)","previouslyFormattedCitation":"(Zipkin, Andrew Royle, Dawson, &amp; Bates, 2010)"},"properties":{"noteIndex":0},"schema":"https://github.com/citation-style-language/schema/raw/master/csl-citation.json"}</w:instrText>
      </w:r>
      <w:r w:rsidR="00E5552E"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(Zipkin</w:t>
      </w:r>
      <w:r w:rsidR="008D4833">
        <w:rPr>
          <w:rFonts w:ascii="Times New Roman" w:hAnsi="Times New Roman" w:cs="Times New Roman"/>
          <w:noProof/>
          <w:sz w:val="24"/>
          <w:szCs w:val="24"/>
          <w:lang w:val="en-US"/>
        </w:rPr>
        <w:t xml:space="preserve"> et al.</w:t>
      </w:r>
      <w:r w:rsidR="00842489" w:rsidRPr="00842489">
        <w:rPr>
          <w:rFonts w:ascii="Times New Roman" w:hAnsi="Times New Roman" w:cs="Times New Roman"/>
          <w:noProof/>
          <w:sz w:val="24"/>
          <w:szCs w:val="24"/>
          <w:lang w:val="en-US"/>
        </w:rPr>
        <w:t>, 2010)</w:t>
      </w:r>
      <w:r w:rsidR="00E5552E" w:rsidRPr="00A04CE0">
        <w:rPr>
          <w:rFonts w:ascii="Times New Roman" w:hAnsi="Times New Roman" w:cs="Times New Roman"/>
          <w:sz w:val="24"/>
          <w:szCs w:val="24"/>
          <w:lang w:val="en-US"/>
        </w:rPr>
        <w:fldChar w:fldCharType="end"/>
      </w:r>
      <w:r w:rsidR="00664998" w:rsidRPr="00A04CE0">
        <w:rPr>
          <w:rFonts w:ascii="Times New Roman" w:hAnsi="Times New Roman" w:cs="Times New Roman"/>
          <w:sz w:val="24"/>
          <w:szCs w:val="24"/>
          <w:lang w:val="en-US"/>
        </w:rPr>
        <w:t xml:space="preserve">. </w:t>
      </w:r>
      <w:r w:rsidR="004F3FFF" w:rsidRPr="00A04CE0">
        <w:rPr>
          <w:rFonts w:ascii="Times New Roman" w:hAnsi="Times New Roman" w:cs="Times New Roman"/>
          <w:sz w:val="24"/>
          <w:szCs w:val="24"/>
          <w:lang w:val="en-US"/>
        </w:rPr>
        <w:t xml:space="preserve">We also included </w:t>
      </w:r>
      <w:del w:id="83" w:author="Aline Richter" w:date="2021-04-12T16:10:00Z">
        <w:r w:rsidR="004F3FFF" w:rsidRPr="00A04CE0" w:rsidDel="00E15CDB">
          <w:rPr>
            <w:rFonts w:ascii="Times New Roman" w:hAnsi="Times New Roman" w:cs="Times New Roman"/>
            <w:sz w:val="24"/>
            <w:szCs w:val="24"/>
            <w:lang w:val="en-US"/>
          </w:rPr>
          <w:delText xml:space="preserve">mean abundance </w:delText>
        </w:r>
        <w:r w:rsidR="004F3FFF" w:rsidRPr="00A04CE0" w:rsidDel="00E15CDB">
          <w:rPr>
            <w:rFonts w:ascii="Times New Roman" w:hAnsi="Times New Roman" w:cs="Times New Roman"/>
            <w:i/>
            <w:sz w:val="24"/>
            <w:szCs w:val="24"/>
            <w:lang w:val="en-US"/>
          </w:rPr>
          <w:delText>λ</w:delText>
        </w:r>
        <w:r w:rsidR="004F3FFF" w:rsidRPr="00A04CE0" w:rsidDel="00E15CDB">
          <w:rPr>
            <w:rFonts w:ascii="Times New Roman" w:hAnsi="Times New Roman" w:cs="Times New Roman"/>
            <w:i/>
            <w:sz w:val="24"/>
            <w:szCs w:val="24"/>
            <w:vertAlign w:val="subscript"/>
            <w:lang w:val="en-US"/>
          </w:rPr>
          <w:delText>ik</w:delText>
        </w:r>
        <w:r w:rsidR="004F3FFF" w:rsidRPr="00A04CE0" w:rsidDel="00E15CDB">
          <w:rPr>
            <w:rFonts w:ascii="Times New Roman" w:hAnsi="Times New Roman" w:cs="Times New Roman"/>
            <w:sz w:val="24"/>
            <w:szCs w:val="24"/>
            <w:lang w:val="en-US"/>
          </w:rPr>
          <w:delText xml:space="preserve"> </w:delText>
        </w:r>
        <w:r w:rsidR="004732ED" w:rsidRPr="00A04CE0" w:rsidDel="00E15CDB">
          <w:rPr>
            <w:rFonts w:ascii="Times New Roman" w:hAnsi="Times New Roman" w:cs="Times New Roman"/>
            <w:sz w:val="24"/>
            <w:szCs w:val="24"/>
            <w:lang w:val="en-US"/>
          </w:rPr>
          <w:delText xml:space="preserve">as varying </w:delText>
        </w:r>
        <w:r w:rsidR="004F3FFF" w:rsidRPr="00A04CE0" w:rsidDel="00E15CDB">
          <w:rPr>
            <w:rFonts w:ascii="Times New Roman" w:hAnsi="Times New Roman" w:cs="Times New Roman"/>
            <w:sz w:val="24"/>
            <w:szCs w:val="24"/>
            <w:lang w:val="en-US"/>
          </w:rPr>
          <w:delText xml:space="preserve">depending </w:delText>
        </w:r>
        <w:r w:rsidR="004732ED" w:rsidRPr="00A04CE0" w:rsidDel="00E15CDB">
          <w:rPr>
            <w:rFonts w:ascii="Times New Roman" w:hAnsi="Times New Roman" w:cs="Times New Roman"/>
            <w:sz w:val="24"/>
            <w:szCs w:val="24"/>
            <w:lang w:val="en-US"/>
          </w:rPr>
          <w:delText xml:space="preserve">on </w:delText>
        </w:r>
        <w:r w:rsidR="004F3FFF" w:rsidRPr="00A04CE0" w:rsidDel="00E15CDB">
          <w:rPr>
            <w:rFonts w:ascii="Times New Roman" w:hAnsi="Times New Roman" w:cs="Times New Roman"/>
            <w:sz w:val="24"/>
            <w:szCs w:val="24"/>
            <w:lang w:val="en-US"/>
          </w:rPr>
          <w:delText>the</w:delText>
        </w:r>
      </w:del>
      <w:ins w:id="84" w:author="Aline Richter" w:date="2021-04-12T16:10:00Z">
        <w:r w:rsidR="00E15CDB">
          <w:rPr>
            <w:rFonts w:ascii="Times New Roman" w:hAnsi="Times New Roman" w:cs="Times New Roman"/>
            <w:sz w:val="24"/>
            <w:szCs w:val="24"/>
            <w:lang w:val="en-US"/>
          </w:rPr>
          <w:t>a slope for the</w:t>
        </w:r>
      </w:ins>
      <w:r w:rsidR="004F3FFF" w:rsidRPr="00A04CE0">
        <w:rPr>
          <w:rFonts w:ascii="Times New Roman" w:hAnsi="Times New Roman" w:cs="Times New Roman"/>
          <w:sz w:val="24"/>
          <w:szCs w:val="24"/>
          <w:lang w:val="en-US"/>
        </w:rPr>
        <w:t xml:space="preserve"> mean temperature obtained from base of </w:t>
      </w:r>
      <w:r w:rsidR="004732ED" w:rsidRPr="00A04CE0">
        <w:rPr>
          <w:rFonts w:ascii="Times New Roman" w:hAnsi="Times New Roman" w:cs="Times New Roman"/>
          <w:sz w:val="24"/>
          <w:szCs w:val="24"/>
          <w:lang w:val="en-US"/>
        </w:rPr>
        <w:t xml:space="preserve">the </w:t>
      </w:r>
      <w:r w:rsidR="004F3FFF" w:rsidRPr="00A04CE0">
        <w:rPr>
          <w:rFonts w:ascii="Times New Roman" w:hAnsi="Times New Roman" w:cs="Times New Roman"/>
          <w:sz w:val="24"/>
          <w:szCs w:val="24"/>
          <w:lang w:val="en-US"/>
        </w:rPr>
        <w:t xml:space="preserve">traps </w:t>
      </w:r>
      <w:r w:rsidR="00ED0A15" w:rsidRPr="00A04CE0">
        <w:rPr>
          <w:rFonts w:ascii="Times New Roman" w:hAnsi="Times New Roman" w:cs="Times New Roman"/>
          <w:sz w:val="24"/>
          <w:szCs w:val="24"/>
          <w:lang w:val="en-US"/>
        </w:rPr>
        <w:t xml:space="preserve">of </w:t>
      </w:r>
      <w:r w:rsidR="00B85900" w:rsidRPr="00A04CE0">
        <w:rPr>
          <w:rFonts w:ascii="Times New Roman" w:hAnsi="Times New Roman" w:cs="Times New Roman"/>
          <w:sz w:val="24"/>
          <w:szCs w:val="24"/>
          <w:lang w:val="en-US"/>
        </w:rPr>
        <w:t xml:space="preserve">each site </w:t>
      </w:r>
      <w:proofErr w:type="spellStart"/>
      <w:r w:rsidR="00B85900" w:rsidRPr="00A04CE0">
        <w:rPr>
          <w:rFonts w:ascii="Times New Roman" w:hAnsi="Times New Roman" w:cs="Times New Roman"/>
          <w:i/>
          <w:iCs/>
          <w:sz w:val="24"/>
          <w:szCs w:val="24"/>
          <w:lang w:val="en-US"/>
        </w:rPr>
        <w:t>i</w:t>
      </w:r>
      <w:proofErr w:type="spellEnd"/>
      <w:r w:rsidR="00B85900" w:rsidRPr="00A04CE0">
        <w:rPr>
          <w:rFonts w:ascii="Times New Roman" w:hAnsi="Times New Roman" w:cs="Times New Roman"/>
          <w:sz w:val="24"/>
          <w:szCs w:val="24"/>
          <w:lang w:val="en-US"/>
        </w:rPr>
        <w:t xml:space="preserve"> </w:t>
      </w:r>
      <w:r w:rsidR="004F3FFF" w:rsidRPr="00A04CE0">
        <w:rPr>
          <w:rFonts w:ascii="Times New Roman" w:hAnsi="Times New Roman" w:cs="Times New Roman"/>
          <w:sz w:val="24"/>
          <w:szCs w:val="24"/>
          <w:lang w:val="en-US"/>
        </w:rPr>
        <w:t>(Temp)</w:t>
      </w:r>
      <w:ins w:id="85" w:author="Aline Richter" w:date="2021-04-12T16:11:00Z">
        <w:r w:rsidR="00E15CDB">
          <w:rPr>
            <w:rFonts w:ascii="Times New Roman" w:hAnsi="Times New Roman" w:cs="Times New Roman"/>
            <w:sz w:val="24"/>
            <w:szCs w:val="24"/>
            <w:lang w:val="en-US"/>
          </w:rPr>
          <w:t xml:space="preserve"> </w:t>
        </w:r>
      </w:ins>
      <w:del w:id="86" w:author="Aline Richter" w:date="2021-04-12T16:11:00Z">
        <w:r w:rsidR="004F3FFF" w:rsidRPr="00A04CE0" w:rsidDel="00E15CDB">
          <w:rPr>
            <w:rFonts w:ascii="Times New Roman" w:hAnsi="Times New Roman" w:cs="Times New Roman"/>
            <w:sz w:val="24"/>
            <w:szCs w:val="24"/>
            <w:lang w:val="en-US"/>
          </w:rPr>
          <w:delText xml:space="preserve">. </w:delText>
        </w:r>
      </w:del>
      <w:ins w:id="87" w:author="Aline Richter" w:date="2021-04-12T16:11:00Z">
        <w:r w:rsidR="00E15CDB">
          <w:rPr>
            <w:rFonts w:ascii="Times New Roman" w:hAnsi="Times New Roman" w:cs="Times New Roman"/>
            <w:sz w:val="24"/>
            <w:szCs w:val="24"/>
            <w:lang w:val="en-US"/>
          </w:rPr>
          <w:t>and</w:t>
        </w:r>
      </w:ins>
      <w:ins w:id="88" w:author="Aline Richter" w:date="2021-04-12T11:52:00Z">
        <w:r w:rsidR="003E06D3">
          <w:rPr>
            <w:rFonts w:ascii="Times New Roman" w:hAnsi="Times New Roman" w:cs="Times New Roman"/>
            <w:sz w:val="24"/>
            <w:szCs w:val="24"/>
            <w:lang w:val="en-US"/>
          </w:rPr>
          <w:t xml:space="preserve"> add two rand</w:t>
        </w:r>
      </w:ins>
      <w:ins w:id="89" w:author="Aline Richter" w:date="2021-04-12T11:53:00Z">
        <w:r w:rsidR="003E06D3">
          <w:rPr>
            <w:rFonts w:ascii="Times New Roman" w:hAnsi="Times New Roman" w:cs="Times New Roman"/>
            <w:sz w:val="24"/>
            <w:szCs w:val="24"/>
            <w:lang w:val="en-US"/>
          </w:rPr>
          <w:t>om site effects</w:t>
        </w:r>
      </w:ins>
      <w:ins w:id="90" w:author="Aline Richter" w:date="2021-04-12T11:54:00Z">
        <w:r w:rsidR="003E06D3">
          <w:rPr>
            <w:rFonts w:ascii="Times New Roman" w:hAnsi="Times New Roman" w:cs="Times New Roman"/>
            <w:sz w:val="24"/>
            <w:szCs w:val="24"/>
            <w:lang w:val="en-US"/>
          </w:rPr>
          <w:t xml:space="preserve">, because samplings </w:t>
        </w:r>
      </w:ins>
      <w:ins w:id="91" w:author="Aline Richter" w:date="2021-04-12T11:55:00Z">
        <w:r w:rsidR="003E06D3">
          <w:rPr>
            <w:rFonts w:ascii="Times New Roman" w:hAnsi="Times New Roman" w:cs="Times New Roman"/>
            <w:sz w:val="24"/>
            <w:szCs w:val="24"/>
            <w:lang w:val="en-US"/>
          </w:rPr>
          <w:t>were</w:t>
        </w:r>
      </w:ins>
      <w:ins w:id="92" w:author="Aline Richter" w:date="2021-04-12T11:54:00Z">
        <w:r w:rsidR="003E06D3">
          <w:rPr>
            <w:rFonts w:ascii="Times New Roman" w:hAnsi="Times New Roman" w:cs="Times New Roman"/>
            <w:sz w:val="24"/>
            <w:szCs w:val="24"/>
            <w:lang w:val="en-US"/>
          </w:rPr>
          <w:t xml:space="preserve"> repeated in time (sampling </w:t>
        </w:r>
      </w:ins>
      <w:ins w:id="93" w:author="Aline Richter" w:date="2021-04-12T11:55:00Z">
        <w:r w:rsidR="003E06D3">
          <w:rPr>
            <w:rFonts w:ascii="Times New Roman" w:hAnsi="Times New Roman" w:cs="Times New Roman"/>
            <w:sz w:val="24"/>
            <w:szCs w:val="24"/>
            <w:lang w:val="en-US"/>
          </w:rPr>
          <w:t>months</w:t>
        </w:r>
      </w:ins>
      <w:ins w:id="94" w:author="Aline Richter" w:date="2021-04-12T12:14:00Z">
        <w:r w:rsidR="00092A93">
          <w:rPr>
            <w:rFonts w:ascii="Times New Roman" w:hAnsi="Times New Roman" w:cs="Times New Roman"/>
            <w:sz w:val="24"/>
            <w:szCs w:val="24"/>
            <w:lang w:val="en-US"/>
          </w:rPr>
          <w:t xml:space="preserve">, </w:t>
        </w:r>
        <w:proofErr w:type="spellStart"/>
        <w:r w:rsidR="00092A93">
          <w:rPr>
            <w:rFonts w:ascii="Times New Roman" w:hAnsi="Times New Roman" w:cs="Times New Roman"/>
            <w:sz w:val="24"/>
            <w:szCs w:val="24"/>
            <w:lang w:val="en-US"/>
          </w:rPr>
          <w:t>sm</w:t>
        </w:r>
      </w:ins>
      <w:proofErr w:type="spellEnd"/>
      <w:ins w:id="95" w:author="Aline Richter" w:date="2021-04-12T11:55:00Z">
        <w:r w:rsidR="003E06D3">
          <w:rPr>
            <w:rFonts w:ascii="Times New Roman" w:hAnsi="Times New Roman" w:cs="Times New Roman"/>
            <w:sz w:val="24"/>
            <w:szCs w:val="24"/>
            <w:lang w:val="en-US"/>
          </w:rPr>
          <w:t xml:space="preserve">) in the same </w:t>
        </w:r>
      </w:ins>
      <w:ins w:id="96" w:author="Aline Richter" w:date="2021-04-12T11:56:00Z">
        <w:r w:rsidR="003E06D3">
          <w:rPr>
            <w:rFonts w:ascii="Times New Roman" w:hAnsi="Times New Roman" w:cs="Times New Roman"/>
            <w:sz w:val="24"/>
            <w:szCs w:val="24"/>
            <w:lang w:val="en-US"/>
          </w:rPr>
          <w:t xml:space="preserve">sampling </w:t>
        </w:r>
      </w:ins>
      <w:ins w:id="97" w:author="Aline Richter" w:date="2021-04-12T12:14:00Z">
        <w:r w:rsidR="00092A93">
          <w:rPr>
            <w:rFonts w:ascii="Times New Roman" w:hAnsi="Times New Roman" w:cs="Times New Roman"/>
            <w:sz w:val="24"/>
            <w:szCs w:val="24"/>
            <w:lang w:val="en-US"/>
          </w:rPr>
          <w:t>units</w:t>
        </w:r>
      </w:ins>
      <w:ins w:id="98" w:author="Aline Richter" w:date="2021-04-12T11:56:00Z">
        <w:r w:rsidR="003E06D3">
          <w:rPr>
            <w:rFonts w:ascii="Times New Roman" w:hAnsi="Times New Roman" w:cs="Times New Roman"/>
            <w:sz w:val="24"/>
            <w:szCs w:val="24"/>
            <w:lang w:val="en-US"/>
          </w:rPr>
          <w:t xml:space="preserve"> (</w:t>
        </w:r>
      </w:ins>
      <w:proofErr w:type="spellStart"/>
      <w:ins w:id="99" w:author="Aline Richter" w:date="2021-04-12T12:14:00Z">
        <w:r w:rsidR="00092A93">
          <w:rPr>
            <w:rFonts w:ascii="Times New Roman" w:hAnsi="Times New Roman" w:cs="Times New Roman"/>
            <w:sz w:val="24"/>
            <w:szCs w:val="24"/>
            <w:lang w:val="en-US"/>
          </w:rPr>
          <w:t>su</w:t>
        </w:r>
      </w:ins>
      <w:proofErr w:type="spellEnd"/>
      <w:ins w:id="100" w:author="Aline Richter" w:date="2021-04-12T11:56:00Z">
        <w:r w:rsidR="003E06D3">
          <w:rPr>
            <w:rFonts w:ascii="Times New Roman" w:hAnsi="Times New Roman" w:cs="Times New Roman"/>
            <w:sz w:val="24"/>
            <w:szCs w:val="24"/>
            <w:lang w:val="en-US"/>
          </w:rPr>
          <w:t>)</w:t>
        </w:r>
      </w:ins>
      <w:ins w:id="101" w:author="Aline Richter" w:date="2021-04-12T11:57:00Z">
        <w:r w:rsidR="003E06D3">
          <w:rPr>
            <w:rFonts w:ascii="Times New Roman" w:hAnsi="Times New Roman" w:cs="Times New Roman"/>
            <w:sz w:val="24"/>
            <w:szCs w:val="24"/>
            <w:lang w:val="en-US"/>
          </w:rPr>
          <w:t>, and hence</w:t>
        </w:r>
      </w:ins>
      <w:ins w:id="102" w:author="Aline Richter" w:date="2021-04-12T11:58:00Z">
        <w:r w:rsidR="003E06D3">
          <w:rPr>
            <w:rFonts w:ascii="Times New Roman" w:hAnsi="Times New Roman" w:cs="Times New Roman"/>
            <w:sz w:val="24"/>
            <w:szCs w:val="24"/>
            <w:lang w:val="en-US"/>
          </w:rPr>
          <w:t xml:space="preserve"> </w:t>
        </w:r>
      </w:ins>
      <w:ins w:id="103" w:author="Aline Richter" w:date="2021-04-12T11:57:00Z">
        <w:r w:rsidR="003E06D3">
          <w:rPr>
            <w:rFonts w:ascii="Times New Roman" w:hAnsi="Times New Roman" w:cs="Times New Roman"/>
            <w:sz w:val="24"/>
            <w:szCs w:val="24"/>
            <w:lang w:val="en-US"/>
          </w:rPr>
          <w:t>their measures are not independent</w:t>
        </w:r>
      </w:ins>
      <w:ins w:id="104" w:author="Aline Richter" w:date="2021-04-12T11:58:00Z">
        <w:r w:rsidR="003E06D3">
          <w:rPr>
            <w:rFonts w:ascii="Times New Roman" w:hAnsi="Times New Roman" w:cs="Times New Roman"/>
            <w:sz w:val="24"/>
            <w:szCs w:val="24"/>
            <w:lang w:val="en-US"/>
          </w:rPr>
          <w:t xml:space="preserve"> within them. </w:t>
        </w:r>
      </w:ins>
      <w:r w:rsidR="00664998" w:rsidRPr="00A04CE0">
        <w:rPr>
          <w:rFonts w:ascii="Times New Roman" w:hAnsi="Times New Roman" w:cs="Times New Roman"/>
          <w:sz w:val="24"/>
          <w:szCs w:val="24"/>
          <w:lang w:val="en-US"/>
        </w:rPr>
        <w:t xml:space="preserve">We </w:t>
      </w:r>
      <w:del w:id="105" w:author="Aline Richter" w:date="2021-04-12T11:58:00Z">
        <w:r w:rsidR="00664998" w:rsidRPr="00A04CE0" w:rsidDel="003E06D3">
          <w:rPr>
            <w:rFonts w:ascii="Times New Roman" w:hAnsi="Times New Roman" w:cs="Times New Roman"/>
            <w:sz w:val="24"/>
            <w:szCs w:val="24"/>
            <w:lang w:val="en-US"/>
          </w:rPr>
          <w:delText>perform</w:delText>
        </w:r>
        <w:r w:rsidR="00220B74" w:rsidRPr="00A04CE0" w:rsidDel="003E06D3">
          <w:rPr>
            <w:rFonts w:ascii="Times New Roman" w:hAnsi="Times New Roman" w:cs="Times New Roman"/>
            <w:sz w:val="24"/>
            <w:szCs w:val="24"/>
            <w:lang w:val="en-US"/>
          </w:rPr>
          <w:delText>ed</w:delText>
        </w:r>
        <w:r w:rsidR="00664998" w:rsidRPr="00A04CE0" w:rsidDel="003E06D3">
          <w:rPr>
            <w:rFonts w:ascii="Times New Roman" w:hAnsi="Times New Roman" w:cs="Times New Roman"/>
            <w:sz w:val="24"/>
            <w:szCs w:val="24"/>
            <w:lang w:val="en-US"/>
          </w:rPr>
          <w:delText xml:space="preserve"> </w:delText>
        </w:r>
      </w:del>
      <w:ins w:id="106" w:author="Aline Richter" w:date="2021-04-12T11:58:00Z">
        <w:r w:rsidR="003E06D3">
          <w:rPr>
            <w:rFonts w:ascii="Times New Roman" w:hAnsi="Times New Roman" w:cs="Times New Roman"/>
            <w:sz w:val="24"/>
            <w:szCs w:val="24"/>
            <w:lang w:val="en-US"/>
          </w:rPr>
          <w:t>fit</w:t>
        </w:r>
        <w:r w:rsidR="003E06D3" w:rsidRPr="00A04CE0">
          <w:rPr>
            <w:rFonts w:ascii="Times New Roman" w:hAnsi="Times New Roman" w:cs="Times New Roman"/>
            <w:sz w:val="24"/>
            <w:szCs w:val="24"/>
            <w:lang w:val="en-US"/>
          </w:rPr>
          <w:t xml:space="preserve"> </w:t>
        </w:r>
      </w:ins>
      <w:r w:rsidR="00F32D5E" w:rsidRPr="00A04CE0">
        <w:rPr>
          <w:rFonts w:ascii="Times New Roman" w:hAnsi="Times New Roman" w:cs="Times New Roman"/>
          <w:sz w:val="24"/>
          <w:szCs w:val="24"/>
          <w:lang w:val="en-US"/>
        </w:rPr>
        <w:t>the model</w:t>
      </w:r>
      <w:ins w:id="107" w:author="Aline Richter" w:date="2021-04-12T11:58:00Z">
        <w:r w:rsidR="003E06D3">
          <w:rPr>
            <w:rFonts w:ascii="Times New Roman" w:hAnsi="Times New Roman" w:cs="Times New Roman"/>
            <w:sz w:val="24"/>
            <w:szCs w:val="24"/>
            <w:lang w:val="en-US"/>
          </w:rPr>
          <w:t xml:space="preserve"> for biologi</w:t>
        </w:r>
      </w:ins>
      <w:ins w:id="108" w:author="Aline Richter" w:date="2021-04-12T11:59:00Z">
        <w:r w:rsidR="003E06D3">
          <w:rPr>
            <w:rFonts w:ascii="Times New Roman" w:hAnsi="Times New Roman" w:cs="Times New Roman"/>
            <w:sz w:val="24"/>
            <w:szCs w:val="24"/>
            <w:lang w:val="en-US"/>
          </w:rPr>
          <w:t>cal process</w:t>
        </w:r>
      </w:ins>
      <w:r w:rsidR="00F32D5E" w:rsidRPr="00A04CE0">
        <w:rPr>
          <w:rFonts w:ascii="Times New Roman" w:hAnsi="Times New Roman" w:cs="Times New Roman"/>
          <w:sz w:val="24"/>
          <w:szCs w:val="24"/>
          <w:lang w:val="en-US"/>
        </w:rPr>
        <w:t xml:space="preserve"> using</w:t>
      </w:r>
      <w:r w:rsidR="007D1DDD" w:rsidRPr="00A04CE0">
        <w:rPr>
          <w:rFonts w:ascii="Times New Roman" w:hAnsi="Times New Roman" w:cs="Times New Roman"/>
          <w:sz w:val="24"/>
          <w:szCs w:val="24"/>
          <w:lang w:val="en-US"/>
        </w:rPr>
        <w:t xml:space="preserve"> a log-</w:t>
      </w:r>
      <w:r w:rsidR="009735B7" w:rsidRPr="00A04CE0">
        <w:rPr>
          <w:rFonts w:ascii="Times New Roman" w:hAnsi="Times New Roman" w:cs="Times New Roman"/>
          <w:sz w:val="24"/>
          <w:szCs w:val="24"/>
          <w:lang w:val="en-US"/>
        </w:rPr>
        <w:t>link</w:t>
      </w:r>
      <w:r w:rsidR="007D1DDD" w:rsidRPr="00A04CE0">
        <w:rPr>
          <w:rFonts w:ascii="Times New Roman" w:hAnsi="Times New Roman" w:cs="Times New Roman"/>
          <w:sz w:val="24"/>
          <w:szCs w:val="24"/>
          <w:lang w:val="en-US"/>
        </w:rPr>
        <w:t xml:space="preserve"> function</w:t>
      </w:r>
      <w:r w:rsidR="00F32D5E" w:rsidRPr="00A04CE0">
        <w:rPr>
          <w:rFonts w:ascii="Times New Roman" w:hAnsi="Times New Roman" w:cs="Times New Roman"/>
          <w:sz w:val="24"/>
          <w:szCs w:val="24"/>
          <w:lang w:val="en-US"/>
        </w:rPr>
        <w:t>, as follow</w:t>
      </w:r>
      <w:r w:rsidR="00ED0A15" w:rsidRPr="00A04CE0">
        <w:rPr>
          <w:rFonts w:ascii="Times New Roman" w:hAnsi="Times New Roman" w:cs="Times New Roman"/>
          <w:sz w:val="24"/>
          <w:szCs w:val="24"/>
          <w:lang w:val="en-US"/>
        </w:rPr>
        <w:t>s</w:t>
      </w:r>
      <w:r w:rsidR="00AC36F0" w:rsidRPr="00A04CE0">
        <w:rPr>
          <w:rFonts w:ascii="Times New Roman" w:hAnsi="Times New Roman" w:cs="Times New Roman"/>
          <w:sz w:val="24"/>
          <w:szCs w:val="24"/>
          <w:lang w:val="en-US"/>
        </w:rPr>
        <w:t>:</w:t>
      </w:r>
    </w:p>
    <w:p w14:paraId="19375D10" w14:textId="77777777" w:rsidR="00231542" w:rsidRPr="00231542" w:rsidRDefault="00231542">
      <w:pPr>
        <w:spacing w:after="0" w:line="480" w:lineRule="auto"/>
        <w:contextualSpacing/>
        <w:rPr>
          <w:ins w:id="109" w:author="Aline Richter" w:date="2021-04-12T16:36:00Z"/>
          <w:rFonts w:ascii="Times New Roman" w:eastAsiaTheme="minorEastAsia" w:hAnsi="Times New Roman" w:cs="Times New Roman"/>
          <w:sz w:val="24"/>
          <w:szCs w:val="24"/>
          <w:lang w:val="en-US"/>
          <w:rPrChange w:id="110" w:author="Aline Richter" w:date="2021-04-12T16:36:00Z">
            <w:rPr>
              <w:ins w:id="111" w:author="Aline Richter" w:date="2021-04-12T16:36:00Z"/>
              <w:rFonts w:ascii="Times New Roman" w:hAnsi="Times New Roman" w:cs="Times New Roman"/>
              <w:sz w:val="24"/>
              <w:szCs w:val="24"/>
              <w:lang w:val="en-US"/>
            </w:rPr>
          </w:rPrChange>
        </w:rPr>
      </w:pPr>
    </w:p>
    <w:p w14:paraId="589477AF" w14:textId="5070D67A" w:rsidR="008E0D62" w:rsidRPr="00231542" w:rsidRDefault="00301969">
      <w:pPr>
        <w:spacing w:after="0" w:line="480" w:lineRule="auto"/>
        <w:contextualSpacing/>
        <w:rPr>
          <w:rFonts w:ascii="Times New Roman" w:hAnsi="Times New Roman" w:cs="Times New Roman"/>
          <w:iCs/>
          <w:sz w:val="24"/>
          <w:szCs w:val="24"/>
          <w:lang w:val="en-US"/>
        </w:rPr>
      </w:pPr>
      <m:oMathPara>
        <m:oMathParaPr>
          <m:jc m:val="center"/>
        </m:oMathParaPr>
        <m:oMath>
          <m:func>
            <m:funcPr>
              <m:ctrlPr>
                <w:rPr>
                  <w:rFonts w:ascii="Cambria Math" w:hAnsi="Cambria Math" w:cs="Times New Roman"/>
                  <w:iCs/>
                  <w:sz w:val="24"/>
                  <w:szCs w:val="24"/>
                  <w:lang w:val="en-US"/>
                </w:rPr>
              </m:ctrlPr>
            </m:funcPr>
            <m:fName>
              <m:r>
                <m:rPr>
                  <m:sty m:val="p"/>
                </m:rPr>
                <w:rPr>
                  <w:rFonts w:ascii="Cambria Math" w:hAnsi="Cambria Math" w:cs="Times New Roman"/>
                  <w:sz w:val="24"/>
                  <w:szCs w:val="24"/>
                  <w:lang w:val="en-US"/>
                </w:rPr>
                <m:t>log</m:t>
              </m:r>
            </m:fName>
            <m:e>
              <m:d>
                <m:dPr>
                  <m:ctrlPr>
                    <w:rPr>
                      <w:rFonts w:ascii="Cambria Math" w:hAnsi="Cambria Math" w:cs="Times New Roman"/>
                      <w:iCs/>
                      <w:sz w:val="24"/>
                      <w:szCs w:val="24"/>
                      <w:lang w:val="en-US"/>
                    </w:rPr>
                  </m:ctrlPr>
                </m:dPr>
                <m:e>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λ</m:t>
                      </m:r>
                    </m:e>
                    <m:sub>
                      <m:r>
                        <m:rPr>
                          <m:sty m:val="p"/>
                        </m:rPr>
                        <w:rPr>
                          <w:rFonts w:ascii="Cambria Math" w:hAnsi="Cambria Math" w:cs="Times New Roman"/>
                          <w:sz w:val="24"/>
                          <w:szCs w:val="24"/>
                          <w:lang w:val="en-US"/>
                        </w:rPr>
                        <m:t>ik</m:t>
                      </m:r>
                    </m:sub>
                  </m:sSub>
                </m:e>
              </m:d>
            </m:e>
          </m:func>
          <m:r>
            <m:rPr>
              <m:sty m:val="p"/>
            </m:rPr>
            <w:rPr>
              <w:rFonts w:ascii="Cambria Math" w:hAnsi="Cambria Math" w:cs="Times New Roman"/>
              <w:sz w:val="24"/>
              <w:szCs w:val="24"/>
              <w:lang w:val="en-US"/>
            </w:rPr>
            <m:t>=</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β.can</m:t>
              </m:r>
            </m:e>
            <m:sub>
              <m:r>
                <m:rPr>
                  <m:sty m:val="p"/>
                </m:rPr>
                <w:rPr>
                  <w:rFonts w:ascii="Cambria Math" w:hAnsi="Cambria Math" w:cs="Times New Roman"/>
                  <w:sz w:val="24"/>
                  <w:szCs w:val="24"/>
                  <w:lang w:val="en-US"/>
                </w:rPr>
                <m:t>k</m:t>
              </m:r>
            </m:sub>
          </m:sSub>
          <m:r>
            <m:rPr>
              <m:sty m:val="p"/>
            </m:rPr>
            <w:rPr>
              <w:rFonts w:ascii="Cambria Math" w:hAnsi="Cambria Math" w:cs="Times New Roman"/>
              <w:sz w:val="24"/>
              <w:szCs w:val="24"/>
              <w:lang w:val="en-US"/>
            </w:rPr>
            <m:t>×</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1-</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Strata</m:t>
                  </m:r>
                </m:e>
                <m:sub>
                  <m:r>
                    <m:rPr>
                      <m:sty m:val="p"/>
                    </m:rPr>
                    <w:rPr>
                      <w:rFonts w:ascii="Cambria Math" w:hAnsi="Cambria Math" w:cs="Times New Roman"/>
                      <w:sz w:val="24"/>
                      <w:szCs w:val="24"/>
                      <w:lang w:val="en-US"/>
                    </w:rPr>
                    <m:t>i</m:t>
                  </m:r>
                </m:sub>
              </m:sSub>
            </m:e>
          </m:d>
          <m:r>
            <m:rPr>
              <m:sty m:val="p"/>
            </m:rPr>
            <w:rPr>
              <w:rFonts w:ascii="Cambria Math" w:hAnsi="Cambria Math" w:cs="Times New Roman"/>
              <w:sz w:val="24"/>
              <w:szCs w:val="24"/>
              <w:lang w:val="en-US"/>
            </w:rPr>
            <m:t>+</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β.und</m:t>
              </m:r>
            </m:e>
            <m:sub>
              <m:r>
                <m:rPr>
                  <m:sty m:val="p"/>
                </m:rPr>
                <w:rPr>
                  <w:rFonts w:ascii="Cambria Math" w:hAnsi="Cambria Math" w:cs="Times New Roman"/>
                  <w:sz w:val="24"/>
                  <w:szCs w:val="24"/>
                  <w:lang w:val="en-US"/>
                </w:rPr>
                <m:t>k</m:t>
              </m:r>
            </m:sub>
          </m:sSub>
          <m:r>
            <m:rPr>
              <m:sty m:val="p"/>
            </m:rPr>
            <w:rPr>
              <w:rFonts w:ascii="Cambria Math" w:hAnsi="Cambria Math" w:cs="Times New Roman"/>
              <w:sz w:val="24"/>
              <w:szCs w:val="24"/>
              <w:lang w:val="en-US"/>
            </w:rPr>
            <m:t>×</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Strata</m:t>
              </m:r>
            </m:e>
            <m:sub>
              <m:r>
                <w:rPr>
                  <w:rFonts w:ascii="Cambria Math" w:hAnsi="Cambria Math" w:cs="Times New Roman"/>
                  <w:sz w:val="24"/>
                  <w:szCs w:val="24"/>
                  <w:lang w:val="en-US"/>
                </w:rPr>
                <m:t>i</m:t>
              </m:r>
            </m:sub>
          </m:sSub>
          <m:r>
            <m:rPr>
              <m:sty m:val="p"/>
            </m:rPr>
            <w:rPr>
              <w:rFonts w:ascii="Cambria Math" w:hAnsi="Cambria Math" w:cs="Times New Roman"/>
              <w:sz w:val="24"/>
              <w:szCs w:val="24"/>
              <w:lang w:val="en-US"/>
            </w:rPr>
            <m:t>+β1 ×</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Temp</m:t>
              </m:r>
            </m:e>
            <m:sub>
              <m:r>
                <m:rPr>
                  <m:sty m:val="p"/>
                </m:rPr>
                <w:rPr>
                  <w:rFonts w:ascii="Cambria Math" w:hAnsi="Cambria Math" w:cs="Times New Roman"/>
                  <w:sz w:val="24"/>
                  <w:szCs w:val="24"/>
                  <w:lang w:val="en-US"/>
                </w:rPr>
                <m:t>i</m:t>
              </m:r>
            </m:sub>
          </m:sSub>
          <m:r>
            <w:ins w:id="112" w:author="Aline Richter" w:date="2021-04-12T11:59:00Z">
              <w:rPr>
                <w:rFonts w:ascii="Cambria Math" w:eastAsiaTheme="minorEastAsia" w:hAnsi="Cambria Math" w:cs="Times New Roman"/>
                <w:sz w:val="24"/>
                <w:szCs w:val="24"/>
                <w:lang w:val="en-US"/>
              </w:rPr>
              <m:t>+</m:t>
            </w:ins>
          </m:r>
          <m:sSub>
            <m:sSubPr>
              <m:ctrlPr>
                <w:ins w:id="113" w:author="Aline Richter" w:date="2021-04-12T12:07:00Z">
                  <w:rPr>
                    <w:rFonts w:ascii="Cambria Math" w:eastAsiaTheme="minorEastAsia" w:hAnsi="Cambria Math" w:cs="Times New Roman"/>
                    <w:i/>
                    <w:iCs/>
                    <w:sz w:val="24"/>
                    <w:szCs w:val="24"/>
                    <w:lang w:val="en-US"/>
                  </w:rPr>
                </w:ins>
              </m:ctrlPr>
            </m:sSubPr>
            <m:e>
              <m:r>
                <w:ins w:id="114" w:author="Aline Richter" w:date="2021-04-12T12:12:00Z">
                  <w:rPr>
                    <w:rFonts w:ascii="Cambria Math" w:eastAsiaTheme="minorEastAsia" w:hAnsi="Cambria Math" w:cs="Times New Roman"/>
                    <w:sz w:val="24"/>
                    <w:szCs w:val="24"/>
                    <w:lang w:val="en-US"/>
                    <w:rPrChange w:id="115" w:author="Aline Richter" w:date="2021-04-12T16:11:00Z">
                      <w:rPr>
                        <w:rFonts w:ascii="Cambria Math" w:eastAsiaTheme="minorEastAsia" w:hAnsi="Cambria Math" w:cs="Times New Roman"/>
                        <w:sz w:val="22"/>
                        <w:szCs w:val="22"/>
                        <w:lang w:val="en-US"/>
                      </w:rPr>
                    </w:rPrChange>
                  </w:rPr>
                  <m:t>s</m:t>
                </w:ins>
              </m:r>
            </m:e>
            <m:sub>
              <m:sSub>
                <m:sSubPr>
                  <m:ctrlPr>
                    <w:ins w:id="116" w:author="Aline Richter" w:date="2021-04-12T12:08:00Z">
                      <w:rPr>
                        <w:rFonts w:ascii="Cambria Math" w:eastAsiaTheme="minorEastAsia" w:hAnsi="Cambria Math" w:cs="Times New Roman"/>
                        <w:i/>
                        <w:iCs/>
                        <w:sz w:val="24"/>
                        <w:szCs w:val="24"/>
                        <w:lang w:val="en-US"/>
                      </w:rPr>
                    </w:ins>
                  </m:ctrlPr>
                </m:sSubPr>
                <m:e>
                  <m:r>
                    <w:ins w:id="117" w:author="Aline Richter" w:date="2021-04-12T12:14:00Z">
                      <w:rPr>
                        <w:rFonts w:ascii="Cambria Math" w:eastAsiaTheme="minorEastAsia" w:hAnsi="Cambria Math" w:cs="Times New Roman"/>
                        <w:sz w:val="24"/>
                        <w:szCs w:val="24"/>
                        <w:lang w:val="en-US"/>
                        <w:rPrChange w:id="118" w:author="Aline Richter" w:date="2021-04-12T16:11:00Z">
                          <w:rPr>
                            <w:rFonts w:ascii="Cambria Math" w:eastAsiaTheme="minorEastAsia" w:hAnsi="Cambria Math" w:cs="Times New Roman"/>
                            <w:sz w:val="22"/>
                            <w:szCs w:val="22"/>
                            <w:lang w:val="en-US"/>
                          </w:rPr>
                        </w:rPrChange>
                      </w:rPr>
                      <m:t>su</m:t>
                    </w:ins>
                  </m:r>
                </m:e>
                <m:sub>
                  <m:r>
                    <w:ins w:id="119" w:author="Aline Richter" w:date="2021-04-12T12:08:00Z">
                      <w:rPr>
                        <w:rFonts w:ascii="Cambria Math" w:eastAsiaTheme="minorEastAsia" w:hAnsi="Cambria Math" w:cs="Times New Roman"/>
                        <w:sz w:val="24"/>
                        <w:szCs w:val="24"/>
                        <w:lang w:val="en-US"/>
                      </w:rPr>
                      <m:t>i</m:t>
                    </w:ins>
                  </m:r>
                </m:sub>
              </m:sSub>
              <m:r>
                <w:ins w:id="120" w:author="Aline Richter" w:date="2021-04-12T12:08:00Z">
                  <w:rPr>
                    <w:rFonts w:ascii="Cambria Math" w:eastAsiaTheme="minorEastAsia" w:hAnsi="Cambria Math" w:cs="Times New Roman"/>
                    <w:sz w:val="24"/>
                    <w:szCs w:val="24"/>
                    <w:lang w:val="en-US"/>
                  </w:rPr>
                  <m:t>k</m:t>
                </w:ins>
              </m:r>
            </m:sub>
          </m:sSub>
          <m:r>
            <w:ins w:id="121" w:author="Aline Richter" w:date="2021-04-12T12:09:00Z">
              <w:rPr>
                <w:rFonts w:ascii="Cambria Math" w:eastAsiaTheme="minorEastAsia" w:hAnsi="Cambria Math" w:cs="Times New Roman"/>
                <w:sz w:val="24"/>
                <w:szCs w:val="24"/>
                <w:lang w:val="en-US"/>
              </w:rPr>
              <m:t>+</m:t>
            </w:ins>
          </m:r>
          <m:sSub>
            <m:sSubPr>
              <m:ctrlPr>
                <w:ins w:id="122" w:author="Aline Richter" w:date="2021-04-12T12:09:00Z">
                  <w:rPr>
                    <w:rFonts w:ascii="Cambria Math" w:eastAsiaTheme="minorEastAsia" w:hAnsi="Cambria Math" w:cs="Times New Roman"/>
                    <w:i/>
                    <w:iCs/>
                    <w:sz w:val="24"/>
                    <w:szCs w:val="24"/>
                    <w:lang w:val="en-US"/>
                  </w:rPr>
                </w:ins>
              </m:ctrlPr>
            </m:sSubPr>
            <m:e>
              <m:r>
                <w:ins w:id="123" w:author="Aline Richter" w:date="2021-04-12T12:09:00Z">
                  <w:rPr>
                    <w:rFonts w:ascii="Cambria Math" w:eastAsiaTheme="minorEastAsia" w:hAnsi="Cambria Math" w:cs="Times New Roman"/>
                    <w:sz w:val="24"/>
                    <w:szCs w:val="24"/>
                    <w:lang w:val="en-US"/>
                  </w:rPr>
                  <m:t>m</m:t>
                </w:ins>
              </m:r>
            </m:e>
            <m:sub>
              <m:sSub>
                <m:sSubPr>
                  <m:ctrlPr>
                    <w:ins w:id="124" w:author="Aline Richter" w:date="2021-04-12T12:09:00Z">
                      <w:rPr>
                        <w:rFonts w:ascii="Cambria Math" w:eastAsiaTheme="minorEastAsia" w:hAnsi="Cambria Math" w:cs="Times New Roman"/>
                        <w:i/>
                        <w:iCs/>
                        <w:sz w:val="24"/>
                        <w:szCs w:val="24"/>
                        <w:lang w:val="en-US"/>
                      </w:rPr>
                    </w:ins>
                  </m:ctrlPr>
                </m:sSubPr>
                <m:e>
                  <m:r>
                    <w:ins w:id="125" w:author="Aline Richter" w:date="2021-04-12T12:14:00Z">
                      <w:rPr>
                        <w:rFonts w:ascii="Cambria Math" w:eastAsiaTheme="minorEastAsia" w:hAnsi="Cambria Math" w:cs="Times New Roman"/>
                        <w:sz w:val="24"/>
                        <w:szCs w:val="24"/>
                        <w:lang w:val="en-US"/>
                        <w:rPrChange w:id="126" w:author="Aline Richter" w:date="2021-04-12T16:11:00Z">
                          <w:rPr>
                            <w:rFonts w:ascii="Cambria Math" w:eastAsiaTheme="minorEastAsia" w:hAnsi="Cambria Math" w:cs="Times New Roman"/>
                            <w:sz w:val="22"/>
                            <w:szCs w:val="22"/>
                            <w:lang w:val="en-US"/>
                          </w:rPr>
                        </w:rPrChange>
                      </w:rPr>
                      <m:t>sm</m:t>
                    </w:ins>
                  </m:r>
                </m:e>
                <m:sub>
                  <m:r>
                    <w:ins w:id="127" w:author="Aline Richter" w:date="2021-04-12T12:09:00Z">
                      <w:rPr>
                        <w:rFonts w:ascii="Cambria Math" w:eastAsiaTheme="minorEastAsia" w:hAnsi="Cambria Math" w:cs="Times New Roman"/>
                        <w:sz w:val="24"/>
                        <w:szCs w:val="24"/>
                        <w:lang w:val="en-US"/>
                      </w:rPr>
                      <m:t>i</m:t>
                    </w:ins>
                  </m:r>
                </m:sub>
              </m:sSub>
              <m:r>
                <w:ins w:id="128" w:author="Aline Richter" w:date="2021-04-12T12:09:00Z">
                  <w:rPr>
                    <w:rFonts w:ascii="Cambria Math" w:eastAsiaTheme="minorEastAsia" w:hAnsi="Cambria Math" w:cs="Times New Roman"/>
                    <w:sz w:val="24"/>
                    <w:szCs w:val="24"/>
                    <w:lang w:val="en-US"/>
                  </w:rPr>
                  <m:t>k</m:t>
                </w:ins>
              </m:r>
            </m:sub>
          </m:sSub>
        </m:oMath>
      </m:oMathPara>
    </w:p>
    <w:p w14:paraId="78CE6FA5" w14:textId="1B4DF5E2" w:rsidR="00EB2602" w:rsidRPr="00A04CE0" w:rsidRDefault="004A5732" w:rsidP="004F3552">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where </w:t>
      </w:r>
      <w:r w:rsidR="00CD6D6B" w:rsidRPr="00A04CE0">
        <w:rPr>
          <w:rFonts w:ascii="Times New Roman" w:hAnsi="Times New Roman" w:cs="Times New Roman"/>
          <w:sz w:val="24"/>
          <w:szCs w:val="24"/>
          <w:lang w:val="en-US"/>
        </w:rPr>
        <w:t xml:space="preserve">β.can and </w:t>
      </w:r>
      <w:r w:rsidR="0079426A" w:rsidRPr="00A04CE0">
        <w:rPr>
          <w:rFonts w:ascii="Times New Roman" w:hAnsi="Times New Roman" w:cs="Times New Roman"/>
          <w:sz w:val="24"/>
          <w:szCs w:val="24"/>
          <w:lang w:val="en-US"/>
        </w:rPr>
        <w:t xml:space="preserve">β.und </w:t>
      </w:r>
      <w:r w:rsidR="00ED0A15" w:rsidRPr="00A04CE0">
        <w:rPr>
          <w:rFonts w:ascii="Times New Roman" w:hAnsi="Times New Roman" w:cs="Times New Roman"/>
          <w:sz w:val="24"/>
          <w:szCs w:val="24"/>
          <w:lang w:val="en-US"/>
        </w:rPr>
        <w:t xml:space="preserve">are </w:t>
      </w:r>
      <w:r w:rsidR="0079426A" w:rsidRPr="00A04CE0">
        <w:rPr>
          <w:rFonts w:ascii="Times New Roman" w:hAnsi="Times New Roman" w:cs="Times New Roman"/>
          <w:sz w:val="24"/>
          <w:szCs w:val="24"/>
          <w:lang w:val="en-US"/>
        </w:rPr>
        <w:t>the specie</w:t>
      </w:r>
      <w:r w:rsidR="00220B74" w:rsidRPr="00A04CE0">
        <w:rPr>
          <w:rFonts w:ascii="Times New Roman" w:hAnsi="Times New Roman" w:cs="Times New Roman"/>
          <w:sz w:val="24"/>
          <w:szCs w:val="24"/>
          <w:lang w:val="en-US"/>
        </w:rPr>
        <w:t>s</w:t>
      </w:r>
      <w:r w:rsidR="0079426A" w:rsidRPr="00A04CE0">
        <w:rPr>
          <w:rFonts w:ascii="Times New Roman" w:hAnsi="Times New Roman" w:cs="Times New Roman"/>
          <w:sz w:val="24"/>
          <w:szCs w:val="24"/>
          <w:lang w:val="en-US"/>
        </w:rPr>
        <w:t>-specific intercept</w:t>
      </w:r>
      <w:r w:rsidR="00ED0A15" w:rsidRPr="00A04CE0">
        <w:rPr>
          <w:rFonts w:ascii="Times New Roman" w:hAnsi="Times New Roman" w:cs="Times New Roman"/>
          <w:sz w:val="24"/>
          <w:szCs w:val="24"/>
          <w:lang w:val="en-US"/>
        </w:rPr>
        <w:t>s</w:t>
      </w:r>
      <w:r w:rsidR="0079426A" w:rsidRPr="00A04CE0">
        <w:rPr>
          <w:rFonts w:ascii="Times New Roman" w:hAnsi="Times New Roman" w:cs="Times New Roman"/>
          <w:sz w:val="24"/>
          <w:szCs w:val="24"/>
          <w:lang w:val="en-US"/>
        </w:rPr>
        <w:t xml:space="preserve"> for </w:t>
      </w:r>
      <w:r w:rsidR="00CD0B5C" w:rsidRPr="00A04CE0">
        <w:rPr>
          <w:rFonts w:ascii="Times New Roman" w:hAnsi="Times New Roman" w:cs="Times New Roman"/>
          <w:sz w:val="24"/>
          <w:szCs w:val="24"/>
          <w:lang w:val="en-US"/>
        </w:rPr>
        <w:t>canopy an understory, respectively,</w:t>
      </w:r>
      <w:del w:id="129" w:author="Aline Richter" w:date="2021-04-12T12:11:00Z">
        <w:r w:rsidR="00CD0B5C" w:rsidRPr="00A04CE0" w:rsidDel="00092A93">
          <w:rPr>
            <w:rFonts w:ascii="Times New Roman" w:hAnsi="Times New Roman" w:cs="Times New Roman"/>
            <w:sz w:val="24"/>
            <w:szCs w:val="24"/>
            <w:lang w:val="en-US"/>
          </w:rPr>
          <w:delText xml:space="preserve"> </w:delText>
        </w:r>
        <w:r w:rsidR="004F3FFF" w:rsidRPr="00A04CE0" w:rsidDel="00092A93">
          <w:rPr>
            <w:rFonts w:ascii="Times New Roman" w:hAnsi="Times New Roman" w:cs="Times New Roman"/>
            <w:sz w:val="24"/>
            <w:szCs w:val="24"/>
            <w:lang w:val="en-US"/>
          </w:rPr>
          <w:delText>and</w:delText>
        </w:r>
      </w:del>
      <w:r w:rsidR="004F3FFF" w:rsidRPr="00A04CE0">
        <w:rPr>
          <w:rFonts w:ascii="Times New Roman" w:hAnsi="Times New Roman" w:cs="Times New Roman"/>
          <w:sz w:val="24"/>
          <w:szCs w:val="24"/>
          <w:lang w:val="en-US"/>
        </w:rPr>
        <w:t xml:space="preserve"> β1 is the slope for </w:t>
      </w:r>
      <w:r w:rsidR="00ED0A15" w:rsidRPr="00A04CE0">
        <w:rPr>
          <w:rFonts w:ascii="Times New Roman" w:hAnsi="Times New Roman" w:cs="Times New Roman"/>
          <w:sz w:val="24"/>
          <w:szCs w:val="24"/>
          <w:lang w:val="en-US"/>
        </w:rPr>
        <w:t xml:space="preserve">the temperature </w:t>
      </w:r>
      <w:r w:rsidR="004F3FFF" w:rsidRPr="00A04CE0">
        <w:rPr>
          <w:rFonts w:ascii="Times New Roman" w:hAnsi="Times New Roman" w:cs="Times New Roman"/>
          <w:sz w:val="24"/>
          <w:szCs w:val="24"/>
          <w:lang w:val="en-US"/>
        </w:rPr>
        <w:t>effect</w:t>
      </w:r>
      <w:ins w:id="130" w:author="Aline Richter" w:date="2021-04-12T12:11:00Z">
        <w:r w:rsidR="00092A93">
          <w:rPr>
            <w:rFonts w:ascii="Times New Roman" w:hAnsi="Times New Roman" w:cs="Times New Roman"/>
            <w:sz w:val="24"/>
            <w:szCs w:val="24"/>
            <w:lang w:val="en-US"/>
          </w:rPr>
          <w:t xml:space="preserve">, </w:t>
        </w:r>
      </w:ins>
      <w:ins w:id="131" w:author="Aline Richter" w:date="2021-04-12T12:15:00Z">
        <w:r w:rsidR="00092A93" w:rsidRPr="00474CA0">
          <w:rPr>
            <w:rFonts w:ascii="Times New Roman" w:hAnsi="Times New Roman" w:cs="Times New Roman"/>
            <w:i/>
            <w:iCs/>
            <w:sz w:val="24"/>
            <w:szCs w:val="24"/>
            <w:lang w:val="en-US"/>
            <w:rPrChange w:id="132" w:author="Aline Richter" w:date="2021-04-12T12:16:00Z">
              <w:rPr>
                <w:rFonts w:ascii="Times New Roman" w:hAnsi="Times New Roman" w:cs="Times New Roman"/>
                <w:sz w:val="24"/>
                <w:szCs w:val="24"/>
                <w:lang w:val="en-US"/>
              </w:rPr>
            </w:rPrChange>
          </w:rPr>
          <w:t>s</w:t>
        </w:r>
      </w:ins>
      <w:ins w:id="133" w:author="Aline Richter" w:date="2021-04-12T12:11:00Z">
        <w:r w:rsidR="00092A93">
          <w:rPr>
            <w:rFonts w:ascii="Times New Roman" w:hAnsi="Times New Roman" w:cs="Times New Roman"/>
            <w:sz w:val="24"/>
            <w:szCs w:val="24"/>
            <w:lang w:val="en-US"/>
          </w:rPr>
          <w:t xml:space="preserve"> and </w:t>
        </w:r>
        <w:r w:rsidR="00092A93" w:rsidRPr="00474CA0">
          <w:rPr>
            <w:rFonts w:ascii="Times New Roman" w:hAnsi="Times New Roman" w:cs="Times New Roman"/>
            <w:i/>
            <w:iCs/>
            <w:sz w:val="24"/>
            <w:szCs w:val="24"/>
            <w:lang w:val="en-US"/>
            <w:rPrChange w:id="134" w:author="Aline Richter" w:date="2021-04-12T12:16:00Z">
              <w:rPr>
                <w:rFonts w:ascii="Times New Roman" w:hAnsi="Times New Roman" w:cs="Times New Roman"/>
                <w:sz w:val="24"/>
                <w:szCs w:val="24"/>
                <w:lang w:val="en-US"/>
              </w:rPr>
            </w:rPrChange>
          </w:rPr>
          <w:t>m</w:t>
        </w:r>
        <w:r w:rsidR="00092A93">
          <w:rPr>
            <w:rFonts w:ascii="Times New Roman" w:hAnsi="Times New Roman" w:cs="Times New Roman"/>
            <w:sz w:val="24"/>
            <w:szCs w:val="24"/>
            <w:lang w:val="en-US"/>
          </w:rPr>
          <w:t xml:space="preserve"> are the random effects for </w:t>
        </w:r>
      </w:ins>
      <w:ins w:id="135" w:author="Aline Richter" w:date="2021-04-12T12:13:00Z">
        <w:r w:rsidR="00092A93">
          <w:rPr>
            <w:rFonts w:ascii="Times New Roman" w:hAnsi="Times New Roman" w:cs="Times New Roman"/>
            <w:sz w:val="24"/>
            <w:szCs w:val="24"/>
            <w:lang w:val="en-US"/>
          </w:rPr>
          <w:t xml:space="preserve">six </w:t>
        </w:r>
      </w:ins>
      <w:ins w:id="136" w:author="Aline Richter" w:date="2021-04-12T12:12:00Z">
        <w:r w:rsidR="00092A93">
          <w:rPr>
            <w:rFonts w:ascii="Times New Roman" w:hAnsi="Times New Roman" w:cs="Times New Roman"/>
            <w:sz w:val="24"/>
            <w:szCs w:val="24"/>
            <w:lang w:val="en-US"/>
          </w:rPr>
          <w:t>sampling</w:t>
        </w:r>
      </w:ins>
      <w:ins w:id="137" w:author="Aline Richter" w:date="2021-04-12T12:13:00Z">
        <w:r w:rsidR="00092A93">
          <w:rPr>
            <w:rFonts w:ascii="Times New Roman" w:hAnsi="Times New Roman" w:cs="Times New Roman"/>
            <w:sz w:val="24"/>
            <w:szCs w:val="24"/>
            <w:lang w:val="en-US"/>
          </w:rPr>
          <w:t xml:space="preserve"> units and </w:t>
        </w:r>
      </w:ins>
      <w:ins w:id="138" w:author="Aline Richter" w:date="2021-04-12T12:15:00Z">
        <w:r w:rsidR="00092A93">
          <w:rPr>
            <w:rFonts w:ascii="Times New Roman" w:hAnsi="Times New Roman" w:cs="Times New Roman"/>
            <w:sz w:val="24"/>
            <w:szCs w:val="24"/>
            <w:lang w:val="en-US"/>
          </w:rPr>
          <w:t>five sampling months</w:t>
        </w:r>
      </w:ins>
      <w:del w:id="139" w:author="Aline Richter" w:date="2021-04-12T12:15:00Z">
        <w:r w:rsidR="0079426A" w:rsidRPr="00A04CE0" w:rsidDel="00474CA0">
          <w:rPr>
            <w:rFonts w:ascii="Times New Roman" w:hAnsi="Times New Roman" w:cs="Times New Roman"/>
            <w:sz w:val="24"/>
            <w:szCs w:val="24"/>
            <w:lang w:val="en-US"/>
          </w:rPr>
          <w:delText xml:space="preserve">. </w:delText>
        </w:r>
        <w:r w:rsidR="008E72A4" w:rsidRPr="00A04CE0" w:rsidDel="00474CA0">
          <w:rPr>
            <w:rFonts w:ascii="Times New Roman" w:hAnsi="Times New Roman" w:cs="Times New Roman"/>
            <w:sz w:val="24"/>
            <w:szCs w:val="24"/>
            <w:lang w:val="en-US"/>
          </w:rPr>
          <w:delText xml:space="preserve">Further, we estimate the presence/absence </w:delText>
        </w:r>
        <w:r w:rsidR="00BC01C4" w:rsidRPr="00A04CE0" w:rsidDel="00474CA0">
          <w:rPr>
            <w:rFonts w:ascii="Times New Roman" w:hAnsi="Times New Roman" w:cs="Times New Roman"/>
            <w:sz w:val="24"/>
            <w:szCs w:val="24"/>
            <w:lang w:val="en-US"/>
          </w:rPr>
          <w:delText>matrix</w:delText>
        </w:r>
        <w:r w:rsidR="00F32D5E" w:rsidRPr="00A04CE0" w:rsidDel="00474CA0">
          <w:rPr>
            <w:rFonts w:ascii="Times New Roman" w:hAnsi="Times New Roman" w:cs="Times New Roman"/>
            <w:sz w:val="24"/>
            <w:szCs w:val="24"/>
            <w:lang w:val="en-US"/>
          </w:rPr>
          <w:delText xml:space="preserve"> </w:delText>
        </w:r>
        <w:r w:rsidR="00F32D5E" w:rsidRPr="00A04CE0" w:rsidDel="00474CA0">
          <w:rPr>
            <w:rFonts w:ascii="Times New Roman" w:hAnsi="Times New Roman" w:cs="Times New Roman"/>
            <w:i/>
            <w:sz w:val="24"/>
            <w:szCs w:val="24"/>
            <w:lang w:val="en-US"/>
          </w:rPr>
          <w:delText>Z</w:delText>
        </w:r>
        <w:r w:rsidR="00F32D5E" w:rsidRPr="00A04CE0" w:rsidDel="00474CA0">
          <w:rPr>
            <w:rFonts w:ascii="Times New Roman" w:hAnsi="Times New Roman" w:cs="Times New Roman"/>
            <w:i/>
            <w:sz w:val="24"/>
            <w:szCs w:val="24"/>
            <w:vertAlign w:val="subscript"/>
            <w:lang w:val="en-US"/>
          </w:rPr>
          <w:delText>ik</w:delText>
        </w:r>
        <w:r w:rsidR="00F32D5E" w:rsidRPr="00A04CE0" w:rsidDel="00474CA0">
          <w:rPr>
            <w:rFonts w:ascii="Times New Roman" w:hAnsi="Times New Roman" w:cs="Times New Roman"/>
            <w:sz w:val="24"/>
            <w:szCs w:val="24"/>
            <w:lang w:val="en-US"/>
          </w:rPr>
          <w:delText>,</w:delText>
        </w:r>
        <w:r w:rsidR="008E72A4" w:rsidRPr="00A04CE0" w:rsidDel="00474CA0">
          <w:rPr>
            <w:rFonts w:ascii="Times New Roman" w:hAnsi="Times New Roman" w:cs="Times New Roman"/>
            <w:sz w:val="24"/>
            <w:szCs w:val="24"/>
            <w:lang w:val="en-US"/>
          </w:rPr>
          <w:delText xml:space="preserve"> </w:delText>
        </w:r>
        <w:r w:rsidR="00ED0A15" w:rsidRPr="00A04CE0" w:rsidDel="00474CA0">
          <w:rPr>
            <w:rFonts w:ascii="Times New Roman" w:hAnsi="Times New Roman" w:cs="Times New Roman"/>
            <w:sz w:val="24"/>
            <w:szCs w:val="24"/>
            <w:lang w:val="en-US"/>
          </w:rPr>
          <w:delText xml:space="preserve">of </w:delText>
        </w:r>
        <w:r w:rsidR="00A56ACF" w:rsidRPr="00A04CE0" w:rsidDel="00474CA0">
          <w:rPr>
            <w:rFonts w:ascii="Times New Roman" w:hAnsi="Times New Roman" w:cs="Times New Roman"/>
            <w:sz w:val="24"/>
            <w:szCs w:val="24"/>
            <w:lang w:val="en-US"/>
          </w:rPr>
          <w:delText>where</w:delText>
        </w:r>
        <w:r w:rsidR="008E72A4" w:rsidRPr="00A04CE0" w:rsidDel="00474CA0">
          <w:rPr>
            <w:rFonts w:ascii="Times New Roman" w:hAnsi="Times New Roman" w:cs="Times New Roman"/>
            <w:sz w:val="24"/>
            <w:szCs w:val="24"/>
            <w:lang w:val="en-US"/>
          </w:rPr>
          <w:delText xml:space="preserve"> </w:delText>
        </w:r>
        <w:r w:rsidR="00ED0A15" w:rsidRPr="00A04CE0" w:rsidDel="00474CA0">
          <w:rPr>
            <w:rFonts w:ascii="Times New Roman" w:hAnsi="Times New Roman" w:cs="Times New Roman"/>
            <w:sz w:val="24"/>
            <w:szCs w:val="24"/>
            <w:lang w:val="en-US"/>
          </w:rPr>
          <w:delText xml:space="preserve">a </w:delText>
        </w:r>
        <w:r w:rsidR="00A56ACF" w:rsidRPr="00A04CE0" w:rsidDel="00474CA0">
          <w:rPr>
            <w:rFonts w:ascii="Times New Roman" w:hAnsi="Times New Roman" w:cs="Times New Roman"/>
            <w:sz w:val="24"/>
            <w:szCs w:val="24"/>
            <w:lang w:val="en-US"/>
          </w:rPr>
          <w:delText>species occurs if its local abundance is greater than zero (</w:delText>
        </w:r>
      </w:del>
      <m:oMath>
        <m:sSub>
          <m:sSubPr>
            <m:ctrlPr>
              <w:del w:id="140" w:author="Aline Richter" w:date="2021-04-12T12:15:00Z">
                <w:rPr>
                  <w:rFonts w:ascii="Cambria Math" w:hAnsi="Cambria Math" w:cs="Times New Roman"/>
                  <w:i/>
                  <w:sz w:val="24"/>
                  <w:szCs w:val="24"/>
                  <w:lang w:val="en-US"/>
                </w:rPr>
              </w:del>
            </m:ctrlPr>
          </m:sSubPr>
          <m:e>
            <m:r>
              <w:del w:id="141" w:author="Aline Richter" w:date="2021-04-12T12:15:00Z">
                <w:rPr>
                  <w:rFonts w:ascii="Cambria Math" w:hAnsi="Cambria Math" w:cs="Times New Roman"/>
                  <w:sz w:val="24"/>
                  <w:szCs w:val="24"/>
                  <w:lang w:val="en-US"/>
                </w:rPr>
                <m:t>N</m:t>
              </w:del>
            </m:r>
          </m:e>
          <m:sub>
            <m:r>
              <w:del w:id="142" w:author="Aline Richter" w:date="2021-04-12T12:15:00Z">
                <w:rPr>
                  <w:rFonts w:ascii="Cambria Math" w:hAnsi="Cambria Math" w:cs="Times New Roman"/>
                  <w:sz w:val="24"/>
                  <w:szCs w:val="24"/>
                  <w:lang w:val="en-US"/>
                </w:rPr>
                <m:t>ik</m:t>
              </w:del>
            </m:r>
          </m:sub>
        </m:sSub>
        <m:r>
          <w:del w:id="143" w:author="Aline Richter" w:date="2021-04-12T12:15:00Z">
            <w:rPr>
              <w:rFonts w:ascii="Cambria Math" w:hAnsi="Cambria Math" w:cs="Times New Roman"/>
              <w:sz w:val="24"/>
              <w:szCs w:val="24"/>
              <w:lang w:val="en-US"/>
            </w:rPr>
            <m:t>&gt;0</m:t>
          </w:del>
        </m:r>
      </m:oMath>
      <w:del w:id="144" w:author="Aline Richter" w:date="2021-04-12T12:15:00Z">
        <w:r w:rsidR="00A56ACF" w:rsidRPr="00A04CE0" w:rsidDel="00474CA0">
          <w:rPr>
            <w:rFonts w:ascii="Times New Roman" w:hAnsi="Times New Roman" w:cs="Times New Roman"/>
            <w:sz w:val="24"/>
            <w:szCs w:val="24"/>
            <w:lang w:val="en-US"/>
          </w:rPr>
          <w:delText>)</w:delText>
        </w:r>
        <w:r w:rsidR="007D1DDD" w:rsidRPr="00A04CE0" w:rsidDel="00474CA0">
          <w:rPr>
            <w:rFonts w:ascii="Times New Roman" w:hAnsi="Times New Roman" w:cs="Times New Roman"/>
            <w:sz w:val="24"/>
            <w:szCs w:val="24"/>
            <w:lang w:val="en-US"/>
          </w:rPr>
          <w:delText xml:space="preserve">. </w:delText>
        </w:r>
        <w:r w:rsidR="00915ECB" w:rsidRPr="00A04CE0" w:rsidDel="00474CA0">
          <w:rPr>
            <w:rFonts w:ascii="Times New Roman" w:hAnsi="Times New Roman" w:cs="Times New Roman"/>
            <w:sz w:val="24"/>
            <w:szCs w:val="24"/>
            <w:lang w:val="en-US"/>
          </w:rPr>
          <w:delText xml:space="preserve">We chose not </w:delText>
        </w:r>
        <w:r w:rsidR="00ED0A15" w:rsidRPr="00A04CE0" w:rsidDel="00474CA0">
          <w:rPr>
            <w:rFonts w:ascii="Times New Roman" w:hAnsi="Times New Roman" w:cs="Times New Roman"/>
            <w:sz w:val="24"/>
            <w:szCs w:val="24"/>
            <w:lang w:val="en-US"/>
          </w:rPr>
          <w:delText xml:space="preserve">to </w:delText>
        </w:r>
        <w:r w:rsidR="00915ECB" w:rsidRPr="00A04CE0" w:rsidDel="00474CA0">
          <w:rPr>
            <w:rFonts w:ascii="Times New Roman" w:hAnsi="Times New Roman" w:cs="Times New Roman"/>
            <w:sz w:val="24"/>
            <w:szCs w:val="24"/>
            <w:lang w:val="en-US"/>
          </w:rPr>
          <w:delText>employ data augmentation due to our interest in site-level patterns of diversity (</w:delText>
        </w:r>
        <w:r w:rsidR="00EB2602" w:rsidRPr="00A04CE0" w:rsidDel="00474CA0">
          <w:rPr>
            <w:rFonts w:ascii="Times New Roman" w:hAnsi="Times New Roman" w:cs="Times New Roman"/>
            <w:sz w:val="24"/>
            <w:szCs w:val="24"/>
            <w:lang w:val="en-US"/>
          </w:rPr>
          <w:delText>Si et al.</w:delText>
        </w:r>
        <w:r w:rsidR="008D4833" w:rsidDel="00474CA0">
          <w:rPr>
            <w:rFonts w:ascii="Times New Roman" w:hAnsi="Times New Roman" w:cs="Times New Roman"/>
            <w:sz w:val="24"/>
            <w:szCs w:val="24"/>
            <w:lang w:val="en-US"/>
          </w:rPr>
          <w:delText>,</w:delText>
        </w:r>
        <w:r w:rsidR="00EB2602" w:rsidRPr="00A04CE0" w:rsidDel="00474CA0">
          <w:rPr>
            <w:rFonts w:ascii="Times New Roman" w:hAnsi="Times New Roman" w:cs="Times New Roman"/>
            <w:sz w:val="24"/>
            <w:szCs w:val="24"/>
            <w:lang w:val="en-US"/>
          </w:rPr>
          <w:delText xml:space="preserve"> </w:delText>
        </w:r>
        <w:r w:rsidR="00915ECB" w:rsidRPr="00A04CE0" w:rsidDel="00474CA0">
          <w:rPr>
            <w:rFonts w:ascii="Times New Roman" w:hAnsi="Times New Roman" w:cs="Times New Roman"/>
            <w:sz w:val="24"/>
            <w:szCs w:val="24"/>
            <w:lang w:val="en-US"/>
          </w:rPr>
          <w:delText>2018).</w:delText>
        </w:r>
      </w:del>
      <w:ins w:id="145" w:author="Aline Richter" w:date="2021-04-12T12:15:00Z">
        <w:r w:rsidR="00474CA0">
          <w:rPr>
            <w:rFonts w:ascii="Times New Roman" w:hAnsi="Times New Roman" w:cs="Times New Roman"/>
            <w:sz w:val="24"/>
            <w:szCs w:val="24"/>
            <w:lang w:val="en-US"/>
          </w:rPr>
          <w:t>.</w:t>
        </w:r>
      </w:ins>
    </w:p>
    <w:p w14:paraId="26FBB4B3" w14:textId="1FB29F95" w:rsidR="00A219FF" w:rsidRDefault="00A462E2">
      <w:pPr>
        <w:spacing w:after="0" w:line="480" w:lineRule="auto"/>
        <w:ind w:firstLine="708"/>
        <w:contextualSpacing/>
        <w:rPr>
          <w:ins w:id="146" w:author="Aline Richter" w:date="2021-04-12T16:23:00Z"/>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We </w:t>
      </w:r>
      <w:del w:id="147" w:author="Aline Richter" w:date="2021-04-12T16:14:00Z">
        <w:r w:rsidRPr="00A04CE0" w:rsidDel="002E204A">
          <w:rPr>
            <w:rFonts w:ascii="Times New Roman" w:hAnsi="Times New Roman" w:cs="Times New Roman"/>
            <w:sz w:val="24"/>
            <w:szCs w:val="24"/>
            <w:lang w:val="en-US"/>
          </w:rPr>
          <w:delText xml:space="preserve">assumed </w:delText>
        </w:r>
      </w:del>
      <w:ins w:id="148" w:author="Aline Richter" w:date="2021-04-12T16:14:00Z">
        <w:r w:rsidR="002E204A">
          <w:rPr>
            <w:rFonts w:ascii="Times New Roman" w:hAnsi="Times New Roman" w:cs="Times New Roman"/>
            <w:sz w:val="24"/>
            <w:szCs w:val="24"/>
            <w:lang w:val="en-US"/>
          </w:rPr>
          <w:t>describe</w:t>
        </w:r>
        <w:r w:rsidR="002E204A" w:rsidRPr="00A04CE0">
          <w:rPr>
            <w:rFonts w:ascii="Times New Roman" w:hAnsi="Times New Roman" w:cs="Times New Roman"/>
            <w:sz w:val="24"/>
            <w:szCs w:val="24"/>
            <w:lang w:val="en-US"/>
          </w:rPr>
          <w:t xml:space="preserve"> </w:t>
        </w:r>
      </w:ins>
      <w:r w:rsidRPr="00A04CE0">
        <w:rPr>
          <w:rFonts w:ascii="Times New Roman" w:hAnsi="Times New Roman" w:cs="Times New Roman"/>
          <w:sz w:val="24"/>
          <w:szCs w:val="24"/>
          <w:lang w:val="en-US"/>
        </w:rPr>
        <w:t xml:space="preserve">the </w:t>
      </w:r>
      <w:r w:rsidR="00A56ACF" w:rsidRPr="00A04CE0">
        <w:rPr>
          <w:rFonts w:ascii="Times New Roman" w:hAnsi="Times New Roman" w:cs="Times New Roman"/>
          <w:sz w:val="24"/>
          <w:szCs w:val="24"/>
          <w:lang w:val="en-US"/>
        </w:rPr>
        <w:t xml:space="preserve">detection process </w:t>
      </w:r>
      <w:ins w:id="149" w:author="Aline Richter" w:date="2021-04-12T16:14:00Z">
        <w:r w:rsidR="002E204A">
          <w:rPr>
            <w:rFonts w:ascii="Times New Roman" w:hAnsi="Times New Roman" w:cs="Times New Roman"/>
            <w:sz w:val="24"/>
            <w:szCs w:val="24"/>
            <w:lang w:val="en-US"/>
          </w:rPr>
          <w:t>as</w:t>
        </w:r>
      </w:ins>
      <w:ins w:id="150" w:author="Aline Richter" w:date="2021-04-12T16:25:00Z">
        <w:r w:rsidR="00A219FF">
          <w:rPr>
            <w:rFonts w:ascii="Times New Roman" w:hAnsi="Times New Roman" w:cs="Times New Roman"/>
            <w:sz w:val="24"/>
            <w:szCs w:val="24"/>
            <w:lang w:val="en-US"/>
          </w:rPr>
          <w:t>:</w:t>
        </w:r>
      </w:ins>
    </w:p>
    <w:p w14:paraId="7F271872" w14:textId="7E2BC705" w:rsidR="00A219FF" w:rsidRPr="00A219FF" w:rsidRDefault="002E204A" w:rsidP="00A219FF">
      <w:pPr>
        <w:spacing w:after="0" w:line="480" w:lineRule="auto"/>
        <w:contextualSpacing/>
        <w:jc w:val="center"/>
        <w:rPr>
          <w:ins w:id="151" w:author="Aline Richter" w:date="2021-04-12T16:23:00Z"/>
          <w:rFonts w:ascii="Times New Roman" w:eastAsiaTheme="minorEastAsia" w:hAnsi="Times New Roman" w:cs="Times New Roman"/>
          <w:sz w:val="24"/>
          <w:szCs w:val="24"/>
          <w:lang w:val="en-US"/>
          <w:rPrChange w:id="152" w:author="Aline Richter" w:date="2021-04-12T16:25:00Z">
            <w:rPr>
              <w:ins w:id="153" w:author="Aline Richter" w:date="2021-04-12T16:23:00Z"/>
              <w:rFonts w:ascii="Times New Roman" w:hAnsi="Times New Roman" w:cs="Times New Roman"/>
              <w:sz w:val="24"/>
              <w:szCs w:val="24"/>
              <w:lang w:val="en-US"/>
            </w:rPr>
          </w:rPrChange>
        </w:rPr>
        <w:pPrChange w:id="154" w:author="Aline Richter" w:date="2021-04-12T16:25:00Z">
          <w:pPr>
            <w:spacing w:after="0" w:line="480" w:lineRule="auto"/>
            <w:ind w:firstLine="708"/>
            <w:contextualSpacing/>
          </w:pPr>
        </w:pPrChange>
      </w:pPr>
      <m:oMath>
        <m:sSub>
          <m:sSubPr>
            <m:ctrlPr>
              <w:ins w:id="155" w:author="Aline Richter" w:date="2021-04-12T16:15:00Z">
                <w:rPr>
                  <w:rFonts w:ascii="Cambria Math" w:hAnsi="Cambria Math" w:cs="Times New Roman"/>
                  <w:i/>
                  <w:sz w:val="24"/>
                  <w:szCs w:val="24"/>
                  <w:lang w:val="en-US"/>
                </w:rPr>
              </w:ins>
            </m:ctrlPr>
          </m:sSubPr>
          <m:e>
            <m:r>
              <w:ins w:id="156" w:author="Aline Richter" w:date="2021-04-12T16:15:00Z">
                <w:rPr>
                  <w:rFonts w:ascii="Cambria Math" w:hAnsi="Cambria Math" w:cs="Times New Roman"/>
                  <w:sz w:val="24"/>
                  <w:szCs w:val="24"/>
                  <w:lang w:val="en-US"/>
                </w:rPr>
                <m:t>y</m:t>
              </w:ins>
            </m:r>
          </m:e>
          <m:sub>
            <m:r>
              <w:ins w:id="157" w:author="Aline Richter" w:date="2021-04-12T16:16:00Z">
                <w:rPr>
                  <w:rFonts w:ascii="Cambria Math" w:hAnsi="Cambria Math" w:cs="Times New Roman"/>
                  <w:sz w:val="24"/>
                  <w:szCs w:val="24"/>
                  <w:lang w:val="en-US"/>
                </w:rPr>
                <m:t>ijk</m:t>
              </w:ins>
            </m:r>
          </m:sub>
        </m:sSub>
        <m:r>
          <w:ins w:id="158" w:author="Aline Richter" w:date="2021-04-12T16:17:00Z">
            <w:rPr>
              <w:rFonts w:ascii="Cambria Math" w:hAnsi="Cambria Math" w:cs="Times New Roman"/>
              <w:sz w:val="24"/>
              <w:szCs w:val="24"/>
              <w:lang w:val="en-US"/>
            </w:rPr>
            <m:t>~ Binomial(</m:t>
          </w:ins>
        </m:r>
        <m:sSub>
          <m:sSubPr>
            <m:ctrlPr>
              <w:ins w:id="159" w:author="Aline Richter" w:date="2021-04-12T16:17:00Z">
                <w:rPr>
                  <w:rFonts w:ascii="Cambria Math" w:hAnsi="Cambria Math" w:cs="Times New Roman"/>
                  <w:i/>
                  <w:sz w:val="24"/>
                  <w:szCs w:val="24"/>
                  <w:lang w:val="en-US"/>
                </w:rPr>
              </w:ins>
            </m:ctrlPr>
          </m:sSubPr>
          <m:e>
            <m:r>
              <w:ins w:id="160" w:author="Aline Richter" w:date="2021-04-12T16:17:00Z">
                <w:rPr>
                  <w:rFonts w:ascii="Cambria Math" w:hAnsi="Cambria Math" w:cs="Times New Roman"/>
                  <w:sz w:val="24"/>
                  <w:szCs w:val="24"/>
                  <w:lang w:val="en-US"/>
                </w:rPr>
                <m:t>N</m:t>
              </w:ins>
            </m:r>
          </m:e>
          <m:sub>
            <m:r>
              <w:ins w:id="161" w:author="Aline Richter" w:date="2021-04-12T16:17:00Z">
                <w:rPr>
                  <w:rFonts w:ascii="Cambria Math" w:hAnsi="Cambria Math" w:cs="Times New Roman"/>
                  <w:sz w:val="24"/>
                  <w:szCs w:val="24"/>
                  <w:lang w:val="en-US"/>
                </w:rPr>
                <m:t>ik</m:t>
              </w:ins>
            </m:r>
          </m:sub>
        </m:sSub>
        <m:r>
          <w:ins w:id="162" w:author="Aline Richter" w:date="2021-04-12T16:17:00Z">
            <w:rPr>
              <w:rFonts w:ascii="Cambria Math" w:hAnsi="Cambria Math" w:cs="Times New Roman"/>
              <w:sz w:val="24"/>
              <w:szCs w:val="24"/>
              <w:lang w:val="en-US"/>
            </w:rPr>
            <m:t xml:space="preserve">, </m:t>
          </w:ins>
        </m:r>
        <m:sSub>
          <m:sSubPr>
            <m:ctrlPr>
              <w:ins w:id="163" w:author="Aline Richter" w:date="2021-04-12T16:17:00Z">
                <w:rPr>
                  <w:rFonts w:ascii="Cambria Math" w:hAnsi="Cambria Math" w:cs="Times New Roman"/>
                  <w:i/>
                  <w:sz w:val="24"/>
                  <w:szCs w:val="24"/>
                  <w:lang w:val="en-US"/>
                </w:rPr>
              </w:ins>
            </m:ctrlPr>
          </m:sSubPr>
          <m:e>
            <m:r>
              <w:ins w:id="164" w:author="Aline Richter" w:date="2021-04-12T16:17:00Z">
                <w:rPr>
                  <w:rFonts w:ascii="Cambria Math" w:hAnsi="Cambria Math" w:cs="Times New Roman"/>
                  <w:sz w:val="24"/>
                  <w:szCs w:val="24"/>
                  <w:lang w:val="en-US"/>
                </w:rPr>
                <m:t>p</m:t>
              </w:ins>
            </m:r>
          </m:e>
          <m:sub>
            <m:r>
              <w:ins w:id="165" w:author="Aline Richter" w:date="2021-04-12T16:17:00Z">
                <w:rPr>
                  <w:rFonts w:ascii="Cambria Math" w:hAnsi="Cambria Math" w:cs="Times New Roman"/>
                  <w:sz w:val="24"/>
                  <w:szCs w:val="24"/>
                  <w:lang w:val="en-US"/>
                </w:rPr>
                <m:t>ijk</m:t>
              </w:ins>
            </m:r>
          </m:sub>
        </m:sSub>
        <m:r>
          <w:ins w:id="166" w:author="Aline Richter" w:date="2021-04-12T16:17:00Z">
            <w:rPr>
              <w:rFonts w:ascii="Cambria Math" w:hAnsi="Cambria Math" w:cs="Times New Roman"/>
              <w:sz w:val="24"/>
              <w:szCs w:val="24"/>
              <w:lang w:val="en-US"/>
            </w:rPr>
            <m:t>)</m:t>
          </w:ins>
        </m:r>
      </m:oMath>
      <w:del w:id="167" w:author="Aline Richter" w:date="2021-04-12T16:22:00Z">
        <w:r w:rsidR="00475DB1" w:rsidRPr="00A04CE0" w:rsidDel="00A219FF">
          <w:rPr>
            <w:rFonts w:ascii="Times New Roman" w:hAnsi="Times New Roman" w:cs="Times New Roman"/>
            <w:sz w:val="24"/>
            <w:szCs w:val="24"/>
            <w:lang w:val="en-US"/>
          </w:rPr>
          <w:delText>to follow a binomial distribu</w:delText>
        </w:r>
      </w:del>
      <w:del w:id="168" w:author="Aline Richter" w:date="2021-04-12T16:23:00Z">
        <w:r w:rsidR="00475DB1" w:rsidRPr="00A04CE0" w:rsidDel="00A219FF">
          <w:rPr>
            <w:rFonts w:ascii="Times New Roman" w:hAnsi="Times New Roman" w:cs="Times New Roman"/>
            <w:sz w:val="24"/>
            <w:szCs w:val="24"/>
            <w:lang w:val="en-US"/>
          </w:rPr>
          <w:delText>tion</w:delText>
        </w:r>
      </w:del>
    </w:p>
    <w:p w14:paraId="17852165" w14:textId="5972BB8C" w:rsidR="00F65A0A" w:rsidDel="00A219FF" w:rsidRDefault="00475DB1" w:rsidP="00A219FF">
      <w:pPr>
        <w:spacing w:after="0" w:line="480" w:lineRule="auto"/>
        <w:contextualSpacing/>
        <w:rPr>
          <w:del w:id="169" w:author="Aline Richter" w:date="2021-04-12T16:28:00Z"/>
          <w:rFonts w:ascii="Times New Roman" w:hAnsi="Times New Roman" w:cs="Times New Roman"/>
          <w:sz w:val="24"/>
          <w:szCs w:val="24"/>
          <w:lang w:val="en-US"/>
        </w:rPr>
      </w:pPr>
      <w:del w:id="170" w:author="Aline Richter" w:date="2021-04-12T16:23:00Z">
        <w:r w:rsidRPr="00A04CE0" w:rsidDel="00A219FF">
          <w:rPr>
            <w:rFonts w:ascii="Times New Roman" w:hAnsi="Times New Roman" w:cs="Times New Roman"/>
            <w:sz w:val="24"/>
            <w:szCs w:val="24"/>
            <w:lang w:val="en-US"/>
          </w:rPr>
          <w:delText xml:space="preserve">, </w:delText>
        </w:r>
      </w:del>
      <w:r w:rsidRPr="00A04CE0">
        <w:rPr>
          <w:rFonts w:ascii="Times New Roman" w:hAnsi="Times New Roman" w:cs="Times New Roman"/>
          <w:sz w:val="24"/>
          <w:szCs w:val="24"/>
          <w:lang w:val="en-US"/>
        </w:rPr>
        <w:t>where the number of detected individuals</w:t>
      </w:r>
      <w:r w:rsidR="00526AEF" w:rsidRPr="00A04CE0">
        <w:rPr>
          <w:rFonts w:ascii="Times New Roman" w:hAnsi="Times New Roman" w:cs="Times New Roman"/>
          <w:sz w:val="24"/>
          <w:szCs w:val="24"/>
          <w:lang w:val="en-US"/>
        </w:rPr>
        <w:t xml:space="preserve"> </w:t>
      </w:r>
      <w:del w:id="171" w:author="Aline Richter" w:date="2021-04-12T16:25:00Z">
        <w:r w:rsidR="00526AEF" w:rsidRPr="00A04CE0" w:rsidDel="00A219FF">
          <w:rPr>
            <w:rFonts w:ascii="Times New Roman" w:hAnsi="Times New Roman" w:cs="Times New Roman"/>
            <w:sz w:val="24"/>
            <w:szCs w:val="24"/>
            <w:lang w:val="en-US"/>
          </w:rPr>
          <w:delText>(</w:delText>
        </w:r>
      </w:del>
      <w:proofErr w:type="spellStart"/>
      <w:r w:rsidR="00526AEF" w:rsidRPr="00A04CE0">
        <w:rPr>
          <w:rFonts w:ascii="Times New Roman" w:hAnsi="Times New Roman" w:cs="Times New Roman"/>
          <w:i/>
          <w:sz w:val="24"/>
          <w:szCs w:val="24"/>
          <w:lang w:val="en-US"/>
        </w:rPr>
        <w:t>y</w:t>
      </w:r>
      <w:r w:rsidR="00526AEF" w:rsidRPr="00A04CE0">
        <w:rPr>
          <w:rFonts w:ascii="Times New Roman" w:hAnsi="Times New Roman" w:cs="Times New Roman"/>
          <w:i/>
          <w:sz w:val="24"/>
          <w:szCs w:val="24"/>
          <w:vertAlign w:val="subscript"/>
          <w:lang w:val="en-US"/>
        </w:rPr>
        <w:t>ijk</w:t>
      </w:r>
      <w:proofErr w:type="spellEnd"/>
      <w:del w:id="172" w:author="Aline Richter" w:date="2021-04-12T16:26:00Z">
        <w:r w:rsidR="00526AEF" w:rsidRPr="00A04CE0" w:rsidDel="00A219FF">
          <w:rPr>
            <w:rFonts w:ascii="Times New Roman" w:hAnsi="Times New Roman" w:cs="Times New Roman"/>
            <w:sz w:val="24"/>
            <w:szCs w:val="24"/>
            <w:lang w:val="en-US"/>
          </w:rPr>
          <w:delText>)</w:delText>
        </w:r>
      </w:del>
      <w:r w:rsidRPr="00A04CE0">
        <w:rPr>
          <w:rFonts w:ascii="Times New Roman" w:hAnsi="Times New Roman" w:cs="Times New Roman"/>
          <w:sz w:val="24"/>
          <w:szCs w:val="24"/>
          <w:lang w:val="en-US"/>
        </w:rPr>
        <w:t xml:space="preserve"> during visit </w:t>
      </w:r>
      <w:r w:rsidRPr="00A04CE0">
        <w:rPr>
          <w:rFonts w:ascii="Times New Roman" w:hAnsi="Times New Roman" w:cs="Times New Roman"/>
          <w:i/>
          <w:sz w:val="24"/>
          <w:szCs w:val="24"/>
          <w:lang w:val="en-US"/>
        </w:rPr>
        <w:t>j</w:t>
      </w:r>
      <w:r w:rsidR="00F32D5E" w:rsidRPr="00A04CE0">
        <w:rPr>
          <w:rFonts w:ascii="Times New Roman" w:hAnsi="Times New Roman" w:cs="Times New Roman"/>
          <w:sz w:val="24"/>
          <w:szCs w:val="24"/>
          <w:lang w:val="en-US"/>
        </w:rPr>
        <w:t xml:space="preserve"> </w:t>
      </w:r>
      <w:r w:rsidR="00A462E2" w:rsidRPr="00A04CE0">
        <w:rPr>
          <w:rFonts w:ascii="Times New Roman" w:hAnsi="Times New Roman" w:cs="Times New Roman"/>
          <w:sz w:val="24"/>
          <w:szCs w:val="24"/>
          <w:lang w:val="en-US"/>
        </w:rPr>
        <w:t xml:space="preserve">was </w:t>
      </w:r>
      <w:r w:rsidRPr="00A04CE0">
        <w:rPr>
          <w:rFonts w:ascii="Times New Roman" w:hAnsi="Times New Roman" w:cs="Times New Roman"/>
          <w:sz w:val="24"/>
          <w:szCs w:val="24"/>
          <w:lang w:val="en-US"/>
        </w:rPr>
        <w:t>obtained with</w:t>
      </w:r>
      <w:r w:rsidR="00F32D5E" w:rsidRPr="00A04CE0">
        <w:rPr>
          <w:rFonts w:ascii="Times New Roman" w:hAnsi="Times New Roman" w:cs="Times New Roman"/>
          <w:sz w:val="24"/>
          <w:szCs w:val="24"/>
          <w:lang w:val="en-US"/>
        </w:rPr>
        <w:t xml:space="preserve"> </w:t>
      </w:r>
      <w:r w:rsidR="00F32D5E" w:rsidRPr="00A04CE0">
        <w:rPr>
          <w:rFonts w:ascii="Times New Roman" w:hAnsi="Times New Roman" w:cs="Times New Roman"/>
          <w:i/>
          <w:sz w:val="24"/>
          <w:szCs w:val="24"/>
          <w:lang w:val="en-US"/>
        </w:rPr>
        <w:t>N</w:t>
      </w:r>
      <w:r w:rsidR="00F32D5E" w:rsidRPr="00A04CE0">
        <w:rPr>
          <w:rFonts w:ascii="Times New Roman" w:hAnsi="Times New Roman" w:cs="Times New Roman"/>
          <w:i/>
          <w:sz w:val="24"/>
          <w:szCs w:val="24"/>
          <w:vertAlign w:val="subscript"/>
          <w:lang w:val="en-US"/>
        </w:rPr>
        <w:t xml:space="preserve">ik </w:t>
      </w:r>
      <w:r w:rsidRPr="00A04CE0">
        <w:rPr>
          <w:rFonts w:ascii="Times New Roman" w:hAnsi="Times New Roman" w:cs="Times New Roman"/>
          <w:sz w:val="24"/>
          <w:szCs w:val="24"/>
          <w:lang w:val="en-US"/>
        </w:rPr>
        <w:t>trials and a probability</w:t>
      </w:r>
      <w:r w:rsidR="00AC7687" w:rsidRPr="00A04CE0">
        <w:rPr>
          <w:rFonts w:ascii="Times New Roman" w:hAnsi="Times New Roman" w:cs="Times New Roman"/>
          <w:sz w:val="24"/>
          <w:szCs w:val="24"/>
          <w:lang w:val="en-US"/>
        </w:rPr>
        <w:t xml:space="preserve"> of </w:t>
      </w:r>
      <w:r w:rsidR="00344AB3" w:rsidRPr="00A04CE0">
        <w:rPr>
          <w:rFonts w:ascii="Times New Roman" w:hAnsi="Times New Roman" w:cs="Times New Roman"/>
          <w:sz w:val="24"/>
          <w:szCs w:val="24"/>
          <w:lang w:val="en-US"/>
        </w:rPr>
        <w:t xml:space="preserve">successful </w:t>
      </w:r>
      <w:r w:rsidR="00AC7687" w:rsidRPr="00A04CE0">
        <w:rPr>
          <w:rFonts w:ascii="Times New Roman" w:hAnsi="Times New Roman" w:cs="Times New Roman"/>
          <w:sz w:val="24"/>
          <w:szCs w:val="24"/>
          <w:lang w:val="en-US"/>
        </w:rPr>
        <w:t>detection</w:t>
      </w:r>
      <w:r w:rsidR="00CD0B5C" w:rsidRPr="00A04CE0">
        <w:rPr>
          <w:rFonts w:ascii="Times New Roman" w:hAnsi="Times New Roman" w:cs="Times New Roman"/>
          <w:sz w:val="24"/>
          <w:szCs w:val="24"/>
          <w:lang w:val="en-US"/>
        </w:rPr>
        <w:t xml:space="preserve"> </w:t>
      </w:r>
      <w:proofErr w:type="spellStart"/>
      <w:r w:rsidRPr="00A04CE0">
        <w:rPr>
          <w:rFonts w:ascii="Times New Roman" w:hAnsi="Times New Roman" w:cs="Times New Roman"/>
          <w:i/>
          <w:sz w:val="24"/>
          <w:szCs w:val="24"/>
          <w:lang w:val="en-US"/>
        </w:rPr>
        <w:t>p</w:t>
      </w:r>
      <w:r w:rsidRPr="00A04CE0">
        <w:rPr>
          <w:rFonts w:ascii="Times New Roman" w:hAnsi="Times New Roman" w:cs="Times New Roman"/>
          <w:i/>
          <w:sz w:val="24"/>
          <w:szCs w:val="24"/>
          <w:vertAlign w:val="subscript"/>
          <w:lang w:val="en-US"/>
        </w:rPr>
        <w:t>ijk</w:t>
      </w:r>
      <w:proofErr w:type="spellEnd"/>
      <w:r w:rsidRPr="00A04CE0">
        <w:rPr>
          <w:rFonts w:ascii="Times New Roman" w:hAnsi="Times New Roman" w:cs="Times New Roman"/>
          <w:sz w:val="24"/>
          <w:szCs w:val="24"/>
          <w:lang w:val="en-US"/>
        </w:rPr>
        <w:t xml:space="preserve">. </w:t>
      </w:r>
      <w:r w:rsidR="00454628" w:rsidRPr="00A04CE0">
        <w:rPr>
          <w:rFonts w:ascii="Times New Roman" w:hAnsi="Times New Roman" w:cs="Times New Roman"/>
          <w:sz w:val="24"/>
          <w:szCs w:val="24"/>
          <w:lang w:val="en-US"/>
        </w:rPr>
        <w:t>The detection history</w:t>
      </w:r>
      <w:r w:rsidR="00526AEF" w:rsidRPr="00A04CE0">
        <w:rPr>
          <w:rFonts w:ascii="Times New Roman" w:hAnsi="Times New Roman" w:cs="Times New Roman"/>
          <w:i/>
          <w:sz w:val="24"/>
          <w:szCs w:val="24"/>
          <w:lang w:val="en-US"/>
        </w:rPr>
        <w:t xml:space="preserve"> </w:t>
      </w:r>
      <w:proofErr w:type="spellStart"/>
      <w:r w:rsidR="00526AEF" w:rsidRPr="00A04CE0">
        <w:rPr>
          <w:rFonts w:ascii="Times New Roman" w:hAnsi="Times New Roman" w:cs="Times New Roman"/>
          <w:i/>
          <w:sz w:val="24"/>
          <w:szCs w:val="24"/>
          <w:lang w:val="en-US"/>
        </w:rPr>
        <w:t>y</w:t>
      </w:r>
      <w:r w:rsidR="00526AEF" w:rsidRPr="00A04CE0">
        <w:rPr>
          <w:rFonts w:ascii="Times New Roman" w:hAnsi="Times New Roman" w:cs="Times New Roman"/>
          <w:i/>
          <w:sz w:val="24"/>
          <w:szCs w:val="24"/>
          <w:vertAlign w:val="subscript"/>
          <w:lang w:val="en-US"/>
        </w:rPr>
        <w:t>ijk</w:t>
      </w:r>
      <w:proofErr w:type="spellEnd"/>
      <w:r w:rsidR="00526AEF" w:rsidRPr="00A04CE0">
        <w:rPr>
          <w:rFonts w:ascii="Times New Roman" w:hAnsi="Times New Roman" w:cs="Times New Roman"/>
          <w:i/>
          <w:sz w:val="24"/>
          <w:szCs w:val="24"/>
          <w:lang w:val="en-US"/>
        </w:rPr>
        <w:t xml:space="preserve"> </w:t>
      </w:r>
      <w:r w:rsidR="00526AEF" w:rsidRPr="00A04CE0">
        <w:rPr>
          <w:rFonts w:ascii="Times New Roman" w:hAnsi="Times New Roman" w:cs="Times New Roman"/>
          <w:iCs/>
          <w:sz w:val="24"/>
          <w:szCs w:val="24"/>
          <w:lang w:val="en-US"/>
        </w:rPr>
        <w:t>&gt; 0</w:t>
      </w:r>
      <w:r w:rsidR="0054016A" w:rsidRPr="00A04CE0">
        <w:rPr>
          <w:rFonts w:ascii="Times New Roman" w:hAnsi="Times New Roman" w:cs="Times New Roman"/>
          <w:sz w:val="24"/>
          <w:szCs w:val="24"/>
          <w:lang w:val="en-US"/>
        </w:rPr>
        <w:t xml:space="preserve"> </w:t>
      </w:r>
      <w:r w:rsidR="00B50B05" w:rsidRPr="00A04CE0">
        <w:rPr>
          <w:rFonts w:ascii="Times New Roman" w:hAnsi="Times New Roman" w:cs="Times New Roman"/>
          <w:sz w:val="24"/>
          <w:szCs w:val="24"/>
          <w:lang w:val="en-US"/>
        </w:rPr>
        <w:t>indicates that the specie</w:t>
      </w:r>
      <w:r w:rsidR="00A462E2" w:rsidRPr="00A04CE0">
        <w:rPr>
          <w:rFonts w:ascii="Times New Roman" w:hAnsi="Times New Roman" w:cs="Times New Roman"/>
          <w:sz w:val="24"/>
          <w:szCs w:val="24"/>
          <w:lang w:val="en-US"/>
        </w:rPr>
        <w:t>s</w:t>
      </w:r>
      <w:r w:rsidR="0054016A" w:rsidRPr="00A04CE0">
        <w:rPr>
          <w:rFonts w:ascii="Times New Roman" w:hAnsi="Times New Roman" w:cs="Times New Roman"/>
          <w:sz w:val="24"/>
          <w:szCs w:val="24"/>
          <w:lang w:val="en-US"/>
        </w:rPr>
        <w:t xml:space="preserve"> </w:t>
      </w:r>
      <w:r w:rsidR="0054016A" w:rsidRPr="00A04CE0">
        <w:rPr>
          <w:rFonts w:ascii="Times New Roman" w:hAnsi="Times New Roman" w:cs="Times New Roman"/>
          <w:i/>
          <w:sz w:val="24"/>
          <w:szCs w:val="24"/>
          <w:lang w:val="en-US"/>
        </w:rPr>
        <w:t>k</w:t>
      </w:r>
      <w:r w:rsidR="0054016A" w:rsidRPr="00A04CE0">
        <w:rPr>
          <w:rFonts w:ascii="Times New Roman" w:hAnsi="Times New Roman" w:cs="Times New Roman"/>
          <w:sz w:val="24"/>
          <w:szCs w:val="24"/>
          <w:lang w:val="en-US"/>
        </w:rPr>
        <w:t xml:space="preserve"> (1,</w:t>
      </w:r>
      <w:r w:rsidR="00454628" w:rsidRPr="00A04CE0">
        <w:rPr>
          <w:rFonts w:ascii="Times New Roman" w:hAnsi="Times New Roman" w:cs="Times New Roman"/>
          <w:sz w:val="24"/>
          <w:szCs w:val="24"/>
          <w:lang w:val="en-US"/>
        </w:rPr>
        <w:t xml:space="preserve"> 2,</w:t>
      </w:r>
      <w:r w:rsidR="0054016A" w:rsidRPr="00A04CE0">
        <w:rPr>
          <w:rFonts w:ascii="Times New Roman" w:hAnsi="Times New Roman" w:cs="Times New Roman"/>
          <w:sz w:val="24"/>
          <w:szCs w:val="24"/>
          <w:lang w:val="en-US"/>
        </w:rPr>
        <w:t xml:space="preserve"> ..., 3</w:t>
      </w:r>
      <w:r w:rsidR="00AC7687" w:rsidRPr="00A04CE0">
        <w:rPr>
          <w:rFonts w:ascii="Times New Roman" w:hAnsi="Times New Roman" w:cs="Times New Roman"/>
          <w:sz w:val="24"/>
          <w:szCs w:val="24"/>
          <w:lang w:val="en-US"/>
        </w:rPr>
        <w:t>5</w:t>
      </w:r>
      <w:r w:rsidR="0054016A" w:rsidRPr="00A04CE0">
        <w:rPr>
          <w:rFonts w:ascii="Times New Roman" w:hAnsi="Times New Roman" w:cs="Times New Roman"/>
          <w:sz w:val="24"/>
          <w:szCs w:val="24"/>
          <w:lang w:val="en-US"/>
        </w:rPr>
        <w:t xml:space="preserve">) </w:t>
      </w:r>
      <w:r w:rsidR="00B50B05" w:rsidRPr="00A04CE0">
        <w:rPr>
          <w:rFonts w:ascii="Times New Roman" w:hAnsi="Times New Roman" w:cs="Times New Roman"/>
          <w:sz w:val="24"/>
          <w:szCs w:val="24"/>
          <w:lang w:val="en-US"/>
        </w:rPr>
        <w:t>was observe</w:t>
      </w:r>
      <w:r w:rsidR="00A462E2" w:rsidRPr="00A04CE0">
        <w:rPr>
          <w:rFonts w:ascii="Times New Roman" w:hAnsi="Times New Roman" w:cs="Times New Roman"/>
          <w:sz w:val="24"/>
          <w:szCs w:val="24"/>
          <w:lang w:val="en-US"/>
        </w:rPr>
        <w:t>d</w:t>
      </w:r>
      <w:r w:rsidR="00B50B05" w:rsidRPr="00A04CE0">
        <w:rPr>
          <w:rFonts w:ascii="Times New Roman" w:hAnsi="Times New Roman" w:cs="Times New Roman"/>
          <w:sz w:val="24"/>
          <w:szCs w:val="24"/>
          <w:lang w:val="en-US"/>
        </w:rPr>
        <w:t xml:space="preserve"> in site </w:t>
      </w:r>
      <w:proofErr w:type="spellStart"/>
      <w:r w:rsidR="0054016A" w:rsidRPr="00A04CE0">
        <w:rPr>
          <w:rFonts w:ascii="Times New Roman" w:hAnsi="Times New Roman" w:cs="Times New Roman"/>
          <w:i/>
          <w:sz w:val="24"/>
          <w:szCs w:val="24"/>
          <w:lang w:val="en-US"/>
        </w:rPr>
        <w:t>i</w:t>
      </w:r>
      <w:proofErr w:type="spellEnd"/>
      <w:r w:rsidR="0054016A" w:rsidRPr="00A04CE0">
        <w:rPr>
          <w:rFonts w:ascii="Times New Roman" w:hAnsi="Times New Roman" w:cs="Times New Roman"/>
          <w:sz w:val="24"/>
          <w:szCs w:val="24"/>
          <w:lang w:val="en-US"/>
        </w:rPr>
        <w:t xml:space="preserve"> (1,</w:t>
      </w:r>
      <w:r w:rsidR="00454628" w:rsidRPr="00A04CE0">
        <w:rPr>
          <w:rFonts w:ascii="Times New Roman" w:hAnsi="Times New Roman" w:cs="Times New Roman"/>
          <w:sz w:val="24"/>
          <w:szCs w:val="24"/>
          <w:lang w:val="en-US"/>
        </w:rPr>
        <w:t xml:space="preserve"> 2,</w:t>
      </w:r>
      <w:r w:rsidR="0054016A" w:rsidRPr="00A04CE0">
        <w:rPr>
          <w:rFonts w:ascii="Times New Roman" w:hAnsi="Times New Roman" w:cs="Times New Roman"/>
          <w:sz w:val="24"/>
          <w:szCs w:val="24"/>
          <w:lang w:val="en-US"/>
        </w:rPr>
        <w:t xml:space="preserve"> ..., 12) </w:t>
      </w:r>
      <w:r w:rsidR="00B50B05" w:rsidRPr="00A04CE0">
        <w:rPr>
          <w:rFonts w:ascii="Times New Roman" w:hAnsi="Times New Roman" w:cs="Times New Roman"/>
          <w:sz w:val="24"/>
          <w:szCs w:val="24"/>
          <w:lang w:val="en-US"/>
        </w:rPr>
        <w:t xml:space="preserve">during the sampling occasion </w:t>
      </w:r>
      <w:r w:rsidR="0054016A" w:rsidRPr="00A04CE0">
        <w:rPr>
          <w:rFonts w:ascii="Times New Roman" w:hAnsi="Times New Roman" w:cs="Times New Roman"/>
          <w:i/>
          <w:sz w:val="24"/>
          <w:szCs w:val="24"/>
          <w:lang w:val="en-US"/>
        </w:rPr>
        <w:t>j</w:t>
      </w:r>
      <w:r w:rsidR="00AC7687" w:rsidRPr="00A04CE0">
        <w:rPr>
          <w:rFonts w:ascii="Times New Roman" w:hAnsi="Times New Roman" w:cs="Times New Roman"/>
          <w:sz w:val="24"/>
          <w:szCs w:val="24"/>
          <w:lang w:val="en-US"/>
        </w:rPr>
        <w:t xml:space="preserve"> (</w:t>
      </w:r>
      <w:r w:rsidR="00A95328" w:rsidRPr="00A04CE0">
        <w:rPr>
          <w:rFonts w:ascii="Times New Roman" w:hAnsi="Times New Roman" w:cs="Times New Roman"/>
          <w:sz w:val="24"/>
          <w:szCs w:val="24"/>
          <w:lang w:val="en-US"/>
        </w:rPr>
        <w:t>1,</w:t>
      </w:r>
      <w:r w:rsidR="00454628" w:rsidRPr="00A04CE0">
        <w:rPr>
          <w:rFonts w:ascii="Times New Roman" w:hAnsi="Times New Roman" w:cs="Times New Roman"/>
          <w:sz w:val="24"/>
          <w:szCs w:val="24"/>
          <w:lang w:val="en-US"/>
        </w:rPr>
        <w:t xml:space="preserve"> 2,</w:t>
      </w:r>
      <w:r w:rsidR="00A95328" w:rsidRPr="00A04CE0">
        <w:rPr>
          <w:rFonts w:ascii="Times New Roman" w:hAnsi="Times New Roman" w:cs="Times New Roman"/>
          <w:sz w:val="24"/>
          <w:szCs w:val="24"/>
          <w:lang w:val="en-US"/>
        </w:rPr>
        <w:t xml:space="preserve"> …, 5</w:t>
      </w:r>
      <w:r w:rsidR="0054016A" w:rsidRPr="00A04CE0">
        <w:rPr>
          <w:rFonts w:ascii="Times New Roman" w:hAnsi="Times New Roman" w:cs="Times New Roman"/>
          <w:sz w:val="24"/>
          <w:szCs w:val="24"/>
          <w:lang w:val="en-US"/>
        </w:rPr>
        <w:t>),</w:t>
      </w:r>
      <w:r w:rsidR="00B50B05" w:rsidRPr="00A04CE0">
        <w:rPr>
          <w:rFonts w:ascii="Times New Roman" w:hAnsi="Times New Roman" w:cs="Times New Roman"/>
          <w:sz w:val="24"/>
          <w:szCs w:val="24"/>
          <w:lang w:val="en-US"/>
        </w:rPr>
        <w:t xml:space="preserve"> while</w:t>
      </w:r>
      <w:r w:rsidR="006A347C" w:rsidRPr="00A04CE0">
        <w:rPr>
          <w:rFonts w:ascii="Times New Roman" w:hAnsi="Times New Roman" w:cs="Times New Roman"/>
          <w:sz w:val="24"/>
          <w:szCs w:val="24"/>
          <w:lang w:val="en-US"/>
        </w:rPr>
        <w:t xml:space="preserve"> </w:t>
      </w:r>
      <w:proofErr w:type="spellStart"/>
      <w:r w:rsidR="006A347C" w:rsidRPr="00A04CE0">
        <w:rPr>
          <w:rFonts w:ascii="Times New Roman" w:hAnsi="Times New Roman" w:cs="Times New Roman"/>
          <w:i/>
          <w:sz w:val="24"/>
          <w:szCs w:val="24"/>
          <w:lang w:val="en-US"/>
        </w:rPr>
        <w:t>y</w:t>
      </w:r>
      <w:r w:rsidR="006A347C" w:rsidRPr="00A04CE0">
        <w:rPr>
          <w:rFonts w:ascii="Times New Roman" w:hAnsi="Times New Roman" w:cs="Times New Roman"/>
          <w:i/>
          <w:sz w:val="24"/>
          <w:szCs w:val="24"/>
          <w:vertAlign w:val="subscript"/>
          <w:lang w:val="en-US"/>
        </w:rPr>
        <w:t>ijk</w:t>
      </w:r>
      <w:proofErr w:type="spellEnd"/>
      <w:r w:rsidR="006A347C" w:rsidRPr="00A04CE0">
        <w:rPr>
          <w:rFonts w:ascii="Times New Roman" w:hAnsi="Times New Roman" w:cs="Times New Roman"/>
          <w:i/>
          <w:sz w:val="24"/>
          <w:szCs w:val="24"/>
          <w:lang w:val="en-US"/>
        </w:rPr>
        <w:t xml:space="preserve"> </w:t>
      </w:r>
      <w:r w:rsidR="006A347C" w:rsidRPr="00A04CE0">
        <w:rPr>
          <w:rFonts w:ascii="Times New Roman" w:hAnsi="Times New Roman" w:cs="Times New Roman"/>
          <w:iCs/>
          <w:sz w:val="24"/>
          <w:szCs w:val="24"/>
          <w:lang w:val="en-US"/>
        </w:rPr>
        <w:t>= 0</w:t>
      </w:r>
      <w:r w:rsidR="00B50B05" w:rsidRPr="00A04CE0">
        <w:rPr>
          <w:rFonts w:ascii="Times New Roman" w:hAnsi="Times New Roman" w:cs="Times New Roman"/>
          <w:sz w:val="24"/>
          <w:szCs w:val="24"/>
          <w:lang w:val="en-US"/>
        </w:rPr>
        <w:t xml:space="preserve"> implies the species was undetected</w:t>
      </w:r>
      <w:r w:rsidR="0054016A" w:rsidRPr="00A04CE0">
        <w:rPr>
          <w:rFonts w:ascii="Times New Roman" w:hAnsi="Times New Roman" w:cs="Times New Roman"/>
          <w:sz w:val="24"/>
          <w:szCs w:val="24"/>
          <w:lang w:val="en-US"/>
        </w:rPr>
        <w:t>.</w:t>
      </w:r>
      <w:r w:rsidR="00817A40" w:rsidRPr="00A04CE0">
        <w:rPr>
          <w:rFonts w:ascii="Times New Roman" w:hAnsi="Times New Roman" w:cs="Times New Roman"/>
          <w:sz w:val="24"/>
          <w:szCs w:val="24"/>
          <w:lang w:val="en-US"/>
        </w:rPr>
        <w:t xml:space="preserve"> </w:t>
      </w:r>
      <w:r w:rsidR="00722C47" w:rsidRPr="00A04CE0">
        <w:rPr>
          <w:rFonts w:ascii="Times New Roman" w:hAnsi="Times New Roman" w:cs="Times New Roman"/>
          <w:sz w:val="24"/>
          <w:szCs w:val="24"/>
          <w:lang w:val="en-US"/>
        </w:rPr>
        <w:t>W</w:t>
      </w:r>
      <w:r w:rsidR="00073D95" w:rsidRPr="00A04CE0">
        <w:rPr>
          <w:rFonts w:ascii="Times New Roman" w:hAnsi="Times New Roman" w:cs="Times New Roman"/>
          <w:sz w:val="24"/>
          <w:szCs w:val="24"/>
          <w:lang w:val="en-US"/>
        </w:rPr>
        <w:t xml:space="preserve">e modeled detectability as a logit-linear combination of </w:t>
      </w:r>
      <w:del w:id="173" w:author="Aline Richter" w:date="2021-04-12T12:17:00Z">
        <w:r w:rsidR="00AC7687" w:rsidRPr="00A04CE0" w:rsidDel="00474CA0">
          <w:rPr>
            <w:rFonts w:ascii="Times New Roman" w:hAnsi="Times New Roman" w:cs="Times New Roman"/>
            <w:sz w:val="24"/>
            <w:szCs w:val="24"/>
            <w:lang w:val="en-US"/>
          </w:rPr>
          <w:delText>included</w:delText>
        </w:r>
        <w:r w:rsidR="00755544" w:rsidRPr="00A04CE0" w:rsidDel="00474CA0">
          <w:rPr>
            <w:rFonts w:ascii="Times New Roman" w:hAnsi="Times New Roman" w:cs="Times New Roman"/>
            <w:sz w:val="24"/>
            <w:szCs w:val="24"/>
            <w:lang w:val="en-US"/>
          </w:rPr>
          <w:delText xml:space="preserve"> </w:delText>
        </w:r>
        <w:r w:rsidR="00566848" w:rsidRPr="00A04CE0" w:rsidDel="00474CA0">
          <w:rPr>
            <w:rFonts w:ascii="Times New Roman" w:hAnsi="Times New Roman" w:cs="Times New Roman"/>
            <w:sz w:val="24"/>
            <w:szCs w:val="24"/>
            <w:lang w:val="en-US"/>
          </w:rPr>
          <w:delText>covariat</w:delText>
        </w:r>
        <w:r w:rsidR="00073D95" w:rsidRPr="00A04CE0" w:rsidDel="00474CA0">
          <w:rPr>
            <w:rFonts w:ascii="Times New Roman" w:hAnsi="Times New Roman" w:cs="Times New Roman"/>
            <w:sz w:val="24"/>
            <w:szCs w:val="24"/>
            <w:lang w:val="en-US"/>
          </w:rPr>
          <w:delText>es</w:delText>
        </w:r>
        <w:r w:rsidR="00664998" w:rsidRPr="00A04CE0" w:rsidDel="00474CA0">
          <w:rPr>
            <w:rFonts w:ascii="Times New Roman" w:hAnsi="Times New Roman" w:cs="Times New Roman"/>
            <w:sz w:val="24"/>
            <w:szCs w:val="24"/>
            <w:lang w:val="en-US"/>
          </w:rPr>
          <w:delText xml:space="preserve"> </w:delText>
        </w:r>
        <w:r w:rsidR="00AC7687" w:rsidRPr="00A04CE0" w:rsidDel="00474CA0">
          <w:rPr>
            <w:rFonts w:ascii="Times New Roman" w:hAnsi="Times New Roman" w:cs="Times New Roman"/>
            <w:sz w:val="24"/>
            <w:szCs w:val="24"/>
            <w:lang w:val="en-US"/>
          </w:rPr>
          <w:delText xml:space="preserve">of time </w:delText>
        </w:r>
        <w:r w:rsidR="00664998" w:rsidRPr="00A04CE0" w:rsidDel="00474CA0">
          <w:rPr>
            <w:rFonts w:ascii="Times New Roman" w:hAnsi="Times New Roman" w:cs="Times New Roman"/>
            <w:sz w:val="24"/>
            <w:szCs w:val="24"/>
            <w:lang w:val="en-US"/>
          </w:rPr>
          <w:delText xml:space="preserve">and </w:delText>
        </w:r>
      </w:del>
      <w:r w:rsidR="00664998" w:rsidRPr="00A04CE0">
        <w:rPr>
          <w:rFonts w:ascii="Times New Roman" w:hAnsi="Times New Roman" w:cs="Times New Roman"/>
          <w:sz w:val="24"/>
          <w:szCs w:val="24"/>
          <w:lang w:val="en-US"/>
        </w:rPr>
        <w:t xml:space="preserve">species-specific detection probabilities </w:t>
      </w:r>
      <w:r w:rsidR="00B37354" w:rsidRPr="00A04CE0">
        <w:rPr>
          <w:rFonts w:ascii="Times New Roman" w:hAnsi="Times New Roman" w:cs="Times New Roman"/>
          <w:sz w:val="24"/>
          <w:szCs w:val="24"/>
          <w:lang w:val="en-US"/>
        </w:rPr>
        <w:t xml:space="preserve">dependent </w:t>
      </w:r>
      <w:r w:rsidR="00344AB3" w:rsidRPr="00A04CE0">
        <w:rPr>
          <w:rFonts w:ascii="Times New Roman" w:hAnsi="Times New Roman" w:cs="Times New Roman"/>
          <w:sz w:val="24"/>
          <w:szCs w:val="24"/>
          <w:lang w:val="en-US"/>
        </w:rPr>
        <w:t xml:space="preserve">on </w:t>
      </w:r>
      <w:r w:rsidR="00664998" w:rsidRPr="00A04CE0">
        <w:rPr>
          <w:rFonts w:ascii="Times New Roman" w:hAnsi="Times New Roman" w:cs="Times New Roman"/>
          <w:sz w:val="24"/>
          <w:szCs w:val="24"/>
          <w:lang w:val="en-US"/>
        </w:rPr>
        <w:t>stratum</w:t>
      </w:r>
      <w:ins w:id="174" w:author="Aline Richter" w:date="2021-04-12T12:17:00Z">
        <w:r w:rsidR="00474CA0">
          <w:rPr>
            <w:rFonts w:ascii="Times New Roman" w:hAnsi="Times New Roman" w:cs="Times New Roman"/>
            <w:sz w:val="24"/>
            <w:szCs w:val="24"/>
            <w:lang w:val="en-US"/>
          </w:rPr>
          <w:t xml:space="preserve">, </w:t>
        </w:r>
      </w:ins>
      <w:ins w:id="175" w:author="Aline Richter" w:date="2021-04-12T16:33:00Z">
        <w:r w:rsidR="00231542">
          <w:rPr>
            <w:rFonts w:ascii="Times New Roman" w:hAnsi="Times New Roman" w:cs="Times New Roman"/>
            <w:sz w:val="24"/>
            <w:szCs w:val="24"/>
            <w:lang w:val="en-US"/>
          </w:rPr>
          <w:t>and two covariates</w:t>
        </w:r>
      </w:ins>
      <w:r w:rsidR="00073D95" w:rsidRPr="00A04CE0">
        <w:rPr>
          <w:rFonts w:ascii="Times New Roman" w:hAnsi="Times New Roman" w:cs="Times New Roman"/>
          <w:sz w:val="24"/>
          <w:szCs w:val="24"/>
          <w:lang w:val="en-US"/>
        </w:rPr>
        <w:t>:</w:t>
      </w:r>
    </w:p>
    <w:p w14:paraId="087971D5" w14:textId="77777777" w:rsidR="00A219FF" w:rsidRPr="00A04CE0" w:rsidRDefault="00A219FF" w:rsidP="00A219FF">
      <w:pPr>
        <w:spacing w:after="0" w:line="480" w:lineRule="auto"/>
        <w:contextualSpacing/>
        <w:rPr>
          <w:ins w:id="176" w:author="Aline Richter" w:date="2021-04-12T16:28:00Z"/>
          <w:rFonts w:ascii="Times New Roman" w:hAnsi="Times New Roman" w:cs="Times New Roman"/>
          <w:sz w:val="24"/>
          <w:szCs w:val="24"/>
          <w:lang w:val="en-US"/>
        </w:rPr>
        <w:pPrChange w:id="177" w:author="Aline Richter" w:date="2021-04-12T16:23:00Z">
          <w:pPr>
            <w:spacing w:after="0" w:line="480" w:lineRule="auto"/>
            <w:ind w:firstLine="708"/>
            <w:contextualSpacing/>
          </w:pPr>
        </w:pPrChange>
      </w:pPr>
    </w:p>
    <w:p w14:paraId="08E3EE4D" w14:textId="46608099" w:rsidR="008E0D62" w:rsidRPr="00A04CE0" w:rsidRDefault="00032BFD" w:rsidP="00A219FF">
      <w:pPr>
        <w:spacing w:after="0" w:line="480" w:lineRule="auto"/>
        <w:contextualSpacing/>
        <w:rPr>
          <w:rFonts w:ascii="Times New Roman" w:hAnsi="Times New Roman" w:cs="Times New Roman"/>
          <w:iCs/>
          <w:sz w:val="24"/>
          <w:szCs w:val="24"/>
          <w:lang w:val="en-US"/>
        </w:rPr>
        <w:pPrChange w:id="178" w:author="Aline Richter" w:date="2021-04-12T16:28:00Z">
          <w:pPr>
            <w:spacing w:after="0" w:line="480" w:lineRule="auto"/>
            <w:ind w:firstLine="708"/>
            <w:contextualSpacing/>
          </w:pPr>
        </w:pPrChange>
      </w:pPr>
      <w:commentRangeStart w:id="179"/>
      <w:commentRangeEnd w:id="179"/>
      <w:r>
        <w:rPr>
          <w:rStyle w:val="Refdecomentrio"/>
        </w:rPr>
        <w:lastRenderedPageBreak/>
        <w:commentReference w:id="179"/>
      </w:r>
      <m:oMath>
        <m:func>
          <m:funcPr>
            <m:ctrlPr>
              <w:rPr>
                <w:rFonts w:ascii="Cambria Math" w:hAnsi="Cambria Math" w:cs="Times New Roman"/>
                <w:iCs/>
                <w:sz w:val="22"/>
                <w:szCs w:val="22"/>
                <w:lang w:val="en-US"/>
                <w:rPrChange w:id="180" w:author="Aline Richter" w:date="2021-04-12T12:20:00Z">
                  <w:rPr>
                    <w:rFonts w:ascii="Cambria Math" w:hAnsi="Cambria Math" w:cs="Times New Roman"/>
                    <w:iCs/>
                    <w:sz w:val="24"/>
                    <w:szCs w:val="24"/>
                    <w:lang w:val="en-US"/>
                  </w:rPr>
                </w:rPrChange>
              </w:rPr>
            </m:ctrlPr>
          </m:funcPr>
          <m:fName>
            <m:r>
              <m:rPr>
                <m:sty m:val="p"/>
              </m:rPr>
              <w:rPr>
                <w:rFonts w:ascii="Cambria Math" w:hAnsi="Cambria Math" w:cs="Times New Roman"/>
                <w:sz w:val="22"/>
                <w:szCs w:val="22"/>
                <w:lang w:val="en-US"/>
                <w:rPrChange w:id="181" w:author="Aline Richter" w:date="2021-04-12T12:20:00Z">
                  <w:rPr>
                    <w:rFonts w:ascii="Cambria Math" w:hAnsi="Cambria Math" w:cs="Times New Roman"/>
                    <w:sz w:val="24"/>
                    <w:szCs w:val="24"/>
                    <w:lang w:val="en-US"/>
                  </w:rPr>
                </w:rPrChange>
              </w:rPr>
              <m:t>logit</m:t>
            </m:r>
          </m:fName>
          <m:e>
            <m:d>
              <m:dPr>
                <m:ctrlPr>
                  <w:rPr>
                    <w:rFonts w:ascii="Cambria Math" w:hAnsi="Cambria Math" w:cs="Times New Roman"/>
                    <w:iCs/>
                    <w:sz w:val="22"/>
                    <w:szCs w:val="22"/>
                    <w:lang w:val="en-US"/>
                    <w:rPrChange w:id="182" w:author="Aline Richter" w:date="2021-04-12T12:20:00Z">
                      <w:rPr>
                        <w:rFonts w:ascii="Cambria Math" w:hAnsi="Cambria Math" w:cs="Times New Roman"/>
                        <w:iCs/>
                        <w:sz w:val="24"/>
                        <w:szCs w:val="24"/>
                        <w:lang w:val="en-US"/>
                      </w:rPr>
                    </w:rPrChange>
                  </w:rPr>
                </m:ctrlPr>
              </m:dPr>
              <m:e>
                <m:sSub>
                  <m:sSubPr>
                    <m:ctrlPr>
                      <w:rPr>
                        <w:rFonts w:ascii="Cambria Math" w:hAnsi="Cambria Math" w:cs="Times New Roman"/>
                        <w:iCs/>
                        <w:sz w:val="22"/>
                        <w:szCs w:val="22"/>
                        <w:lang w:val="en-US"/>
                        <w:rPrChange w:id="183" w:author="Aline Richter" w:date="2021-04-12T12:20:00Z">
                          <w:rPr>
                            <w:rFonts w:ascii="Cambria Math" w:hAnsi="Cambria Math" w:cs="Times New Roman"/>
                            <w:iCs/>
                            <w:sz w:val="24"/>
                            <w:szCs w:val="24"/>
                            <w:lang w:val="en-US"/>
                          </w:rPr>
                        </w:rPrChange>
                      </w:rPr>
                    </m:ctrlPr>
                  </m:sSubPr>
                  <m:e>
                    <m:r>
                      <m:rPr>
                        <m:sty m:val="p"/>
                      </m:rPr>
                      <w:rPr>
                        <w:rFonts w:ascii="Cambria Math" w:hAnsi="Cambria Math" w:cs="Times New Roman"/>
                        <w:sz w:val="22"/>
                        <w:szCs w:val="22"/>
                        <w:lang w:val="en-US"/>
                        <w:rPrChange w:id="184" w:author="Aline Richter" w:date="2021-04-12T12:20:00Z">
                          <w:rPr>
                            <w:rFonts w:ascii="Cambria Math" w:hAnsi="Cambria Math" w:cs="Times New Roman"/>
                            <w:sz w:val="24"/>
                            <w:szCs w:val="24"/>
                            <w:lang w:val="en-US"/>
                          </w:rPr>
                        </w:rPrChange>
                      </w:rPr>
                      <m:t>p</m:t>
                    </m:r>
                  </m:e>
                  <m:sub>
                    <m:r>
                      <m:rPr>
                        <m:sty m:val="p"/>
                      </m:rPr>
                      <w:rPr>
                        <w:rFonts w:ascii="Cambria Math" w:hAnsi="Cambria Math" w:cs="Times New Roman"/>
                        <w:sz w:val="22"/>
                        <w:szCs w:val="22"/>
                        <w:lang w:val="en-US"/>
                        <w:rPrChange w:id="185" w:author="Aline Richter" w:date="2021-04-12T12:20:00Z">
                          <w:rPr>
                            <w:rFonts w:ascii="Cambria Math" w:hAnsi="Cambria Math" w:cs="Times New Roman"/>
                            <w:sz w:val="24"/>
                            <w:szCs w:val="24"/>
                            <w:lang w:val="en-US"/>
                          </w:rPr>
                        </w:rPrChange>
                      </w:rPr>
                      <m:t>ijk</m:t>
                    </m:r>
                  </m:sub>
                </m:sSub>
              </m:e>
            </m:d>
          </m:e>
        </m:func>
        <m:r>
          <m:rPr>
            <m:sty m:val="p"/>
          </m:rPr>
          <w:rPr>
            <w:rFonts w:ascii="Cambria Math" w:hAnsi="Cambria Math" w:cs="Times New Roman"/>
            <w:sz w:val="22"/>
            <w:szCs w:val="22"/>
            <w:lang w:val="en-US"/>
            <w:rPrChange w:id="186" w:author="Aline Richter" w:date="2021-04-12T12:20:00Z">
              <w:rPr>
                <w:rFonts w:ascii="Cambria Math" w:hAnsi="Cambria Math" w:cs="Times New Roman"/>
                <w:sz w:val="24"/>
                <w:szCs w:val="24"/>
                <w:lang w:val="en-US"/>
              </w:rPr>
            </w:rPrChange>
          </w:rPr>
          <m:t>=</m:t>
        </m:r>
        <m:sSub>
          <m:sSubPr>
            <m:ctrlPr>
              <w:rPr>
                <w:rFonts w:ascii="Cambria Math" w:hAnsi="Cambria Math" w:cs="Times New Roman"/>
                <w:iCs/>
                <w:sz w:val="22"/>
                <w:szCs w:val="22"/>
                <w:lang w:val="en-US"/>
                <w:rPrChange w:id="187" w:author="Aline Richter" w:date="2021-04-12T12:20:00Z">
                  <w:rPr>
                    <w:rFonts w:ascii="Cambria Math" w:hAnsi="Cambria Math" w:cs="Times New Roman"/>
                    <w:iCs/>
                    <w:sz w:val="24"/>
                    <w:szCs w:val="24"/>
                    <w:lang w:val="en-US"/>
                  </w:rPr>
                </w:rPrChange>
              </w:rPr>
            </m:ctrlPr>
          </m:sSubPr>
          <m:e>
            <m:r>
              <m:rPr>
                <m:sty m:val="p"/>
              </m:rPr>
              <w:rPr>
                <w:rFonts w:ascii="Cambria Math" w:hAnsi="Cambria Math" w:cs="Times New Roman"/>
                <w:sz w:val="22"/>
                <w:szCs w:val="22"/>
                <w:lang w:val="en-US"/>
                <w:rPrChange w:id="188" w:author="Aline Richter" w:date="2021-04-12T12:20:00Z">
                  <w:rPr>
                    <w:rFonts w:ascii="Cambria Math" w:hAnsi="Cambria Math" w:cs="Times New Roman"/>
                    <w:sz w:val="24"/>
                    <w:szCs w:val="24"/>
                    <w:lang w:val="en-US"/>
                  </w:rPr>
                </w:rPrChange>
              </w:rPr>
              <m:t>α.can</m:t>
            </m:r>
          </m:e>
          <m:sub>
            <m:r>
              <m:rPr>
                <m:sty m:val="p"/>
              </m:rPr>
              <w:rPr>
                <w:rFonts w:ascii="Cambria Math" w:hAnsi="Cambria Math" w:cs="Times New Roman"/>
                <w:sz w:val="22"/>
                <w:szCs w:val="22"/>
                <w:lang w:val="en-US"/>
                <w:rPrChange w:id="189" w:author="Aline Richter" w:date="2021-04-12T12:20:00Z">
                  <w:rPr>
                    <w:rFonts w:ascii="Cambria Math" w:hAnsi="Cambria Math" w:cs="Times New Roman"/>
                    <w:sz w:val="24"/>
                    <w:szCs w:val="24"/>
                    <w:lang w:val="en-US"/>
                  </w:rPr>
                </w:rPrChange>
              </w:rPr>
              <m:t>k</m:t>
            </m:r>
          </m:sub>
        </m:sSub>
        <m:r>
          <m:rPr>
            <m:sty m:val="p"/>
          </m:rPr>
          <w:rPr>
            <w:rFonts w:ascii="Cambria Math" w:hAnsi="Cambria Math" w:cs="Times New Roman"/>
            <w:sz w:val="22"/>
            <w:szCs w:val="22"/>
            <w:lang w:val="en-US"/>
            <w:rPrChange w:id="190" w:author="Aline Richter" w:date="2021-04-12T12:20:00Z">
              <w:rPr>
                <w:rFonts w:ascii="Cambria Math" w:hAnsi="Cambria Math" w:cs="Times New Roman"/>
                <w:sz w:val="24"/>
                <w:szCs w:val="24"/>
                <w:lang w:val="en-US"/>
              </w:rPr>
            </w:rPrChange>
          </w:rPr>
          <m:t>×</m:t>
        </m:r>
        <m:d>
          <m:dPr>
            <m:ctrlPr>
              <w:rPr>
                <w:rFonts w:ascii="Cambria Math" w:hAnsi="Cambria Math" w:cs="Times New Roman"/>
                <w:sz w:val="22"/>
                <w:szCs w:val="22"/>
                <w:lang w:val="en-US"/>
                <w:rPrChange w:id="191" w:author="Aline Richter" w:date="2021-04-12T12:20:00Z">
                  <w:rPr>
                    <w:rFonts w:ascii="Cambria Math" w:hAnsi="Cambria Math" w:cs="Times New Roman"/>
                    <w:sz w:val="24"/>
                    <w:szCs w:val="24"/>
                    <w:lang w:val="en-US"/>
                  </w:rPr>
                </w:rPrChange>
              </w:rPr>
            </m:ctrlPr>
          </m:dPr>
          <m:e>
            <m:r>
              <m:rPr>
                <m:sty m:val="p"/>
              </m:rPr>
              <w:rPr>
                <w:rFonts w:ascii="Cambria Math" w:hAnsi="Cambria Math" w:cs="Times New Roman"/>
                <w:sz w:val="22"/>
                <w:szCs w:val="22"/>
                <w:lang w:val="en-US"/>
                <w:rPrChange w:id="192" w:author="Aline Richter" w:date="2021-04-12T12:20:00Z">
                  <w:rPr>
                    <w:rFonts w:ascii="Cambria Math" w:hAnsi="Cambria Math" w:cs="Times New Roman"/>
                    <w:sz w:val="24"/>
                    <w:szCs w:val="24"/>
                    <w:lang w:val="en-US"/>
                  </w:rPr>
                </w:rPrChange>
              </w:rPr>
              <m:t>1-</m:t>
            </m:r>
            <m:sSub>
              <m:sSubPr>
                <m:ctrlPr>
                  <w:rPr>
                    <w:rFonts w:ascii="Cambria Math" w:hAnsi="Cambria Math" w:cs="Times New Roman"/>
                    <w:iCs/>
                    <w:sz w:val="22"/>
                    <w:szCs w:val="22"/>
                    <w:lang w:val="en-US"/>
                    <w:rPrChange w:id="193" w:author="Aline Richter" w:date="2021-04-12T12:20:00Z">
                      <w:rPr>
                        <w:rFonts w:ascii="Cambria Math" w:hAnsi="Cambria Math" w:cs="Times New Roman"/>
                        <w:iCs/>
                        <w:sz w:val="24"/>
                        <w:szCs w:val="24"/>
                        <w:lang w:val="en-US"/>
                      </w:rPr>
                    </w:rPrChange>
                  </w:rPr>
                </m:ctrlPr>
              </m:sSubPr>
              <m:e>
                <m:r>
                  <m:rPr>
                    <m:sty m:val="p"/>
                  </m:rPr>
                  <w:rPr>
                    <w:rFonts w:ascii="Cambria Math" w:hAnsi="Cambria Math" w:cs="Times New Roman"/>
                    <w:sz w:val="22"/>
                    <w:szCs w:val="22"/>
                    <w:lang w:val="en-US"/>
                    <w:rPrChange w:id="194" w:author="Aline Richter" w:date="2021-04-12T12:20:00Z">
                      <w:rPr>
                        <w:rFonts w:ascii="Cambria Math" w:hAnsi="Cambria Math" w:cs="Times New Roman"/>
                        <w:sz w:val="24"/>
                        <w:szCs w:val="24"/>
                        <w:lang w:val="en-US"/>
                      </w:rPr>
                    </w:rPrChange>
                  </w:rPr>
                  <m:t>Strata</m:t>
                </m:r>
              </m:e>
              <m:sub>
                <m:r>
                  <m:rPr>
                    <m:sty m:val="p"/>
                  </m:rPr>
                  <w:rPr>
                    <w:rFonts w:ascii="Cambria Math" w:hAnsi="Cambria Math" w:cs="Times New Roman"/>
                    <w:sz w:val="22"/>
                    <w:szCs w:val="22"/>
                    <w:lang w:val="en-US"/>
                    <w:rPrChange w:id="195" w:author="Aline Richter" w:date="2021-04-12T12:20:00Z">
                      <w:rPr>
                        <w:rFonts w:ascii="Cambria Math" w:hAnsi="Cambria Math" w:cs="Times New Roman"/>
                        <w:sz w:val="24"/>
                        <w:szCs w:val="24"/>
                        <w:lang w:val="en-US"/>
                      </w:rPr>
                    </w:rPrChange>
                  </w:rPr>
                  <m:t>i</m:t>
                </m:r>
              </m:sub>
            </m:sSub>
          </m:e>
        </m:d>
        <m:r>
          <m:rPr>
            <m:sty m:val="p"/>
          </m:rPr>
          <w:rPr>
            <w:rFonts w:ascii="Cambria Math" w:hAnsi="Cambria Math" w:cs="Times New Roman"/>
            <w:sz w:val="22"/>
            <w:szCs w:val="22"/>
            <w:lang w:val="en-US"/>
            <w:rPrChange w:id="196" w:author="Aline Richter" w:date="2021-04-12T12:20:00Z">
              <w:rPr>
                <w:rFonts w:ascii="Cambria Math" w:hAnsi="Cambria Math" w:cs="Times New Roman"/>
                <w:sz w:val="24"/>
                <w:szCs w:val="24"/>
                <w:lang w:val="en-US"/>
              </w:rPr>
            </w:rPrChange>
          </w:rPr>
          <m:t>+</m:t>
        </m:r>
        <m:sSub>
          <m:sSubPr>
            <m:ctrlPr>
              <w:rPr>
                <w:rFonts w:ascii="Cambria Math" w:hAnsi="Cambria Math" w:cs="Times New Roman"/>
                <w:iCs/>
                <w:sz w:val="22"/>
                <w:szCs w:val="22"/>
                <w:lang w:val="en-US"/>
                <w:rPrChange w:id="197" w:author="Aline Richter" w:date="2021-04-12T12:20:00Z">
                  <w:rPr>
                    <w:rFonts w:ascii="Cambria Math" w:hAnsi="Cambria Math" w:cs="Times New Roman"/>
                    <w:iCs/>
                    <w:sz w:val="24"/>
                    <w:szCs w:val="24"/>
                    <w:lang w:val="en-US"/>
                  </w:rPr>
                </w:rPrChange>
              </w:rPr>
            </m:ctrlPr>
          </m:sSubPr>
          <m:e>
            <m:r>
              <m:rPr>
                <m:sty m:val="p"/>
              </m:rPr>
              <w:rPr>
                <w:rFonts w:ascii="Cambria Math" w:hAnsi="Cambria Math" w:cs="Times New Roman"/>
                <w:sz w:val="22"/>
                <w:szCs w:val="22"/>
                <w:lang w:val="en-US"/>
                <w:rPrChange w:id="198" w:author="Aline Richter" w:date="2021-04-12T12:20:00Z">
                  <w:rPr>
                    <w:rFonts w:ascii="Cambria Math" w:hAnsi="Cambria Math" w:cs="Times New Roman"/>
                    <w:sz w:val="24"/>
                    <w:szCs w:val="24"/>
                    <w:lang w:val="en-US"/>
                  </w:rPr>
                </w:rPrChange>
              </w:rPr>
              <m:t>α.und</m:t>
            </m:r>
          </m:e>
          <m:sub>
            <m:r>
              <m:rPr>
                <m:sty m:val="p"/>
              </m:rPr>
              <w:rPr>
                <w:rFonts w:ascii="Cambria Math" w:hAnsi="Cambria Math" w:cs="Times New Roman"/>
                <w:sz w:val="22"/>
                <w:szCs w:val="22"/>
                <w:lang w:val="en-US"/>
                <w:rPrChange w:id="199" w:author="Aline Richter" w:date="2021-04-12T12:20:00Z">
                  <w:rPr>
                    <w:rFonts w:ascii="Cambria Math" w:hAnsi="Cambria Math" w:cs="Times New Roman"/>
                    <w:sz w:val="24"/>
                    <w:szCs w:val="24"/>
                    <w:lang w:val="en-US"/>
                  </w:rPr>
                </w:rPrChange>
              </w:rPr>
              <m:t>k</m:t>
            </m:r>
          </m:sub>
        </m:sSub>
        <m:r>
          <m:rPr>
            <m:sty m:val="p"/>
          </m:rPr>
          <w:rPr>
            <w:rFonts w:ascii="Cambria Math" w:hAnsi="Cambria Math" w:cs="Times New Roman"/>
            <w:sz w:val="22"/>
            <w:szCs w:val="22"/>
            <w:lang w:val="en-US"/>
            <w:rPrChange w:id="200" w:author="Aline Richter" w:date="2021-04-12T12:20:00Z">
              <w:rPr>
                <w:rFonts w:ascii="Cambria Math" w:hAnsi="Cambria Math" w:cs="Times New Roman"/>
                <w:sz w:val="24"/>
                <w:szCs w:val="24"/>
                <w:lang w:val="en-US"/>
              </w:rPr>
            </w:rPrChange>
          </w:rPr>
          <m:t>×</m:t>
        </m:r>
        <m:sSub>
          <m:sSubPr>
            <m:ctrlPr>
              <w:rPr>
                <w:rFonts w:ascii="Cambria Math" w:hAnsi="Cambria Math" w:cs="Times New Roman"/>
                <w:sz w:val="22"/>
                <w:szCs w:val="22"/>
                <w:lang w:val="en-US"/>
                <w:rPrChange w:id="201" w:author="Aline Richter" w:date="2021-04-12T12:20:00Z">
                  <w:rPr>
                    <w:rFonts w:ascii="Cambria Math" w:hAnsi="Cambria Math" w:cs="Times New Roman"/>
                    <w:sz w:val="24"/>
                    <w:szCs w:val="24"/>
                    <w:lang w:val="en-US"/>
                  </w:rPr>
                </w:rPrChange>
              </w:rPr>
            </m:ctrlPr>
          </m:sSubPr>
          <m:e>
            <m:r>
              <m:rPr>
                <m:sty m:val="p"/>
              </m:rPr>
              <w:rPr>
                <w:rFonts w:ascii="Cambria Math" w:hAnsi="Cambria Math" w:cs="Times New Roman"/>
                <w:sz w:val="22"/>
                <w:szCs w:val="22"/>
                <w:lang w:val="en-US"/>
                <w:rPrChange w:id="202" w:author="Aline Richter" w:date="2021-04-12T12:20:00Z">
                  <w:rPr>
                    <w:rFonts w:ascii="Cambria Math" w:hAnsi="Cambria Math" w:cs="Times New Roman"/>
                    <w:sz w:val="24"/>
                    <w:szCs w:val="24"/>
                    <w:lang w:val="en-US"/>
                  </w:rPr>
                </w:rPrChange>
              </w:rPr>
              <m:t>Strata</m:t>
            </m:r>
          </m:e>
          <m:sub>
            <m:r>
              <w:rPr>
                <w:rFonts w:ascii="Cambria Math" w:hAnsi="Cambria Math" w:cs="Times New Roman"/>
                <w:sz w:val="22"/>
                <w:szCs w:val="22"/>
                <w:lang w:val="en-US"/>
                <w:rPrChange w:id="203" w:author="Aline Richter" w:date="2021-04-12T12:20:00Z">
                  <w:rPr>
                    <w:rFonts w:ascii="Cambria Math" w:hAnsi="Cambria Math" w:cs="Times New Roman"/>
                    <w:sz w:val="24"/>
                    <w:szCs w:val="24"/>
                    <w:lang w:val="en-US"/>
                  </w:rPr>
                </w:rPrChange>
              </w:rPr>
              <m:t>i</m:t>
            </m:r>
          </m:sub>
        </m:sSub>
        <m:r>
          <m:rPr>
            <m:sty m:val="p"/>
          </m:rPr>
          <w:rPr>
            <w:rFonts w:ascii="Cambria Math" w:hAnsi="Cambria Math" w:cs="Times New Roman"/>
            <w:sz w:val="22"/>
            <w:szCs w:val="22"/>
            <w:lang w:val="en-US"/>
            <w:rPrChange w:id="204" w:author="Aline Richter" w:date="2021-04-12T12:20:00Z">
              <w:rPr>
                <w:rFonts w:ascii="Cambria Math" w:hAnsi="Cambria Math" w:cs="Times New Roman"/>
                <w:sz w:val="24"/>
                <w:szCs w:val="24"/>
                <w:lang w:val="en-US"/>
              </w:rPr>
            </w:rPrChange>
          </w:rPr>
          <m:t>+</m:t>
        </m:r>
        <m:sSub>
          <m:sSubPr>
            <m:ctrlPr>
              <w:ins w:id="205" w:author="Aline Richter" w:date="2021-04-12T12:20:00Z">
                <w:rPr>
                  <w:rFonts w:ascii="Cambria Math" w:hAnsi="Cambria Math" w:cs="Times New Roman"/>
                  <w:sz w:val="22"/>
                  <w:szCs w:val="22"/>
                  <w:lang w:val="en-US"/>
                  <w:rPrChange w:id="206" w:author="Aline Richter" w:date="2021-04-12T12:20:00Z">
                    <w:rPr>
                      <w:rFonts w:ascii="Cambria Math" w:hAnsi="Cambria Math" w:cs="Times New Roman"/>
                      <w:sz w:val="24"/>
                      <w:szCs w:val="24"/>
                      <w:lang w:val="en-US"/>
                    </w:rPr>
                  </w:rPrChange>
                </w:rPr>
              </w:ins>
            </m:ctrlPr>
          </m:sSubPr>
          <m:e>
            <m:r>
              <w:ins w:id="207" w:author="Aline Richter" w:date="2021-04-12T12:20:00Z">
                <m:rPr>
                  <m:sty m:val="p"/>
                </m:rPr>
                <w:rPr>
                  <w:rFonts w:ascii="Cambria Math" w:hAnsi="Cambria Math" w:cs="Times New Roman"/>
                  <w:sz w:val="22"/>
                  <w:szCs w:val="22"/>
                  <w:lang w:val="en-US"/>
                  <w:rPrChange w:id="208" w:author="Aline Richter" w:date="2021-04-12T12:20:00Z">
                    <w:rPr>
                      <w:rFonts w:ascii="Cambria Math" w:hAnsi="Cambria Math" w:cs="Times New Roman"/>
                      <w:sz w:val="24"/>
                      <w:szCs w:val="24"/>
                      <w:lang w:val="en-US"/>
                    </w:rPr>
                  </w:rPrChange>
                </w:rPr>
                <m:t>α1</m:t>
              </w:ins>
            </m:r>
          </m:e>
          <m:sub>
            <m:r>
              <w:ins w:id="209" w:author="Aline Richter" w:date="2021-04-12T12:20:00Z">
                <w:rPr>
                  <w:rFonts w:ascii="Cambria Math" w:hAnsi="Cambria Math" w:cs="Times New Roman"/>
                  <w:sz w:val="22"/>
                  <w:szCs w:val="22"/>
                  <w:lang w:val="en-US"/>
                  <w:rPrChange w:id="210" w:author="Aline Richter" w:date="2021-04-12T12:20:00Z">
                    <w:rPr>
                      <w:rFonts w:ascii="Cambria Math" w:hAnsi="Cambria Math" w:cs="Times New Roman"/>
                      <w:sz w:val="24"/>
                      <w:szCs w:val="24"/>
                      <w:lang w:val="en-US"/>
                    </w:rPr>
                  </w:rPrChange>
                </w:rPr>
                <m:t>k</m:t>
              </w:ins>
            </m:r>
          </m:sub>
        </m:sSub>
        <m:r>
          <w:del w:id="211" w:author="Aline Richter" w:date="2021-04-12T12:20:00Z">
            <m:rPr>
              <m:sty m:val="p"/>
            </m:rPr>
            <w:rPr>
              <w:rFonts w:ascii="Cambria Math" w:hAnsi="Cambria Math" w:cs="Times New Roman"/>
              <w:sz w:val="22"/>
              <w:szCs w:val="22"/>
              <w:lang w:val="en-US"/>
              <w:rPrChange w:id="212" w:author="Aline Richter" w:date="2021-04-12T12:20:00Z">
                <w:rPr>
                  <w:rFonts w:ascii="Cambria Math" w:hAnsi="Cambria Math" w:cs="Times New Roman"/>
                  <w:sz w:val="24"/>
                  <w:szCs w:val="24"/>
                  <w:lang w:val="en-US"/>
                </w:rPr>
              </w:rPrChange>
            </w:rPr>
            <m:t>α1</m:t>
          </w:del>
        </m:r>
        <m:r>
          <m:rPr>
            <m:sty m:val="p"/>
          </m:rPr>
          <w:rPr>
            <w:rFonts w:ascii="Cambria Math" w:hAnsi="Cambria Math" w:cs="Times New Roman"/>
            <w:sz w:val="22"/>
            <w:szCs w:val="22"/>
            <w:lang w:val="en-US"/>
            <w:rPrChange w:id="213" w:author="Aline Richter" w:date="2021-04-12T12:20:00Z">
              <w:rPr>
                <w:rFonts w:ascii="Cambria Math" w:hAnsi="Cambria Math" w:cs="Times New Roman"/>
                <w:sz w:val="24"/>
                <w:szCs w:val="24"/>
                <w:lang w:val="en-US"/>
              </w:rPr>
            </w:rPrChange>
          </w:rPr>
          <m:t xml:space="preserve"> ×</m:t>
        </m:r>
        <m:sSub>
          <m:sSubPr>
            <m:ctrlPr>
              <w:rPr>
                <w:rFonts w:ascii="Cambria Math" w:hAnsi="Cambria Math" w:cs="Times New Roman"/>
                <w:iCs/>
                <w:sz w:val="22"/>
                <w:szCs w:val="22"/>
                <w:lang w:val="en-US"/>
                <w:rPrChange w:id="214" w:author="Aline Richter" w:date="2021-04-12T12:20:00Z">
                  <w:rPr>
                    <w:rFonts w:ascii="Cambria Math" w:hAnsi="Cambria Math" w:cs="Times New Roman"/>
                    <w:iCs/>
                    <w:sz w:val="24"/>
                    <w:szCs w:val="24"/>
                    <w:lang w:val="en-US"/>
                  </w:rPr>
                </w:rPrChange>
              </w:rPr>
            </m:ctrlPr>
          </m:sSubPr>
          <m:e>
            <m:r>
              <w:del w:id="215" w:author="Aline Richter" w:date="2021-04-12T12:18:00Z">
                <m:rPr>
                  <m:sty m:val="p"/>
                </m:rPr>
                <w:rPr>
                  <w:rFonts w:ascii="Cambria Math" w:hAnsi="Cambria Math" w:cs="Times New Roman"/>
                  <w:sz w:val="22"/>
                  <w:szCs w:val="22"/>
                  <w:lang w:val="en-US"/>
                  <w:rPrChange w:id="216" w:author="Aline Richter" w:date="2021-04-12T12:20:00Z">
                    <w:rPr>
                      <w:rFonts w:ascii="Cambria Math" w:hAnsi="Cambria Math" w:cs="Times New Roman"/>
                      <w:sz w:val="24"/>
                      <w:szCs w:val="24"/>
                      <w:lang w:val="en-US"/>
                    </w:rPr>
                  </w:rPrChange>
                </w:rPr>
                <m:t>Month</m:t>
              </w:del>
            </m:r>
            <m:r>
              <w:ins w:id="217" w:author="Aline Richter" w:date="2021-04-12T12:18:00Z">
                <m:rPr>
                  <m:sty m:val="p"/>
                </m:rPr>
                <w:rPr>
                  <w:rFonts w:ascii="Cambria Math" w:hAnsi="Cambria Math" w:cs="Times New Roman"/>
                  <w:sz w:val="22"/>
                  <w:szCs w:val="22"/>
                  <w:lang w:val="en-US"/>
                  <w:rPrChange w:id="218" w:author="Aline Richter" w:date="2021-04-12T12:20:00Z">
                    <w:rPr>
                      <w:rFonts w:ascii="Cambria Math" w:hAnsi="Cambria Math" w:cs="Times New Roman"/>
                      <w:sz w:val="24"/>
                      <w:szCs w:val="24"/>
                      <w:lang w:val="en-US"/>
                    </w:rPr>
                  </w:rPrChange>
                </w:rPr>
                <m:t>Date</m:t>
              </w:ins>
            </m:r>
          </m:e>
          <m:sub>
            <m:r>
              <m:rPr>
                <m:sty m:val="p"/>
              </m:rPr>
              <w:rPr>
                <w:rFonts w:ascii="Cambria Math" w:hAnsi="Cambria Math" w:cs="Times New Roman"/>
                <w:sz w:val="22"/>
                <w:szCs w:val="22"/>
                <w:lang w:val="en-US"/>
                <w:rPrChange w:id="219" w:author="Aline Richter" w:date="2021-04-12T12:20:00Z">
                  <w:rPr>
                    <w:rFonts w:ascii="Cambria Math" w:hAnsi="Cambria Math" w:cs="Times New Roman"/>
                    <w:sz w:val="24"/>
                    <w:szCs w:val="24"/>
                    <w:lang w:val="en-US"/>
                  </w:rPr>
                </w:rPrChange>
              </w:rPr>
              <m:t>ij</m:t>
            </m:r>
          </m:sub>
        </m:sSub>
        <m:r>
          <w:ins w:id="220" w:author="Aline Richter" w:date="2021-04-12T12:21:00Z">
            <w:rPr>
              <w:rFonts w:ascii="Cambria Math" w:hAnsi="Cambria Math" w:cs="Times New Roman"/>
              <w:sz w:val="22"/>
              <w:szCs w:val="22"/>
              <w:lang w:val="en-US"/>
            </w:rPr>
            <m:t>+</m:t>
          </w:ins>
        </m:r>
        <m:r>
          <w:ins w:id="221" w:author="Aline Richter" w:date="2021-04-12T14:20:00Z">
            <w:rPr>
              <w:rFonts w:ascii="Cambria Math" w:hAnsi="Cambria Math" w:cs="Times New Roman"/>
              <w:sz w:val="22"/>
              <w:szCs w:val="22"/>
              <w:lang w:val="en-US"/>
            </w:rPr>
            <m:t>+</m:t>
          </w:ins>
        </m:r>
        <m:sSub>
          <m:sSubPr>
            <m:ctrlPr>
              <w:ins w:id="222" w:author="Aline Richter" w:date="2021-04-12T12:20:00Z">
                <w:rPr>
                  <w:rFonts w:ascii="Cambria Math" w:hAnsi="Cambria Math" w:cs="Times New Roman"/>
                  <w:i/>
                  <w:iCs/>
                  <w:sz w:val="22"/>
                  <w:szCs w:val="22"/>
                  <w:lang w:val="en-US"/>
                  <w:rPrChange w:id="223" w:author="Aline Richter" w:date="2021-04-12T12:20:00Z">
                    <w:rPr>
                      <w:rFonts w:ascii="Cambria Math" w:hAnsi="Cambria Math" w:cs="Times New Roman"/>
                      <w:i/>
                      <w:iCs/>
                      <w:sz w:val="24"/>
                      <w:szCs w:val="24"/>
                      <w:lang w:val="en-US"/>
                    </w:rPr>
                  </w:rPrChange>
                </w:rPr>
              </w:ins>
            </m:ctrlPr>
          </m:sSubPr>
          <m:e>
            <m:r>
              <w:ins w:id="224" w:author="Aline Richter" w:date="2021-04-12T12:20:00Z">
                <w:rPr>
                  <w:rFonts w:ascii="Cambria Math" w:hAnsi="Cambria Math" w:cs="Times New Roman"/>
                  <w:sz w:val="22"/>
                  <w:szCs w:val="22"/>
                  <w:lang w:val="en-US"/>
                  <w:rPrChange w:id="225" w:author="Aline Richter" w:date="2021-04-12T12:20:00Z">
                    <w:rPr>
                      <w:rFonts w:ascii="Cambria Math" w:hAnsi="Cambria Math" w:cs="Times New Roman"/>
                      <w:sz w:val="24"/>
                      <w:szCs w:val="24"/>
                      <w:lang w:val="en-US"/>
                    </w:rPr>
                  </w:rPrChange>
                </w:rPr>
                <m:t>α2</m:t>
              </w:ins>
            </m:r>
          </m:e>
          <m:sub>
            <m:r>
              <w:ins w:id="226" w:author="Aline Richter" w:date="2021-04-12T12:20:00Z">
                <w:rPr>
                  <w:rFonts w:ascii="Cambria Math" w:hAnsi="Cambria Math" w:cs="Times New Roman"/>
                  <w:sz w:val="22"/>
                  <w:szCs w:val="22"/>
                  <w:lang w:val="en-US"/>
                  <w:rPrChange w:id="227" w:author="Aline Richter" w:date="2021-04-12T12:20:00Z">
                    <w:rPr>
                      <w:rFonts w:ascii="Cambria Math" w:hAnsi="Cambria Math" w:cs="Times New Roman"/>
                      <w:sz w:val="24"/>
                      <w:szCs w:val="24"/>
                      <w:lang w:val="en-US"/>
                    </w:rPr>
                  </w:rPrChange>
                </w:rPr>
                <m:t>k</m:t>
              </w:ins>
            </m:r>
          </m:sub>
        </m:sSub>
        <m:r>
          <w:ins w:id="228" w:author="Aline Richter" w:date="2021-04-12T12:19:00Z">
            <w:rPr>
              <w:rFonts w:ascii="Cambria Math" w:hAnsi="Cambria Math" w:cs="Times New Roman"/>
              <w:sz w:val="22"/>
              <w:szCs w:val="22"/>
              <w:lang w:val="en-US"/>
              <w:rPrChange w:id="229" w:author="Aline Richter" w:date="2021-04-12T12:20:00Z">
                <w:rPr>
                  <w:rFonts w:ascii="Cambria Math" w:hAnsi="Cambria Math" w:cs="Times New Roman"/>
                  <w:sz w:val="24"/>
                  <w:szCs w:val="24"/>
                  <w:lang w:val="en-US"/>
                </w:rPr>
              </w:rPrChange>
            </w:rPr>
            <m:t xml:space="preserve"> ×</m:t>
          </w:ins>
        </m:r>
        <m:sSub>
          <m:sSubPr>
            <m:ctrlPr>
              <w:ins w:id="230" w:author="Aline Richter" w:date="2021-04-12T12:20:00Z">
                <w:rPr>
                  <w:rFonts w:ascii="Cambria Math" w:hAnsi="Cambria Math" w:cs="Times New Roman"/>
                  <w:i/>
                  <w:iCs/>
                  <w:sz w:val="22"/>
                  <w:szCs w:val="22"/>
                  <w:lang w:val="en-US"/>
                  <w:rPrChange w:id="231" w:author="Aline Richter" w:date="2021-04-12T12:20:00Z">
                    <w:rPr>
                      <w:rFonts w:ascii="Cambria Math" w:hAnsi="Cambria Math" w:cs="Times New Roman"/>
                      <w:i/>
                      <w:iCs/>
                      <w:sz w:val="24"/>
                      <w:szCs w:val="24"/>
                      <w:lang w:val="en-US"/>
                    </w:rPr>
                  </w:rPrChange>
                </w:rPr>
              </w:ins>
            </m:ctrlPr>
          </m:sSubPr>
          <m:e>
            <m:r>
              <w:ins w:id="232" w:author="Aline Richter" w:date="2021-04-12T12:20:00Z">
                <w:rPr>
                  <w:rFonts w:ascii="Cambria Math" w:hAnsi="Cambria Math" w:cs="Times New Roman"/>
                  <w:sz w:val="22"/>
                  <w:szCs w:val="22"/>
                  <w:lang w:val="en-US"/>
                  <w:rPrChange w:id="233" w:author="Aline Richter" w:date="2021-04-12T12:20:00Z">
                    <w:rPr>
                      <w:rFonts w:ascii="Cambria Math" w:hAnsi="Cambria Math" w:cs="Times New Roman"/>
                      <w:sz w:val="24"/>
                      <w:szCs w:val="24"/>
                      <w:lang w:val="en-US"/>
                    </w:rPr>
                  </w:rPrChange>
                </w:rPr>
                <m:t>Temp</m:t>
              </w:ins>
            </m:r>
          </m:e>
          <m:sub>
            <m:r>
              <w:ins w:id="234" w:author="Aline Richter" w:date="2021-04-12T12:20:00Z">
                <w:rPr>
                  <w:rFonts w:ascii="Cambria Math" w:hAnsi="Cambria Math" w:cs="Times New Roman"/>
                  <w:sz w:val="22"/>
                  <w:szCs w:val="22"/>
                  <w:lang w:val="en-US"/>
                  <w:rPrChange w:id="235" w:author="Aline Richter" w:date="2021-04-12T12:20:00Z">
                    <w:rPr>
                      <w:rFonts w:ascii="Cambria Math" w:hAnsi="Cambria Math" w:cs="Times New Roman"/>
                      <w:sz w:val="24"/>
                      <w:szCs w:val="24"/>
                      <w:lang w:val="en-US"/>
                    </w:rPr>
                  </w:rPrChange>
                </w:rPr>
                <m:t>ij</m:t>
              </w:ins>
            </m:r>
          </m:sub>
        </m:sSub>
      </m:oMath>
    </w:p>
    <w:p w14:paraId="6EC6E5D4" w14:textId="04848F55" w:rsidR="00AC1231" w:rsidRPr="00A04CE0" w:rsidRDefault="004A5732" w:rsidP="004F3552">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where α.can</w:t>
      </w:r>
      <w:r w:rsidR="0079426A" w:rsidRPr="00A04CE0">
        <w:rPr>
          <w:rFonts w:ascii="Times New Roman" w:hAnsi="Times New Roman" w:cs="Times New Roman"/>
          <w:sz w:val="24"/>
          <w:szCs w:val="24"/>
          <w:lang w:val="en-US"/>
        </w:rPr>
        <w:t xml:space="preserve"> and α.und</w:t>
      </w:r>
      <w:r w:rsidR="00AC1231" w:rsidRPr="00A04CE0">
        <w:rPr>
          <w:rFonts w:ascii="Times New Roman" w:hAnsi="Times New Roman" w:cs="Times New Roman"/>
          <w:sz w:val="24"/>
          <w:szCs w:val="24"/>
          <w:lang w:val="en-US"/>
        </w:rPr>
        <w:t xml:space="preserve"> </w:t>
      </w:r>
      <w:r w:rsidR="00344AB3" w:rsidRPr="00A04CE0">
        <w:rPr>
          <w:rFonts w:ascii="Times New Roman" w:hAnsi="Times New Roman" w:cs="Times New Roman"/>
          <w:sz w:val="24"/>
          <w:szCs w:val="24"/>
          <w:lang w:val="en-US"/>
        </w:rPr>
        <w:t xml:space="preserve">are the </w:t>
      </w:r>
      <w:r w:rsidR="00AC1231" w:rsidRPr="00A04CE0">
        <w:rPr>
          <w:rFonts w:ascii="Times New Roman" w:hAnsi="Times New Roman" w:cs="Times New Roman"/>
          <w:sz w:val="24"/>
          <w:szCs w:val="24"/>
          <w:lang w:val="en-US"/>
        </w:rPr>
        <w:t>specie</w:t>
      </w:r>
      <w:r w:rsidR="00A462E2" w:rsidRPr="00A04CE0">
        <w:rPr>
          <w:rFonts w:ascii="Times New Roman" w:hAnsi="Times New Roman" w:cs="Times New Roman"/>
          <w:sz w:val="24"/>
          <w:szCs w:val="24"/>
          <w:lang w:val="en-US"/>
        </w:rPr>
        <w:t>s</w:t>
      </w:r>
      <w:r w:rsidR="00AC1231" w:rsidRPr="00A04CE0">
        <w:rPr>
          <w:rFonts w:ascii="Times New Roman" w:hAnsi="Times New Roman" w:cs="Times New Roman"/>
          <w:sz w:val="24"/>
          <w:szCs w:val="24"/>
          <w:lang w:val="en-US"/>
        </w:rPr>
        <w:t xml:space="preserve">-specific </w:t>
      </w:r>
      <w:r w:rsidR="0079426A" w:rsidRPr="00A04CE0">
        <w:rPr>
          <w:rFonts w:ascii="Times New Roman" w:hAnsi="Times New Roman" w:cs="Times New Roman"/>
          <w:sz w:val="24"/>
          <w:szCs w:val="24"/>
          <w:lang w:val="en-US"/>
        </w:rPr>
        <w:t>intercept</w:t>
      </w:r>
      <w:r w:rsidR="00344AB3" w:rsidRPr="00A04CE0">
        <w:rPr>
          <w:rFonts w:ascii="Times New Roman" w:hAnsi="Times New Roman" w:cs="Times New Roman"/>
          <w:sz w:val="24"/>
          <w:szCs w:val="24"/>
          <w:lang w:val="en-US"/>
        </w:rPr>
        <w:t>s</w:t>
      </w:r>
      <w:r w:rsidR="0079426A" w:rsidRPr="00A04CE0">
        <w:rPr>
          <w:rFonts w:ascii="Times New Roman" w:hAnsi="Times New Roman" w:cs="Times New Roman"/>
          <w:sz w:val="24"/>
          <w:szCs w:val="24"/>
          <w:lang w:val="en-US"/>
        </w:rPr>
        <w:t xml:space="preserve"> for </w:t>
      </w:r>
      <w:r w:rsidR="00CD0B5C" w:rsidRPr="00A04CE0">
        <w:rPr>
          <w:rFonts w:ascii="Times New Roman" w:hAnsi="Times New Roman" w:cs="Times New Roman"/>
          <w:sz w:val="24"/>
          <w:szCs w:val="24"/>
          <w:lang w:val="en-US"/>
        </w:rPr>
        <w:t>canopy and understory, respectively</w:t>
      </w:r>
      <w:r w:rsidR="00AC1231" w:rsidRPr="00A04CE0">
        <w:rPr>
          <w:rFonts w:ascii="Times New Roman" w:hAnsi="Times New Roman" w:cs="Times New Roman"/>
          <w:sz w:val="24"/>
          <w:szCs w:val="24"/>
          <w:lang w:val="en-US"/>
        </w:rPr>
        <w:t xml:space="preserve">, </w:t>
      </w:r>
      <w:r w:rsidR="00CD0B5C" w:rsidRPr="00A04CE0">
        <w:rPr>
          <w:rFonts w:ascii="Times New Roman" w:hAnsi="Times New Roman" w:cs="Times New Roman"/>
          <w:sz w:val="24"/>
          <w:szCs w:val="24"/>
          <w:lang w:val="en-US"/>
        </w:rPr>
        <w:t xml:space="preserve">and </w:t>
      </w:r>
      <w:r w:rsidR="00AC1231" w:rsidRPr="00A04CE0">
        <w:rPr>
          <w:rFonts w:ascii="Times New Roman" w:hAnsi="Times New Roman" w:cs="Times New Roman"/>
          <w:sz w:val="24"/>
          <w:szCs w:val="24"/>
          <w:lang w:val="en-US"/>
        </w:rPr>
        <w:t xml:space="preserve">α1 </w:t>
      </w:r>
      <w:r w:rsidR="0079426A" w:rsidRPr="00A04CE0">
        <w:rPr>
          <w:rFonts w:ascii="Times New Roman" w:hAnsi="Times New Roman" w:cs="Times New Roman"/>
          <w:sz w:val="24"/>
          <w:szCs w:val="24"/>
          <w:lang w:val="en-US"/>
        </w:rPr>
        <w:t xml:space="preserve">is </w:t>
      </w:r>
      <w:r w:rsidR="00AC1231" w:rsidRPr="00A04CE0">
        <w:rPr>
          <w:rFonts w:ascii="Times New Roman" w:hAnsi="Times New Roman" w:cs="Times New Roman"/>
          <w:sz w:val="24"/>
          <w:szCs w:val="24"/>
          <w:lang w:val="en-US"/>
        </w:rPr>
        <w:t>the</w:t>
      </w:r>
      <w:r w:rsidR="0079426A" w:rsidRPr="00A04CE0">
        <w:rPr>
          <w:rFonts w:ascii="Times New Roman" w:hAnsi="Times New Roman" w:cs="Times New Roman"/>
          <w:sz w:val="24"/>
          <w:szCs w:val="24"/>
          <w:lang w:val="en-US"/>
        </w:rPr>
        <w:t xml:space="preserve"> linear</w:t>
      </w:r>
      <w:r w:rsidR="00AC1231" w:rsidRPr="00A04CE0">
        <w:rPr>
          <w:rFonts w:ascii="Times New Roman" w:hAnsi="Times New Roman" w:cs="Times New Roman"/>
          <w:sz w:val="24"/>
          <w:szCs w:val="24"/>
          <w:lang w:val="en-US"/>
        </w:rPr>
        <w:t xml:space="preserve"> effects of the </w:t>
      </w:r>
      <w:del w:id="236" w:author="Aline Richter" w:date="2021-04-12T16:34:00Z">
        <w:r w:rsidR="00AC1231" w:rsidRPr="00A04CE0" w:rsidDel="00231542">
          <w:rPr>
            <w:rFonts w:ascii="Times New Roman" w:hAnsi="Times New Roman" w:cs="Times New Roman"/>
            <w:sz w:val="24"/>
            <w:szCs w:val="24"/>
            <w:lang w:val="en-US"/>
          </w:rPr>
          <w:delText xml:space="preserve">month </w:delText>
        </w:r>
      </w:del>
      <w:ins w:id="237" w:author="Aline Richter" w:date="2021-04-12T16:34:00Z">
        <w:r w:rsidR="00231542">
          <w:rPr>
            <w:rFonts w:ascii="Times New Roman" w:hAnsi="Times New Roman" w:cs="Times New Roman"/>
            <w:sz w:val="24"/>
            <w:szCs w:val="24"/>
            <w:lang w:val="en-US"/>
          </w:rPr>
          <w:t>day of sampling</w:t>
        </w:r>
      </w:ins>
      <w:del w:id="238" w:author="Aline Richter" w:date="2021-04-12T16:34:00Z">
        <w:r w:rsidR="00AC1231" w:rsidRPr="00A04CE0" w:rsidDel="00231542">
          <w:rPr>
            <w:rFonts w:ascii="Times New Roman" w:hAnsi="Times New Roman" w:cs="Times New Roman"/>
            <w:sz w:val="24"/>
            <w:szCs w:val="24"/>
            <w:lang w:val="en-US"/>
          </w:rPr>
          <w:delText>of the sampling occasion, defined by sampling dates</w:delText>
        </w:r>
      </w:del>
      <w:r w:rsidR="00AC1231" w:rsidRPr="00A04CE0">
        <w:rPr>
          <w:rFonts w:ascii="Times New Roman" w:hAnsi="Times New Roman" w:cs="Times New Roman"/>
          <w:sz w:val="24"/>
          <w:szCs w:val="24"/>
          <w:lang w:val="en-US"/>
        </w:rPr>
        <w:t xml:space="preserve"> </w:t>
      </w:r>
      <w:ins w:id="239" w:author="Aline Richter" w:date="2021-04-12T16:34:00Z">
        <w:r w:rsidR="00231542">
          <w:rPr>
            <w:rFonts w:ascii="Times New Roman" w:hAnsi="Times New Roman" w:cs="Times New Roman"/>
            <w:sz w:val="24"/>
            <w:szCs w:val="24"/>
            <w:lang w:val="en-US"/>
          </w:rPr>
          <w:t>(</w:t>
        </w:r>
      </w:ins>
      <w:r w:rsidR="00AC1231" w:rsidRPr="00A04CE0">
        <w:rPr>
          <w:rFonts w:ascii="Times New Roman" w:hAnsi="Times New Roman" w:cs="Times New Roman"/>
          <w:sz w:val="24"/>
          <w:szCs w:val="24"/>
          <w:lang w:val="en-US"/>
        </w:rPr>
        <w:t xml:space="preserve">transformed </w:t>
      </w:r>
      <w:r w:rsidR="00344AB3" w:rsidRPr="00A04CE0">
        <w:rPr>
          <w:rFonts w:ascii="Times New Roman" w:hAnsi="Times New Roman" w:cs="Times New Roman"/>
          <w:sz w:val="24"/>
          <w:szCs w:val="24"/>
          <w:lang w:val="en-US"/>
        </w:rPr>
        <w:t xml:space="preserve">to </w:t>
      </w:r>
      <w:r w:rsidR="00AC1231" w:rsidRPr="00A04CE0">
        <w:rPr>
          <w:rFonts w:ascii="Times New Roman" w:hAnsi="Times New Roman" w:cs="Times New Roman"/>
          <w:sz w:val="24"/>
          <w:szCs w:val="24"/>
          <w:lang w:val="en-US"/>
        </w:rPr>
        <w:t>Julian date</w:t>
      </w:r>
      <w:ins w:id="240" w:author="Aline Richter" w:date="2021-04-12T16:34:00Z">
        <w:r w:rsidR="00231542">
          <w:rPr>
            <w:rFonts w:ascii="Times New Roman" w:hAnsi="Times New Roman" w:cs="Times New Roman"/>
            <w:sz w:val="24"/>
            <w:szCs w:val="24"/>
            <w:lang w:val="en-US"/>
          </w:rPr>
          <w:t>) and α2 is the line</w:t>
        </w:r>
      </w:ins>
      <w:ins w:id="241" w:author="Aline Richter" w:date="2021-04-12T16:35:00Z">
        <w:r w:rsidR="00231542">
          <w:rPr>
            <w:rFonts w:ascii="Times New Roman" w:hAnsi="Times New Roman" w:cs="Times New Roman"/>
            <w:sz w:val="24"/>
            <w:szCs w:val="24"/>
            <w:lang w:val="en-US"/>
          </w:rPr>
          <w:t>ar effects of the temperature by day</w:t>
        </w:r>
      </w:ins>
      <w:r w:rsidR="00AC1231" w:rsidRPr="00A04CE0">
        <w:rPr>
          <w:rFonts w:ascii="Times New Roman" w:hAnsi="Times New Roman" w:cs="Times New Roman"/>
          <w:sz w:val="24"/>
          <w:szCs w:val="24"/>
          <w:lang w:val="en-US"/>
        </w:rPr>
        <w:t>.</w:t>
      </w:r>
    </w:p>
    <w:p w14:paraId="43885723" w14:textId="3F3BC6A4" w:rsidR="00B469ED" w:rsidRPr="00A04CE0" w:rsidRDefault="00231542" w:rsidP="00566848">
      <w:pPr>
        <w:spacing w:after="0" w:line="480" w:lineRule="auto"/>
        <w:ind w:firstLine="708"/>
        <w:contextualSpacing/>
        <w:rPr>
          <w:rFonts w:ascii="Times New Roman" w:hAnsi="Times New Roman" w:cs="Times New Roman"/>
          <w:sz w:val="24"/>
          <w:szCs w:val="24"/>
          <w:lang w:val="en-US"/>
        </w:rPr>
      </w:pPr>
      <w:ins w:id="242" w:author="Aline Richter" w:date="2021-04-12T16:39:00Z">
        <w:r>
          <w:rPr>
            <w:rFonts w:ascii="Times New Roman" w:hAnsi="Times New Roman" w:cs="Times New Roman"/>
            <w:sz w:val="24"/>
            <w:szCs w:val="24"/>
            <w:lang w:val="en-US"/>
          </w:rPr>
          <w:t>All covariates for biological and observation process w</w:t>
        </w:r>
      </w:ins>
      <w:ins w:id="243" w:author="Aline Richter" w:date="2021-04-12T16:41:00Z">
        <w:r>
          <w:rPr>
            <w:rFonts w:ascii="Times New Roman" w:hAnsi="Times New Roman" w:cs="Times New Roman"/>
            <w:sz w:val="24"/>
            <w:szCs w:val="24"/>
            <w:lang w:val="en-US"/>
          </w:rPr>
          <w:t>ere standardized before perform th</w:t>
        </w:r>
      </w:ins>
      <w:ins w:id="244" w:author="Aline Richter" w:date="2021-04-12T16:42:00Z">
        <w:r>
          <w:rPr>
            <w:rFonts w:ascii="Times New Roman" w:hAnsi="Times New Roman" w:cs="Times New Roman"/>
            <w:sz w:val="24"/>
            <w:szCs w:val="24"/>
            <w:lang w:val="en-US"/>
          </w:rPr>
          <w:t>e Bayesian model</w:t>
        </w:r>
        <w:r w:rsidR="00D90774">
          <w:rPr>
            <w:rFonts w:ascii="Times New Roman" w:hAnsi="Times New Roman" w:cs="Times New Roman"/>
            <w:sz w:val="24"/>
            <w:szCs w:val="24"/>
            <w:lang w:val="en-US"/>
          </w:rPr>
          <w:t xml:space="preserve">. </w:t>
        </w:r>
      </w:ins>
      <w:r w:rsidR="00E6398E" w:rsidRPr="00A04CE0">
        <w:rPr>
          <w:rFonts w:ascii="Times New Roman" w:hAnsi="Times New Roman" w:cs="Times New Roman"/>
          <w:sz w:val="24"/>
          <w:szCs w:val="24"/>
          <w:lang w:val="en-US"/>
        </w:rPr>
        <w:t xml:space="preserve">We defined species-specific </w:t>
      </w:r>
      <w:ins w:id="245" w:author="Aline Richter" w:date="2021-04-12T16:51:00Z">
        <w:r w:rsidR="00D90774">
          <w:rPr>
            <w:rFonts w:ascii="Times New Roman" w:hAnsi="Times New Roman" w:cs="Times New Roman"/>
            <w:sz w:val="24"/>
            <w:szCs w:val="24"/>
            <w:lang w:val="en-US"/>
          </w:rPr>
          <w:t xml:space="preserve">parameters </w:t>
        </w:r>
      </w:ins>
      <w:ins w:id="246" w:author="Aline Richter" w:date="2021-04-12T16:55:00Z">
        <w:r w:rsidR="008D0503">
          <w:rPr>
            <w:rFonts w:ascii="Times New Roman" w:hAnsi="Times New Roman" w:cs="Times New Roman"/>
            <w:sz w:val="24"/>
            <w:szCs w:val="24"/>
            <w:lang w:val="en-US"/>
          </w:rPr>
          <w:t xml:space="preserve">for </w:t>
        </w:r>
      </w:ins>
      <w:ins w:id="247" w:author="Aline Richter" w:date="2021-04-12T16:52:00Z">
        <w:r w:rsidR="00D90774">
          <w:rPr>
            <w:rFonts w:ascii="Times New Roman" w:hAnsi="Times New Roman" w:cs="Times New Roman"/>
            <w:sz w:val="24"/>
            <w:szCs w:val="24"/>
            <w:lang w:val="en-US"/>
          </w:rPr>
          <w:t xml:space="preserve">each strata </w:t>
        </w:r>
      </w:ins>
      <w:r w:rsidR="00E6398E" w:rsidRPr="00A04CE0">
        <w:rPr>
          <w:rFonts w:ascii="Times New Roman" w:hAnsi="Times New Roman" w:cs="Times New Roman"/>
          <w:sz w:val="24"/>
          <w:szCs w:val="24"/>
          <w:lang w:val="en-US"/>
        </w:rPr>
        <w:t>and covariate</w:t>
      </w:r>
      <w:ins w:id="248" w:author="Aline Richter" w:date="2021-04-12T16:55:00Z">
        <w:r w:rsidR="008D0503">
          <w:rPr>
            <w:rFonts w:ascii="Times New Roman" w:hAnsi="Times New Roman" w:cs="Times New Roman"/>
            <w:sz w:val="24"/>
            <w:szCs w:val="24"/>
            <w:lang w:val="en-US"/>
          </w:rPr>
          <w:t>s</w:t>
        </w:r>
      </w:ins>
      <w:r w:rsidR="00E6398E" w:rsidRPr="00A04CE0">
        <w:rPr>
          <w:rFonts w:ascii="Times New Roman" w:hAnsi="Times New Roman" w:cs="Times New Roman"/>
          <w:sz w:val="24"/>
          <w:szCs w:val="24"/>
          <w:lang w:val="en-US"/>
        </w:rPr>
        <w:t xml:space="preserve"> </w:t>
      </w:r>
      <w:del w:id="249" w:author="Aline Richter" w:date="2021-04-12T16:52:00Z">
        <w:r w:rsidR="00E6398E" w:rsidRPr="00A04CE0" w:rsidDel="00D90774">
          <w:rPr>
            <w:rFonts w:ascii="Times New Roman" w:hAnsi="Times New Roman" w:cs="Times New Roman"/>
            <w:sz w:val="24"/>
            <w:szCs w:val="24"/>
            <w:lang w:val="en-US"/>
          </w:rPr>
          <w:delText xml:space="preserve">parameters </w:delText>
        </w:r>
      </w:del>
      <w:r w:rsidR="00344AB3" w:rsidRPr="00A04CE0">
        <w:rPr>
          <w:rFonts w:ascii="Times New Roman" w:hAnsi="Times New Roman" w:cs="Times New Roman"/>
          <w:sz w:val="24"/>
          <w:szCs w:val="24"/>
          <w:lang w:val="en-US"/>
        </w:rPr>
        <w:t xml:space="preserve">as </w:t>
      </w:r>
      <w:r w:rsidR="00E6398E" w:rsidRPr="00A04CE0">
        <w:rPr>
          <w:rFonts w:ascii="Times New Roman" w:hAnsi="Times New Roman" w:cs="Times New Roman"/>
          <w:sz w:val="24"/>
          <w:szCs w:val="24"/>
          <w:lang w:val="en-US"/>
        </w:rPr>
        <w:t xml:space="preserve">coming from normal </w:t>
      </w:r>
      <w:ins w:id="250" w:author="Aline Richter" w:date="2021-04-12T16:55:00Z">
        <w:r w:rsidR="008D0503">
          <w:rPr>
            <w:rFonts w:ascii="Times New Roman" w:hAnsi="Times New Roman" w:cs="Times New Roman"/>
            <w:sz w:val="24"/>
            <w:szCs w:val="24"/>
            <w:lang w:val="en-US"/>
          </w:rPr>
          <w:t>hyper-</w:t>
        </w:r>
      </w:ins>
      <w:del w:id="251" w:author="Aline Richter" w:date="2021-04-12T16:52:00Z">
        <w:r w:rsidR="00E6398E" w:rsidRPr="00A04CE0" w:rsidDel="00D90774">
          <w:rPr>
            <w:rFonts w:ascii="Times New Roman" w:hAnsi="Times New Roman" w:cs="Times New Roman"/>
            <w:sz w:val="24"/>
            <w:szCs w:val="24"/>
            <w:lang w:val="en-US"/>
          </w:rPr>
          <w:delText>hyper-</w:delText>
        </w:r>
      </w:del>
      <w:r w:rsidR="00E6398E" w:rsidRPr="00A04CE0">
        <w:rPr>
          <w:rFonts w:ascii="Times New Roman" w:hAnsi="Times New Roman" w:cs="Times New Roman"/>
          <w:sz w:val="24"/>
          <w:szCs w:val="24"/>
          <w:lang w:val="en-US"/>
        </w:rPr>
        <w:t>distributions</w:t>
      </w:r>
      <w:r w:rsidR="00400E98" w:rsidRPr="00A04CE0">
        <w:rPr>
          <w:rFonts w:ascii="Times New Roman" w:hAnsi="Times New Roman" w:cs="Times New Roman"/>
          <w:sz w:val="24"/>
          <w:szCs w:val="24"/>
          <w:lang w:val="en-US"/>
        </w:rPr>
        <w:t xml:space="preserve">, </w:t>
      </w:r>
      <w:r w:rsidR="00D92489" w:rsidRPr="00A04CE0">
        <w:rPr>
          <w:rFonts w:ascii="Times New Roman" w:hAnsi="Times New Roman" w:cs="Times New Roman"/>
          <w:sz w:val="24"/>
          <w:szCs w:val="24"/>
          <w:lang w:val="en-US"/>
        </w:rPr>
        <w:t>e.g.,</w:t>
      </w:r>
      <w:r w:rsidR="00AC1231" w:rsidRPr="00A04CE0">
        <w:rPr>
          <w:rFonts w:ascii="Times New Roman" w:hAnsi="Times New Roman" w:cs="Times New Roman"/>
          <w:sz w:val="24"/>
          <w:szCs w:val="24"/>
          <w:lang w:val="en-US"/>
        </w:rPr>
        <w:t xml:space="preserve"> </w:t>
      </w:r>
      <w:proofErr w:type="gramStart"/>
      <w:r w:rsidR="004F3552" w:rsidRPr="00A04CE0">
        <w:rPr>
          <w:rFonts w:ascii="Cambria Math" w:hAnsi="Cambria Math" w:cs="Times New Roman"/>
          <w:sz w:val="24"/>
          <w:szCs w:val="24"/>
          <w:lang w:val="en-US"/>
        </w:rPr>
        <w:t>β</w:t>
      </w:r>
      <w:r w:rsidR="004F3552" w:rsidRPr="00A04CE0">
        <w:rPr>
          <w:rFonts w:ascii="Times New Roman" w:hAnsi="Times New Roman" w:cs="Times New Roman"/>
          <w:sz w:val="24"/>
          <w:szCs w:val="24"/>
          <w:lang w:val="en-US"/>
        </w:rPr>
        <w:t>.</w:t>
      </w:r>
      <w:proofErr w:type="spellStart"/>
      <w:r w:rsidR="004F3552" w:rsidRPr="00A04CE0">
        <w:rPr>
          <w:rFonts w:ascii="Times New Roman" w:hAnsi="Times New Roman" w:cs="Times New Roman"/>
          <w:sz w:val="24"/>
          <w:szCs w:val="24"/>
          <w:lang w:val="en-US"/>
        </w:rPr>
        <w:t>can</w:t>
      </w:r>
      <w:r w:rsidR="004F3552" w:rsidRPr="00A04CE0">
        <w:rPr>
          <w:rFonts w:ascii="Times New Roman" w:hAnsi="Times New Roman" w:cs="Times New Roman"/>
          <w:sz w:val="24"/>
          <w:szCs w:val="24"/>
          <w:vertAlign w:val="subscript"/>
          <w:lang w:val="en-US"/>
        </w:rPr>
        <w:t>k</w:t>
      </w:r>
      <w:proofErr w:type="spellEnd"/>
      <w:proofErr w:type="gramEnd"/>
      <w:r w:rsidR="004F3552" w:rsidRPr="00A04CE0">
        <w:rPr>
          <w:rFonts w:ascii="Times New Roman" w:hAnsi="Times New Roman" w:cs="Times New Roman"/>
          <w:sz w:val="24"/>
          <w:szCs w:val="24"/>
          <w:lang w:val="en-US"/>
        </w:rPr>
        <w:t xml:space="preserve"> ~ Normal (µ</w:t>
      </w:r>
      <w:r w:rsidR="004F3552" w:rsidRPr="00A04CE0">
        <w:rPr>
          <w:rFonts w:ascii="Cambria Math" w:hAnsi="Cambria Math" w:cs="Times New Roman"/>
          <w:sz w:val="24"/>
          <w:szCs w:val="24"/>
          <w:vertAlign w:val="subscript"/>
          <w:lang w:val="en-US"/>
        </w:rPr>
        <w:t>β</w:t>
      </w:r>
      <w:r w:rsidR="004F3552" w:rsidRPr="00A04CE0">
        <w:rPr>
          <w:rFonts w:ascii="Times New Roman" w:hAnsi="Times New Roman" w:cs="Times New Roman"/>
          <w:sz w:val="24"/>
          <w:szCs w:val="24"/>
          <w:vertAlign w:val="subscript"/>
          <w:lang w:val="en-US"/>
        </w:rPr>
        <w:t>.can</w:t>
      </w:r>
      <w:r w:rsidR="004F3552" w:rsidRPr="00A04CE0">
        <w:rPr>
          <w:rFonts w:ascii="Times New Roman" w:hAnsi="Times New Roman" w:cs="Times New Roman"/>
          <w:sz w:val="24"/>
          <w:szCs w:val="24"/>
          <w:lang w:val="en-US"/>
        </w:rPr>
        <w:t xml:space="preserve">, </w:t>
      </w:r>
      <w:r w:rsidR="00217C37" w:rsidRPr="00A04CE0">
        <w:rPr>
          <w:rFonts w:ascii="Cambria Math" w:hAnsi="Cambria Math" w:cs="Times New Roman"/>
          <w:sz w:val="24"/>
          <w:szCs w:val="24"/>
          <w:lang w:val="en-US"/>
        </w:rPr>
        <w:t>τ</w:t>
      </w:r>
      <w:r w:rsidR="00217C37" w:rsidRPr="00A04CE0">
        <w:rPr>
          <w:rFonts w:ascii="Cambria Math" w:hAnsi="Cambria Math" w:cs="Times New Roman"/>
          <w:sz w:val="24"/>
          <w:szCs w:val="24"/>
          <w:vertAlign w:val="subscript"/>
          <w:lang w:val="en-US"/>
        </w:rPr>
        <w:t>β</w:t>
      </w:r>
      <w:r w:rsidR="00217C37" w:rsidRPr="00A04CE0">
        <w:rPr>
          <w:rFonts w:ascii="Times New Roman" w:hAnsi="Times New Roman" w:cs="Times New Roman"/>
          <w:sz w:val="24"/>
          <w:szCs w:val="24"/>
          <w:vertAlign w:val="subscript"/>
          <w:lang w:val="en-US"/>
        </w:rPr>
        <w:t>.can</w:t>
      </w:r>
      <w:r w:rsidR="00217C37" w:rsidRPr="00A04CE0">
        <w:rPr>
          <w:rFonts w:ascii="Times New Roman" w:hAnsi="Times New Roman" w:cs="Times New Roman"/>
          <w:sz w:val="24"/>
          <w:szCs w:val="24"/>
          <w:lang w:val="en-US"/>
        </w:rPr>
        <w:t>)</w:t>
      </w:r>
      <w:r w:rsidR="00F23CCA" w:rsidRPr="00A04CE0">
        <w:rPr>
          <w:rFonts w:ascii="Times New Roman" w:hAnsi="Times New Roman" w:cs="Times New Roman"/>
          <w:sz w:val="24"/>
          <w:szCs w:val="24"/>
          <w:lang w:val="en-US"/>
        </w:rPr>
        <w:t xml:space="preserve">, </w:t>
      </w:r>
      <w:r w:rsidR="00854172" w:rsidRPr="00A04CE0">
        <w:rPr>
          <w:rFonts w:ascii="Times New Roman" w:hAnsi="Times New Roman" w:cs="Times New Roman"/>
          <w:sz w:val="24"/>
          <w:szCs w:val="24"/>
          <w:lang w:val="en-US"/>
        </w:rPr>
        <w:t>being that</w:t>
      </w:r>
      <w:r w:rsidR="00400E98" w:rsidRPr="00A04CE0">
        <w:rPr>
          <w:rFonts w:ascii="Times New Roman" w:hAnsi="Times New Roman" w:cs="Times New Roman"/>
          <w:sz w:val="24"/>
          <w:szCs w:val="24"/>
          <w:lang w:val="en-US"/>
        </w:rPr>
        <w:t xml:space="preserve"> t</w:t>
      </w:r>
      <w:r w:rsidR="001403F2" w:rsidRPr="00A04CE0">
        <w:rPr>
          <w:rFonts w:ascii="Times New Roman" w:hAnsi="Times New Roman" w:cs="Times New Roman"/>
          <w:sz w:val="24"/>
          <w:szCs w:val="24"/>
          <w:lang w:val="en-US"/>
        </w:rPr>
        <w:t>h</w:t>
      </w:r>
      <w:r w:rsidR="00A462E2" w:rsidRPr="00A04CE0">
        <w:rPr>
          <w:rFonts w:ascii="Times New Roman" w:hAnsi="Times New Roman" w:cs="Times New Roman"/>
          <w:sz w:val="24"/>
          <w:szCs w:val="24"/>
          <w:lang w:val="en-US"/>
        </w:rPr>
        <w:t>ese</w:t>
      </w:r>
      <w:r w:rsidR="001403F2" w:rsidRPr="00A04CE0">
        <w:rPr>
          <w:rFonts w:ascii="Times New Roman" w:hAnsi="Times New Roman" w:cs="Times New Roman"/>
          <w:sz w:val="24"/>
          <w:szCs w:val="24"/>
          <w:lang w:val="en-US"/>
        </w:rPr>
        <w:t xml:space="preserve"> priors describe the heterogeneity among species.</w:t>
      </w:r>
      <w:r w:rsidR="00400E98" w:rsidRPr="00A04CE0">
        <w:rPr>
          <w:rFonts w:ascii="Times New Roman" w:hAnsi="Times New Roman" w:cs="Times New Roman"/>
          <w:sz w:val="24"/>
          <w:szCs w:val="24"/>
          <w:lang w:val="en-US"/>
        </w:rPr>
        <w:t xml:space="preserve"> We determine</w:t>
      </w:r>
      <w:r w:rsidR="00344AB3" w:rsidRPr="00A04CE0">
        <w:rPr>
          <w:rFonts w:ascii="Times New Roman" w:hAnsi="Times New Roman" w:cs="Times New Roman"/>
          <w:sz w:val="24"/>
          <w:szCs w:val="24"/>
          <w:lang w:val="en-US"/>
        </w:rPr>
        <w:t>d</w:t>
      </w:r>
      <w:r w:rsidR="00400E98" w:rsidRPr="00A04CE0">
        <w:rPr>
          <w:rFonts w:ascii="Times New Roman" w:hAnsi="Times New Roman" w:cs="Times New Roman"/>
          <w:sz w:val="24"/>
          <w:szCs w:val="24"/>
          <w:lang w:val="en-US"/>
        </w:rPr>
        <w:t xml:space="preserve"> vague</w:t>
      </w:r>
      <w:r w:rsidR="00B271DD" w:rsidRPr="00A04CE0">
        <w:rPr>
          <w:rFonts w:ascii="Times New Roman" w:hAnsi="Times New Roman" w:cs="Times New Roman"/>
          <w:sz w:val="24"/>
          <w:szCs w:val="24"/>
          <w:lang w:val="en-US"/>
        </w:rPr>
        <w:t xml:space="preserve"> priors </w:t>
      </w:r>
      <w:r w:rsidR="00400E98" w:rsidRPr="00A04CE0">
        <w:rPr>
          <w:rFonts w:ascii="Times New Roman" w:hAnsi="Times New Roman" w:cs="Times New Roman"/>
          <w:sz w:val="24"/>
          <w:szCs w:val="24"/>
          <w:lang w:val="en-US"/>
        </w:rPr>
        <w:t>for the</w:t>
      </w:r>
      <w:r w:rsidR="00B271DD" w:rsidRPr="00A04CE0">
        <w:rPr>
          <w:rFonts w:ascii="Times New Roman" w:hAnsi="Times New Roman" w:cs="Times New Roman"/>
          <w:sz w:val="24"/>
          <w:szCs w:val="24"/>
          <w:lang w:val="en-US"/>
        </w:rPr>
        <w:t xml:space="preserve"> hyper-paramet</w:t>
      </w:r>
      <w:r w:rsidR="00400E98" w:rsidRPr="00A04CE0">
        <w:rPr>
          <w:rFonts w:ascii="Times New Roman" w:hAnsi="Times New Roman" w:cs="Times New Roman"/>
          <w:sz w:val="24"/>
          <w:szCs w:val="24"/>
          <w:lang w:val="en-US"/>
        </w:rPr>
        <w:t>e</w:t>
      </w:r>
      <w:r w:rsidR="00B271DD" w:rsidRPr="00A04CE0">
        <w:rPr>
          <w:rFonts w:ascii="Times New Roman" w:hAnsi="Times New Roman" w:cs="Times New Roman"/>
          <w:sz w:val="24"/>
          <w:szCs w:val="24"/>
          <w:lang w:val="en-US"/>
        </w:rPr>
        <w:t>rs</w:t>
      </w:r>
      <w:r w:rsidR="00400E98" w:rsidRPr="00A04CE0">
        <w:rPr>
          <w:rFonts w:ascii="Times New Roman" w:hAnsi="Times New Roman" w:cs="Times New Roman"/>
          <w:sz w:val="24"/>
          <w:szCs w:val="24"/>
          <w:lang w:val="en-US"/>
        </w:rPr>
        <w:t xml:space="preserve"> that </w:t>
      </w:r>
      <w:r w:rsidR="00B271DD" w:rsidRPr="00A04CE0">
        <w:rPr>
          <w:rFonts w:ascii="Times New Roman" w:hAnsi="Times New Roman" w:cs="Times New Roman"/>
          <w:sz w:val="24"/>
          <w:szCs w:val="24"/>
          <w:lang w:val="en-US"/>
        </w:rPr>
        <w:t>define</w:t>
      </w:r>
      <w:r w:rsidR="00400E98" w:rsidRPr="00A04CE0">
        <w:rPr>
          <w:rFonts w:ascii="Times New Roman" w:hAnsi="Times New Roman" w:cs="Times New Roman"/>
          <w:sz w:val="24"/>
          <w:szCs w:val="24"/>
          <w:lang w:val="en-US"/>
        </w:rPr>
        <w:t xml:space="preserve"> the mean</w:t>
      </w:r>
      <w:r w:rsidR="00217C37" w:rsidRPr="00A04CE0">
        <w:rPr>
          <w:rFonts w:ascii="Times New Roman" w:hAnsi="Times New Roman" w:cs="Times New Roman"/>
          <w:sz w:val="24"/>
          <w:szCs w:val="24"/>
          <w:lang w:val="en-US"/>
        </w:rPr>
        <w:t xml:space="preserve"> </w:t>
      </w:r>
      <w:proofErr w:type="gramStart"/>
      <w:r w:rsidR="00217C37" w:rsidRPr="00A04CE0">
        <w:rPr>
          <w:rFonts w:ascii="Times New Roman" w:hAnsi="Times New Roman" w:cs="Times New Roman"/>
          <w:sz w:val="24"/>
          <w:szCs w:val="24"/>
          <w:lang w:val="en-US"/>
        </w:rPr>
        <w:t>µ</w:t>
      </w:r>
      <w:r w:rsidR="00217C37" w:rsidRPr="00A04CE0">
        <w:rPr>
          <w:rFonts w:ascii="Cambria Math" w:hAnsi="Cambria Math" w:cs="Times New Roman"/>
          <w:sz w:val="24"/>
          <w:szCs w:val="24"/>
          <w:vertAlign w:val="subscript"/>
          <w:lang w:val="en-US"/>
        </w:rPr>
        <w:t>β</w:t>
      </w:r>
      <w:r w:rsidR="00217C37" w:rsidRPr="00A04CE0">
        <w:rPr>
          <w:rFonts w:ascii="Times New Roman" w:hAnsi="Times New Roman" w:cs="Times New Roman"/>
          <w:sz w:val="24"/>
          <w:szCs w:val="24"/>
          <w:vertAlign w:val="subscript"/>
          <w:lang w:val="en-US"/>
        </w:rPr>
        <w:t>.can</w:t>
      </w:r>
      <w:proofErr w:type="gramEnd"/>
      <w:r w:rsidR="00217C37" w:rsidRPr="00A04CE0">
        <w:rPr>
          <w:rFonts w:ascii="Times New Roman" w:hAnsi="Times New Roman" w:cs="Times New Roman"/>
          <w:sz w:val="24"/>
          <w:szCs w:val="24"/>
          <w:lang w:val="en-US"/>
        </w:rPr>
        <w:t xml:space="preserve"> </w:t>
      </w:r>
      <w:r w:rsidR="00400E98" w:rsidRPr="00A04CE0">
        <w:rPr>
          <w:rFonts w:ascii="Times New Roman" w:hAnsi="Times New Roman" w:cs="Times New Roman"/>
          <w:sz w:val="24"/>
          <w:szCs w:val="24"/>
          <w:lang w:val="en-US"/>
        </w:rPr>
        <w:t>and precision</w:t>
      </w:r>
      <w:r w:rsidR="00217C37" w:rsidRPr="00A04CE0">
        <w:rPr>
          <w:rFonts w:ascii="Times New Roman" w:hAnsi="Times New Roman" w:cs="Times New Roman"/>
          <w:sz w:val="24"/>
          <w:szCs w:val="24"/>
          <w:lang w:val="en-US"/>
        </w:rPr>
        <w:t xml:space="preserve"> </w:t>
      </w:r>
      <w:r w:rsidR="00217C37" w:rsidRPr="00A04CE0">
        <w:rPr>
          <w:rFonts w:ascii="Cambria Math" w:hAnsi="Cambria Math" w:cs="Times New Roman"/>
          <w:sz w:val="24"/>
          <w:szCs w:val="24"/>
          <w:lang w:val="en-US"/>
        </w:rPr>
        <w:t>τ</w:t>
      </w:r>
      <w:r w:rsidR="00217C37" w:rsidRPr="00A04CE0">
        <w:rPr>
          <w:rFonts w:ascii="Cambria Math" w:hAnsi="Cambria Math" w:cs="Times New Roman"/>
          <w:sz w:val="24"/>
          <w:szCs w:val="24"/>
          <w:vertAlign w:val="subscript"/>
          <w:lang w:val="en-US"/>
        </w:rPr>
        <w:t>β</w:t>
      </w:r>
      <w:r w:rsidR="00217C37" w:rsidRPr="00A04CE0">
        <w:rPr>
          <w:rFonts w:ascii="Times New Roman" w:hAnsi="Times New Roman" w:cs="Times New Roman"/>
          <w:sz w:val="24"/>
          <w:szCs w:val="24"/>
          <w:vertAlign w:val="subscript"/>
          <w:lang w:val="en-US"/>
        </w:rPr>
        <w:t>.can</w:t>
      </w:r>
      <w:r w:rsidR="00B271DD" w:rsidRPr="00A04CE0">
        <w:rPr>
          <w:rFonts w:ascii="Times New Roman" w:hAnsi="Times New Roman" w:cs="Times New Roman"/>
          <w:sz w:val="24"/>
          <w:szCs w:val="24"/>
          <w:lang w:val="en-US"/>
        </w:rPr>
        <w:t xml:space="preserve"> </w:t>
      </w:r>
      <w:r w:rsidR="00400E98" w:rsidRPr="00A04CE0">
        <w:rPr>
          <w:rFonts w:ascii="Times New Roman" w:hAnsi="Times New Roman" w:cs="Times New Roman"/>
          <w:sz w:val="24"/>
          <w:szCs w:val="24"/>
          <w:lang w:val="en-US"/>
        </w:rPr>
        <w:t xml:space="preserve">at </w:t>
      </w:r>
      <w:r w:rsidR="00344AB3" w:rsidRPr="00A04CE0">
        <w:rPr>
          <w:rFonts w:ascii="Times New Roman" w:hAnsi="Times New Roman" w:cs="Times New Roman"/>
          <w:sz w:val="24"/>
          <w:szCs w:val="24"/>
          <w:lang w:val="en-US"/>
        </w:rPr>
        <w:t xml:space="preserve">the </w:t>
      </w:r>
      <w:r w:rsidR="00400E98" w:rsidRPr="00A04CE0">
        <w:rPr>
          <w:rFonts w:ascii="Times New Roman" w:hAnsi="Times New Roman" w:cs="Times New Roman"/>
          <w:sz w:val="24"/>
          <w:szCs w:val="24"/>
          <w:lang w:val="en-US"/>
        </w:rPr>
        <w:t>community-level, such</w:t>
      </w:r>
      <w:r w:rsidR="00B271DD" w:rsidRPr="00A04CE0">
        <w:rPr>
          <w:rFonts w:ascii="Times New Roman" w:hAnsi="Times New Roman" w:cs="Times New Roman"/>
          <w:sz w:val="24"/>
          <w:szCs w:val="24"/>
          <w:lang w:val="en-US"/>
        </w:rPr>
        <w:t xml:space="preserve"> </w:t>
      </w:r>
      <w:r w:rsidR="00344AB3" w:rsidRPr="00A04CE0">
        <w:rPr>
          <w:rFonts w:ascii="Times New Roman" w:hAnsi="Times New Roman" w:cs="Times New Roman"/>
          <w:sz w:val="24"/>
          <w:szCs w:val="24"/>
          <w:lang w:val="en-US"/>
        </w:rPr>
        <w:t xml:space="preserve">that </w:t>
      </w:r>
      <w:r w:rsidR="00217C37" w:rsidRPr="00A04CE0">
        <w:rPr>
          <w:rFonts w:ascii="Times New Roman" w:hAnsi="Times New Roman" w:cs="Times New Roman"/>
          <w:sz w:val="24"/>
          <w:szCs w:val="24"/>
          <w:lang w:val="en-US"/>
        </w:rPr>
        <w:t>µ</w:t>
      </w:r>
      <w:r w:rsidR="00217C37" w:rsidRPr="00A04CE0">
        <w:rPr>
          <w:rFonts w:ascii="Cambria Math" w:hAnsi="Cambria Math" w:cs="Times New Roman"/>
          <w:sz w:val="24"/>
          <w:szCs w:val="24"/>
          <w:vertAlign w:val="subscript"/>
          <w:lang w:val="en-US"/>
        </w:rPr>
        <w:t>β</w:t>
      </w:r>
      <w:r w:rsidR="00217C37" w:rsidRPr="00A04CE0">
        <w:rPr>
          <w:rFonts w:ascii="Times New Roman" w:hAnsi="Times New Roman" w:cs="Times New Roman"/>
          <w:sz w:val="24"/>
          <w:szCs w:val="24"/>
          <w:vertAlign w:val="subscript"/>
          <w:lang w:val="en-US"/>
        </w:rPr>
        <w:t>.can</w:t>
      </w:r>
      <w:r w:rsidR="00B271DD" w:rsidRPr="00A04CE0">
        <w:rPr>
          <w:rFonts w:ascii="Times New Roman" w:hAnsi="Times New Roman" w:cs="Times New Roman"/>
          <w:sz w:val="24"/>
          <w:szCs w:val="24"/>
          <w:lang w:val="en-US"/>
        </w:rPr>
        <w:t xml:space="preserve"> </w:t>
      </w:r>
      <w:r w:rsidR="00C0716D" w:rsidRPr="00A04CE0">
        <w:rPr>
          <w:rFonts w:ascii="Times New Roman" w:hAnsi="Times New Roman" w:cs="Times New Roman"/>
          <w:sz w:val="24"/>
          <w:szCs w:val="24"/>
          <w:lang w:val="en-US"/>
        </w:rPr>
        <w:t>~ Normal (0, 0.</w:t>
      </w:r>
      <w:del w:id="252" w:author="Aline Richter" w:date="2021-04-12T16:44:00Z">
        <w:r w:rsidR="00C0716D" w:rsidRPr="00A04CE0" w:rsidDel="00D90774">
          <w:rPr>
            <w:rFonts w:ascii="Times New Roman" w:hAnsi="Times New Roman" w:cs="Times New Roman"/>
            <w:sz w:val="24"/>
            <w:szCs w:val="24"/>
            <w:lang w:val="en-US"/>
          </w:rPr>
          <w:delText>0</w:delText>
        </w:r>
      </w:del>
      <w:r w:rsidR="00C0716D" w:rsidRPr="00A04CE0">
        <w:rPr>
          <w:rFonts w:ascii="Times New Roman" w:hAnsi="Times New Roman" w:cs="Times New Roman"/>
          <w:sz w:val="24"/>
          <w:szCs w:val="24"/>
          <w:lang w:val="en-US"/>
        </w:rPr>
        <w:t xml:space="preserve">001) </w:t>
      </w:r>
      <w:r w:rsidR="00B271DD" w:rsidRPr="00A04CE0">
        <w:rPr>
          <w:rFonts w:ascii="Times New Roman" w:hAnsi="Times New Roman" w:cs="Times New Roman"/>
          <w:sz w:val="24"/>
          <w:szCs w:val="24"/>
          <w:lang w:val="en-US"/>
        </w:rPr>
        <w:t xml:space="preserve">and </w:t>
      </w:r>
      <w:r w:rsidR="00217C37" w:rsidRPr="00A04CE0">
        <w:rPr>
          <w:rFonts w:ascii="Cambria Math" w:hAnsi="Cambria Math" w:cs="Times New Roman"/>
          <w:sz w:val="24"/>
          <w:szCs w:val="24"/>
          <w:lang w:val="en-US"/>
        </w:rPr>
        <w:t>τ</w:t>
      </w:r>
      <w:r w:rsidR="00217C37" w:rsidRPr="00A04CE0">
        <w:rPr>
          <w:rFonts w:ascii="Cambria Math" w:hAnsi="Cambria Math" w:cs="Times New Roman"/>
          <w:sz w:val="24"/>
          <w:szCs w:val="24"/>
          <w:vertAlign w:val="subscript"/>
          <w:lang w:val="en-US"/>
        </w:rPr>
        <w:t>β</w:t>
      </w:r>
      <w:r w:rsidR="00217C37" w:rsidRPr="00A04CE0">
        <w:rPr>
          <w:rFonts w:ascii="Times New Roman" w:hAnsi="Times New Roman" w:cs="Times New Roman"/>
          <w:sz w:val="24"/>
          <w:szCs w:val="24"/>
          <w:vertAlign w:val="subscript"/>
          <w:lang w:val="en-US"/>
        </w:rPr>
        <w:t>.can</w:t>
      </w:r>
      <w:r w:rsidR="00C0716D" w:rsidRPr="00A04CE0">
        <w:rPr>
          <w:rFonts w:ascii="Times New Roman" w:eastAsiaTheme="minorEastAsia" w:hAnsi="Times New Roman" w:cs="Times New Roman"/>
          <w:sz w:val="24"/>
          <w:szCs w:val="24"/>
          <w:lang w:val="en-US"/>
        </w:rPr>
        <w:t xml:space="preserve">, that </w:t>
      </w:r>
      <w:r w:rsidR="00400E98" w:rsidRPr="00A04CE0">
        <w:rPr>
          <w:rFonts w:ascii="Times New Roman" w:hAnsi="Times New Roman" w:cs="Times New Roman"/>
          <w:sz w:val="24"/>
          <w:szCs w:val="24"/>
          <w:lang w:val="en-US"/>
        </w:rPr>
        <w:t xml:space="preserve">is the inverse of variance </w:t>
      </w:r>
      <w:r w:rsidR="00C0716D" w:rsidRPr="00A04CE0">
        <w:rPr>
          <w:rFonts w:ascii="Times New Roman" w:hAnsi="Times New Roman" w:cs="Times New Roman"/>
          <w:sz w:val="24"/>
          <w:szCs w:val="24"/>
          <w:lang w:val="en-US"/>
        </w:rPr>
        <w:t>(</w:t>
      </w:r>
      <w:r w:rsidR="00EB04FC" w:rsidRPr="00A04CE0">
        <w:rPr>
          <w:rFonts w:ascii="Cambria Math" w:hAnsi="Cambria Math" w:cs="Times New Roman"/>
          <w:sz w:val="24"/>
          <w:szCs w:val="24"/>
          <w:lang w:val="en-US"/>
        </w:rPr>
        <w:t>τ</w:t>
      </w:r>
      <w:r w:rsidR="00EB04FC" w:rsidRPr="00A04CE0">
        <w:rPr>
          <w:rFonts w:ascii="Cambria Math" w:hAnsi="Cambria Math" w:cs="Times New Roman"/>
          <w:sz w:val="24"/>
          <w:szCs w:val="24"/>
          <w:vertAlign w:val="subscript"/>
          <w:lang w:val="en-US"/>
        </w:rPr>
        <w:t>β</w:t>
      </w:r>
      <w:r w:rsidR="00EB04FC" w:rsidRPr="00A04CE0">
        <w:rPr>
          <w:rFonts w:ascii="Times New Roman" w:hAnsi="Times New Roman" w:cs="Times New Roman"/>
          <w:sz w:val="24"/>
          <w:szCs w:val="24"/>
          <w:vertAlign w:val="subscript"/>
          <w:lang w:val="en-US"/>
        </w:rPr>
        <w:t xml:space="preserve">.can </w:t>
      </w:r>
      <w:r w:rsidR="00EB04FC" w:rsidRPr="00A04CE0">
        <w:rPr>
          <w:rFonts w:ascii="Times New Roman" w:hAnsi="Times New Roman" w:cs="Times New Roman"/>
          <w:sz w:val="24"/>
          <w:szCs w:val="24"/>
          <w:lang w:val="en-US"/>
        </w:rPr>
        <w:t xml:space="preserve">= </w:t>
      </w:r>
      <w:proofErr w:type="spellStart"/>
      <w:r w:rsidR="00EB04FC" w:rsidRPr="00A04CE0">
        <w:rPr>
          <w:rFonts w:ascii="Times New Roman" w:hAnsi="Times New Roman" w:cs="Times New Roman"/>
          <w:sz w:val="24"/>
          <w:szCs w:val="24"/>
          <w:lang w:val="en-US"/>
        </w:rPr>
        <w:t>sd</w:t>
      </w:r>
      <w:proofErr w:type="spellEnd"/>
      <w:r w:rsidR="00EB04FC" w:rsidRPr="00A04CE0">
        <w:rPr>
          <w:rFonts w:ascii="Times New Roman" w:hAnsi="Times New Roman" w:cs="Times New Roman"/>
          <w:sz w:val="24"/>
          <w:szCs w:val="24"/>
          <w:vertAlign w:val="subscript"/>
          <w:lang w:val="en-US"/>
        </w:rPr>
        <w:t>β.can</w:t>
      </w:r>
      <w:r w:rsidR="00EB04FC" w:rsidRPr="00A04CE0">
        <w:rPr>
          <w:rFonts w:ascii="Times New Roman" w:hAnsi="Times New Roman" w:cs="Times New Roman"/>
          <w:sz w:val="24"/>
          <w:szCs w:val="24"/>
          <w:vertAlign w:val="superscript"/>
          <w:lang w:val="en-US"/>
        </w:rPr>
        <w:t>-2</w:t>
      </w:r>
      <w:r w:rsidR="00C0716D" w:rsidRPr="00A04CE0">
        <w:rPr>
          <w:rFonts w:ascii="Times New Roman" w:hAnsi="Times New Roman" w:cs="Times New Roman"/>
          <w:sz w:val="24"/>
          <w:szCs w:val="24"/>
          <w:lang w:val="en-US"/>
        </w:rPr>
        <w:t>)</w:t>
      </w:r>
      <w:r w:rsidR="003A27D4" w:rsidRPr="00A04CE0">
        <w:rPr>
          <w:rFonts w:ascii="Times New Roman" w:hAnsi="Times New Roman" w:cs="Times New Roman"/>
          <w:sz w:val="24"/>
          <w:szCs w:val="24"/>
          <w:lang w:val="en-US"/>
        </w:rPr>
        <w:t>, where</w:t>
      </w:r>
      <w:r w:rsidR="00EB04FC" w:rsidRPr="00A04CE0">
        <w:rPr>
          <w:rFonts w:ascii="Times New Roman" w:hAnsi="Times New Roman" w:cs="Times New Roman"/>
          <w:sz w:val="24"/>
          <w:szCs w:val="24"/>
          <w:lang w:val="en-US"/>
        </w:rPr>
        <w:t xml:space="preserve"> </w:t>
      </w:r>
      <w:proofErr w:type="spellStart"/>
      <w:r w:rsidR="00EB04FC" w:rsidRPr="00A04CE0">
        <w:rPr>
          <w:rFonts w:ascii="Times New Roman" w:hAnsi="Times New Roman" w:cs="Times New Roman"/>
          <w:sz w:val="24"/>
          <w:szCs w:val="24"/>
          <w:lang w:val="en-US"/>
        </w:rPr>
        <w:t>sd</w:t>
      </w:r>
      <w:proofErr w:type="spellEnd"/>
      <w:r w:rsidR="00EB04FC" w:rsidRPr="00A04CE0">
        <w:rPr>
          <w:rFonts w:ascii="Times New Roman" w:hAnsi="Times New Roman" w:cs="Times New Roman"/>
          <w:sz w:val="24"/>
          <w:szCs w:val="24"/>
          <w:vertAlign w:val="subscript"/>
          <w:lang w:val="en-US"/>
        </w:rPr>
        <w:t>β.can</w:t>
      </w:r>
      <w:r w:rsidR="00EB04FC" w:rsidRPr="00A04CE0">
        <w:rPr>
          <w:rFonts w:ascii="Times New Roman" w:hAnsi="Times New Roman" w:cs="Times New Roman"/>
          <w:sz w:val="24"/>
          <w:szCs w:val="24"/>
          <w:lang w:val="en-US"/>
        </w:rPr>
        <w:t xml:space="preserve"> ~ Uniform (0,</w:t>
      </w:r>
      <w:r w:rsidR="00C0716D" w:rsidRPr="00A04CE0">
        <w:rPr>
          <w:rFonts w:ascii="Times New Roman" w:hAnsi="Times New Roman" w:cs="Times New Roman"/>
          <w:sz w:val="24"/>
          <w:szCs w:val="24"/>
          <w:lang w:val="en-US"/>
        </w:rPr>
        <w:t xml:space="preserve"> </w:t>
      </w:r>
      <w:r w:rsidR="00EB04FC" w:rsidRPr="00A04CE0">
        <w:rPr>
          <w:rFonts w:ascii="Times New Roman" w:hAnsi="Times New Roman" w:cs="Times New Roman"/>
          <w:sz w:val="24"/>
          <w:szCs w:val="24"/>
          <w:lang w:val="en-US"/>
        </w:rPr>
        <w:t>1</w:t>
      </w:r>
      <w:ins w:id="253" w:author="Aline Richter" w:date="2021-04-12T16:46:00Z">
        <w:r w:rsidR="00D90774">
          <w:rPr>
            <w:rFonts w:ascii="Times New Roman" w:hAnsi="Times New Roman" w:cs="Times New Roman"/>
            <w:sz w:val="24"/>
            <w:szCs w:val="24"/>
            <w:lang w:val="en-US"/>
          </w:rPr>
          <w:t>0</w:t>
        </w:r>
      </w:ins>
      <w:r w:rsidR="00EB04FC" w:rsidRPr="00A04CE0">
        <w:rPr>
          <w:rFonts w:ascii="Times New Roman" w:hAnsi="Times New Roman" w:cs="Times New Roman"/>
          <w:sz w:val="24"/>
          <w:szCs w:val="24"/>
          <w:lang w:val="en-US"/>
        </w:rPr>
        <w:t>)</w:t>
      </w:r>
      <w:r w:rsidR="00D92489" w:rsidRPr="00A04CE0">
        <w:rPr>
          <w:rFonts w:ascii="Times New Roman" w:hAnsi="Times New Roman" w:cs="Times New Roman"/>
          <w:sz w:val="24"/>
          <w:szCs w:val="24"/>
          <w:lang w:val="en-US"/>
        </w:rPr>
        <w:t>, and th</w:t>
      </w:r>
      <w:r w:rsidR="00A462E2" w:rsidRPr="00A04CE0">
        <w:rPr>
          <w:rFonts w:ascii="Times New Roman" w:hAnsi="Times New Roman" w:cs="Times New Roman"/>
          <w:sz w:val="24"/>
          <w:szCs w:val="24"/>
          <w:lang w:val="en-US"/>
        </w:rPr>
        <w:t xml:space="preserve">ese </w:t>
      </w:r>
      <w:r w:rsidR="00D92489" w:rsidRPr="00A04CE0">
        <w:rPr>
          <w:rFonts w:ascii="Times New Roman" w:hAnsi="Times New Roman" w:cs="Times New Roman"/>
          <w:sz w:val="24"/>
          <w:szCs w:val="24"/>
          <w:lang w:val="en-US"/>
        </w:rPr>
        <w:t>hyper-parameters are shared by all species in th</w:t>
      </w:r>
      <w:r w:rsidR="00664998" w:rsidRPr="00A04CE0">
        <w:rPr>
          <w:rFonts w:ascii="Times New Roman" w:hAnsi="Times New Roman" w:cs="Times New Roman"/>
          <w:sz w:val="24"/>
          <w:szCs w:val="24"/>
          <w:lang w:val="en-US"/>
        </w:rPr>
        <w:t>is stratum</w:t>
      </w:r>
      <w:r w:rsidR="00D92489" w:rsidRPr="00A04CE0">
        <w:rPr>
          <w:rFonts w:ascii="Times New Roman" w:hAnsi="Times New Roman" w:cs="Times New Roman"/>
          <w:sz w:val="24"/>
          <w:szCs w:val="24"/>
          <w:lang w:val="en-US"/>
        </w:rPr>
        <w:t xml:space="preserve"> (</w:t>
      </w:r>
      <w:proofErr w:type="spellStart"/>
      <w:r w:rsidR="00D92489" w:rsidRPr="00A04CE0">
        <w:rPr>
          <w:rFonts w:ascii="Times New Roman" w:hAnsi="Times New Roman" w:cs="Times New Roman"/>
          <w:sz w:val="24"/>
          <w:szCs w:val="24"/>
          <w:lang w:val="en-US"/>
        </w:rPr>
        <w:t>Yamaura</w:t>
      </w:r>
      <w:proofErr w:type="spellEnd"/>
      <w:r w:rsidR="00D92489" w:rsidRPr="00A04CE0">
        <w:rPr>
          <w:rFonts w:ascii="Times New Roman" w:hAnsi="Times New Roman" w:cs="Times New Roman"/>
          <w:sz w:val="24"/>
          <w:szCs w:val="24"/>
          <w:lang w:val="en-US"/>
        </w:rPr>
        <w:t xml:space="preserve"> et al.</w:t>
      </w:r>
      <w:r w:rsidR="008D4833">
        <w:rPr>
          <w:rFonts w:ascii="Times New Roman" w:hAnsi="Times New Roman" w:cs="Times New Roman"/>
          <w:sz w:val="24"/>
          <w:szCs w:val="24"/>
          <w:lang w:val="en-US"/>
        </w:rPr>
        <w:t>,</w:t>
      </w:r>
      <w:r w:rsidR="00D92489" w:rsidRPr="00A04CE0">
        <w:rPr>
          <w:rFonts w:ascii="Times New Roman" w:hAnsi="Times New Roman" w:cs="Times New Roman"/>
          <w:sz w:val="24"/>
          <w:szCs w:val="24"/>
          <w:lang w:val="en-US"/>
        </w:rPr>
        <w:t xml:space="preserve"> 2016)</w:t>
      </w:r>
      <w:r w:rsidR="00B52715" w:rsidRPr="00A04CE0">
        <w:rPr>
          <w:rFonts w:ascii="Times New Roman" w:hAnsi="Times New Roman" w:cs="Times New Roman"/>
          <w:sz w:val="24"/>
          <w:szCs w:val="24"/>
          <w:lang w:val="en-US"/>
        </w:rPr>
        <w:t xml:space="preserve">. </w:t>
      </w:r>
      <w:r w:rsidR="005A4062" w:rsidRPr="00A04CE0">
        <w:rPr>
          <w:rFonts w:ascii="Times New Roman" w:hAnsi="Times New Roman" w:cs="Times New Roman"/>
          <w:sz w:val="24"/>
          <w:szCs w:val="24"/>
          <w:lang w:val="en-US"/>
        </w:rPr>
        <w:t>Similarly, we determine</w:t>
      </w:r>
      <w:r w:rsidR="00A462E2" w:rsidRPr="00A04CE0">
        <w:rPr>
          <w:rFonts w:ascii="Times New Roman" w:hAnsi="Times New Roman" w:cs="Times New Roman"/>
          <w:sz w:val="24"/>
          <w:szCs w:val="24"/>
          <w:lang w:val="en-US"/>
        </w:rPr>
        <w:t>d</w:t>
      </w:r>
      <w:r w:rsidR="005A4062" w:rsidRPr="00A04CE0">
        <w:rPr>
          <w:rFonts w:ascii="Times New Roman" w:hAnsi="Times New Roman" w:cs="Times New Roman"/>
          <w:sz w:val="24"/>
          <w:szCs w:val="24"/>
          <w:lang w:val="en-US"/>
        </w:rPr>
        <w:t xml:space="preserve"> </w:t>
      </w:r>
      <w:r w:rsidR="00344AB3" w:rsidRPr="00A04CE0">
        <w:rPr>
          <w:rFonts w:ascii="Times New Roman" w:hAnsi="Times New Roman" w:cs="Times New Roman"/>
          <w:sz w:val="24"/>
          <w:szCs w:val="24"/>
          <w:lang w:val="en-US"/>
        </w:rPr>
        <w:t xml:space="preserve">the </w:t>
      </w:r>
      <w:r w:rsidR="005A4062" w:rsidRPr="00A04CE0">
        <w:rPr>
          <w:rFonts w:ascii="Times New Roman" w:hAnsi="Times New Roman" w:cs="Times New Roman"/>
          <w:sz w:val="24"/>
          <w:szCs w:val="24"/>
          <w:lang w:val="en-US"/>
        </w:rPr>
        <w:t>mean and standard deviation for understory parameters</w:t>
      </w:r>
      <w:r w:rsidR="005B36C8" w:rsidRPr="00A04CE0">
        <w:rPr>
          <w:rFonts w:ascii="Times New Roman" w:hAnsi="Times New Roman" w:cs="Times New Roman"/>
          <w:sz w:val="24"/>
          <w:szCs w:val="24"/>
          <w:lang w:val="en-US"/>
        </w:rPr>
        <w:t xml:space="preserve"> </w:t>
      </w:r>
      <w:r w:rsidR="004F3FFF" w:rsidRPr="00A04CE0">
        <w:rPr>
          <w:rFonts w:ascii="Times New Roman" w:hAnsi="Times New Roman" w:cs="Times New Roman"/>
          <w:sz w:val="24"/>
          <w:szCs w:val="24"/>
          <w:lang w:val="en-US"/>
        </w:rPr>
        <w:t xml:space="preserve">(β.und) and the slope (β1) </w:t>
      </w:r>
      <w:r w:rsidR="00344AB3" w:rsidRPr="00A04CE0">
        <w:rPr>
          <w:rFonts w:ascii="Times New Roman" w:hAnsi="Times New Roman" w:cs="Times New Roman"/>
          <w:sz w:val="24"/>
          <w:szCs w:val="24"/>
          <w:lang w:val="en-US"/>
        </w:rPr>
        <w:t xml:space="preserve">of </w:t>
      </w:r>
      <w:del w:id="254" w:author="Aline Richter" w:date="2021-04-12T16:46:00Z">
        <w:r w:rsidR="005B36C8" w:rsidRPr="00A04CE0" w:rsidDel="00D90774">
          <w:rPr>
            <w:rFonts w:ascii="Times New Roman" w:hAnsi="Times New Roman" w:cs="Times New Roman"/>
            <w:sz w:val="24"/>
            <w:szCs w:val="24"/>
            <w:lang w:val="en-US"/>
          </w:rPr>
          <w:delText xml:space="preserve">ecological </w:delText>
        </w:r>
      </w:del>
      <w:ins w:id="255" w:author="Aline Richter" w:date="2021-04-12T16:46:00Z">
        <w:r w:rsidR="00D90774">
          <w:rPr>
            <w:rFonts w:ascii="Times New Roman" w:hAnsi="Times New Roman" w:cs="Times New Roman"/>
            <w:sz w:val="24"/>
            <w:szCs w:val="24"/>
            <w:lang w:val="en-US"/>
          </w:rPr>
          <w:t>biological</w:t>
        </w:r>
        <w:r w:rsidR="00D90774" w:rsidRPr="00A04CE0">
          <w:rPr>
            <w:rFonts w:ascii="Times New Roman" w:hAnsi="Times New Roman" w:cs="Times New Roman"/>
            <w:sz w:val="24"/>
            <w:szCs w:val="24"/>
            <w:lang w:val="en-US"/>
          </w:rPr>
          <w:t xml:space="preserve"> </w:t>
        </w:r>
      </w:ins>
      <w:r w:rsidR="005B36C8" w:rsidRPr="00A04CE0">
        <w:rPr>
          <w:rFonts w:ascii="Times New Roman" w:hAnsi="Times New Roman" w:cs="Times New Roman"/>
          <w:sz w:val="24"/>
          <w:szCs w:val="24"/>
          <w:lang w:val="en-US"/>
        </w:rPr>
        <w:t>process</w:t>
      </w:r>
      <w:r w:rsidR="004F3FFF" w:rsidRPr="00A04CE0">
        <w:rPr>
          <w:rFonts w:ascii="Times New Roman" w:hAnsi="Times New Roman" w:cs="Times New Roman"/>
          <w:sz w:val="24"/>
          <w:szCs w:val="24"/>
          <w:lang w:val="en-US"/>
        </w:rPr>
        <w:t xml:space="preserve">, as well </w:t>
      </w:r>
      <w:r w:rsidR="005B36C8" w:rsidRPr="00A04CE0">
        <w:rPr>
          <w:rFonts w:ascii="Times New Roman" w:hAnsi="Times New Roman" w:cs="Times New Roman"/>
          <w:sz w:val="24"/>
          <w:szCs w:val="24"/>
          <w:lang w:val="en-US"/>
        </w:rPr>
        <w:t>for</w:t>
      </w:r>
      <w:r w:rsidR="005A4062" w:rsidRPr="00A04CE0">
        <w:rPr>
          <w:rFonts w:ascii="Times New Roman" w:hAnsi="Times New Roman" w:cs="Times New Roman"/>
          <w:sz w:val="24"/>
          <w:szCs w:val="24"/>
          <w:lang w:val="en-US"/>
        </w:rPr>
        <w:t xml:space="preserve"> </w:t>
      </w:r>
      <w:r w:rsidR="000F5AB2" w:rsidRPr="00A04CE0">
        <w:rPr>
          <w:rFonts w:ascii="Times New Roman" w:hAnsi="Times New Roman" w:cs="Times New Roman"/>
          <w:sz w:val="24"/>
          <w:szCs w:val="24"/>
          <w:lang w:val="en-US"/>
        </w:rPr>
        <w:t xml:space="preserve">parameters of </w:t>
      </w:r>
      <w:r w:rsidR="005A4062" w:rsidRPr="00A04CE0">
        <w:rPr>
          <w:rFonts w:ascii="Times New Roman" w:hAnsi="Times New Roman" w:cs="Times New Roman"/>
          <w:sz w:val="24"/>
          <w:szCs w:val="24"/>
          <w:lang w:val="en-US"/>
        </w:rPr>
        <w:t>observational process (</w:t>
      </w:r>
      <w:del w:id="256" w:author="Aline Richter" w:date="2021-04-12T16:58:00Z">
        <w:r w:rsidR="005A4062" w:rsidRPr="00A04CE0" w:rsidDel="008D0503">
          <w:rPr>
            <w:rFonts w:ascii="Times New Roman" w:hAnsi="Times New Roman" w:cs="Times New Roman"/>
            <w:sz w:val="24"/>
            <w:szCs w:val="24"/>
            <w:lang w:val="en-US"/>
          </w:rPr>
          <w:delText>α</w:delText>
        </w:r>
        <w:r w:rsidR="0079426A" w:rsidRPr="00A04CE0" w:rsidDel="008D0503">
          <w:rPr>
            <w:rFonts w:ascii="Times New Roman" w:hAnsi="Times New Roman" w:cs="Times New Roman"/>
            <w:sz w:val="24"/>
            <w:szCs w:val="24"/>
            <w:lang w:val="en-US"/>
          </w:rPr>
          <w:delText>.</w:delText>
        </w:r>
        <w:r w:rsidR="005A4062" w:rsidRPr="00A04CE0" w:rsidDel="008D0503">
          <w:rPr>
            <w:rFonts w:ascii="Times New Roman" w:hAnsi="Times New Roman" w:cs="Times New Roman"/>
            <w:sz w:val="24"/>
            <w:szCs w:val="24"/>
            <w:lang w:val="en-US"/>
          </w:rPr>
          <w:delText>can, α</w:delText>
        </w:r>
        <w:r w:rsidR="0079426A" w:rsidRPr="00A04CE0" w:rsidDel="008D0503">
          <w:rPr>
            <w:rFonts w:ascii="Times New Roman" w:hAnsi="Times New Roman" w:cs="Times New Roman"/>
            <w:sz w:val="24"/>
            <w:szCs w:val="24"/>
            <w:lang w:val="en-US"/>
          </w:rPr>
          <w:delText>.</w:delText>
        </w:r>
        <w:r w:rsidR="00B37354" w:rsidRPr="00A04CE0" w:rsidDel="008D0503">
          <w:rPr>
            <w:rFonts w:ascii="Times New Roman" w:hAnsi="Times New Roman" w:cs="Times New Roman"/>
            <w:sz w:val="24"/>
            <w:szCs w:val="24"/>
            <w:lang w:val="en-US"/>
          </w:rPr>
          <w:delText>und</w:delText>
        </w:r>
        <w:r w:rsidR="000F5AB2" w:rsidRPr="00A04CE0" w:rsidDel="008D0503">
          <w:rPr>
            <w:rFonts w:ascii="Times New Roman" w:hAnsi="Times New Roman" w:cs="Times New Roman"/>
            <w:sz w:val="24"/>
            <w:szCs w:val="24"/>
            <w:lang w:val="en-US"/>
          </w:rPr>
          <w:delText xml:space="preserve">, </w:delText>
        </w:r>
      </w:del>
      <w:r w:rsidR="005A4062" w:rsidRPr="00A04CE0">
        <w:rPr>
          <w:rFonts w:ascii="Times New Roman" w:hAnsi="Times New Roman" w:cs="Times New Roman"/>
          <w:sz w:val="24"/>
          <w:szCs w:val="24"/>
          <w:lang w:val="en-US"/>
        </w:rPr>
        <w:t>α1</w:t>
      </w:r>
      <w:ins w:id="257" w:author="Aline Richter" w:date="2021-04-12T16:57:00Z">
        <w:r w:rsidR="008D0503">
          <w:rPr>
            <w:rFonts w:ascii="Times New Roman" w:hAnsi="Times New Roman" w:cs="Times New Roman"/>
            <w:sz w:val="24"/>
            <w:szCs w:val="24"/>
            <w:lang w:val="en-US"/>
          </w:rPr>
          <w:t xml:space="preserve"> and </w:t>
        </w:r>
        <w:r w:rsidR="008D0503" w:rsidRPr="00A04CE0">
          <w:rPr>
            <w:rFonts w:ascii="Times New Roman" w:hAnsi="Times New Roman" w:cs="Times New Roman"/>
            <w:sz w:val="24"/>
            <w:szCs w:val="24"/>
            <w:lang w:val="en-US"/>
          </w:rPr>
          <w:t>α</w:t>
        </w:r>
        <w:r w:rsidR="008D0503">
          <w:rPr>
            <w:rFonts w:ascii="Times New Roman" w:hAnsi="Times New Roman" w:cs="Times New Roman"/>
            <w:sz w:val="24"/>
            <w:szCs w:val="24"/>
            <w:lang w:val="en-US"/>
          </w:rPr>
          <w:t>2</w:t>
        </w:r>
      </w:ins>
      <w:r w:rsidR="005A4062" w:rsidRPr="00A04CE0">
        <w:rPr>
          <w:rFonts w:ascii="Times New Roman" w:hAnsi="Times New Roman" w:cs="Times New Roman"/>
          <w:sz w:val="24"/>
          <w:szCs w:val="24"/>
          <w:lang w:val="en-US"/>
        </w:rPr>
        <w:t>)</w:t>
      </w:r>
      <w:ins w:id="258" w:author="Aline Richter" w:date="2021-04-12T16:57:00Z">
        <w:r w:rsidR="008D0503">
          <w:rPr>
            <w:rFonts w:ascii="Times New Roman" w:hAnsi="Times New Roman" w:cs="Times New Roman"/>
            <w:sz w:val="24"/>
            <w:szCs w:val="24"/>
            <w:lang w:val="en-US"/>
          </w:rPr>
          <w:t>.</w:t>
        </w:r>
      </w:ins>
      <w:ins w:id="259" w:author="Aline Richter" w:date="2021-04-12T16:58:00Z">
        <w:r w:rsidR="008D0503">
          <w:rPr>
            <w:rFonts w:ascii="Times New Roman" w:hAnsi="Times New Roman" w:cs="Times New Roman"/>
            <w:sz w:val="24"/>
            <w:szCs w:val="24"/>
            <w:lang w:val="en-US"/>
          </w:rPr>
          <w:t xml:space="preserve"> We</w:t>
        </w:r>
      </w:ins>
      <w:ins w:id="260" w:author="Aline Richter" w:date="2021-04-12T16:59:00Z">
        <w:r w:rsidR="008D0503">
          <w:rPr>
            <w:rFonts w:ascii="Times New Roman" w:hAnsi="Times New Roman" w:cs="Times New Roman"/>
            <w:sz w:val="24"/>
            <w:szCs w:val="24"/>
            <w:lang w:val="en-US"/>
          </w:rPr>
          <w:t xml:space="preserve"> define that </w:t>
        </w:r>
      </w:ins>
      <w:proofErr w:type="gramStart"/>
      <w:ins w:id="261" w:author="Aline Richter" w:date="2021-04-12T17:00:00Z">
        <w:r w:rsidR="009F5978">
          <w:rPr>
            <w:rFonts w:ascii="Cambria Math" w:hAnsi="Cambria Math" w:cs="Times New Roman"/>
            <w:sz w:val="24"/>
            <w:szCs w:val="24"/>
            <w:lang w:val="en-US"/>
          </w:rPr>
          <w:t>α</w:t>
        </w:r>
        <w:r w:rsidR="009F5978" w:rsidRPr="00A04CE0">
          <w:rPr>
            <w:rFonts w:ascii="Times New Roman" w:hAnsi="Times New Roman" w:cs="Times New Roman"/>
            <w:sz w:val="24"/>
            <w:szCs w:val="24"/>
            <w:lang w:val="en-US"/>
          </w:rPr>
          <w:t>.</w:t>
        </w:r>
        <w:proofErr w:type="spellStart"/>
        <w:r w:rsidR="009F5978" w:rsidRPr="00A04CE0">
          <w:rPr>
            <w:rFonts w:ascii="Times New Roman" w:hAnsi="Times New Roman" w:cs="Times New Roman"/>
            <w:sz w:val="24"/>
            <w:szCs w:val="24"/>
            <w:lang w:val="en-US"/>
          </w:rPr>
          <w:t>can</w:t>
        </w:r>
        <w:r w:rsidR="009F5978" w:rsidRPr="00A04CE0">
          <w:rPr>
            <w:rFonts w:ascii="Times New Roman" w:hAnsi="Times New Roman" w:cs="Times New Roman"/>
            <w:sz w:val="24"/>
            <w:szCs w:val="24"/>
            <w:vertAlign w:val="subscript"/>
            <w:lang w:val="en-US"/>
          </w:rPr>
          <w:t>k</w:t>
        </w:r>
        <w:proofErr w:type="spellEnd"/>
        <w:proofErr w:type="gramEnd"/>
        <w:r w:rsidR="009F5978">
          <w:rPr>
            <w:rFonts w:ascii="Times New Roman" w:hAnsi="Times New Roman" w:cs="Times New Roman"/>
            <w:sz w:val="24"/>
            <w:szCs w:val="24"/>
            <w:lang w:val="en-US"/>
          </w:rPr>
          <w:t xml:space="preserve"> and </w:t>
        </w:r>
      </w:ins>
      <w:ins w:id="262" w:author="Aline Richter" w:date="2021-04-12T17:01:00Z">
        <w:r w:rsidR="009F5978">
          <w:rPr>
            <w:rFonts w:ascii="Cambria Math" w:hAnsi="Cambria Math" w:cs="Times New Roman"/>
            <w:sz w:val="24"/>
            <w:szCs w:val="24"/>
            <w:lang w:val="en-US"/>
          </w:rPr>
          <w:t>α</w:t>
        </w:r>
      </w:ins>
      <w:ins w:id="263" w:author="Aline Richter" w:date="2021-04-12T17:00:00Z">
        <w:r w:rsidR="009F5978" w:rsidRPr="00A04CE0">
          <w:rPr>
            <w:rFonts w:ascii="Times New Roman" w:hAnsi="Times New Roman" w:cs="Times New Roman"/>
            <w:sz w:val="24"/>
            <w:szCs w:val="24"/>
            <w:lang w:val="en-US"/>
          </w:rPr>
          <w:t>.</w:t>
        </w:r>
        <w:proofErr w:type="spellStart"/>
        <w:r w:rsidR="009F5978">
          <w:rPr>
            <w:rFonts w:ascii="Times New Roman" w:hAnsi="Times New Roman" w:cs="Times New Roman"/>
            <w:sz w:val="24"/>
            <w:szCs w:val="24"/>
            <w:lang w:val="en-US"/>
          </w:rPr>
          <w:t>und</w:t>
        </w:r>
        <w:r w:rsidR="009F5978" w:rsidRPr="00A04CE0">
          <w:rPr>
            <w:rFonts w:ascii="Times New Roman" w:hAnsi="Times New Roman" w:cs="Times New Roman"/>
            <w:sz w:val="24"/>
            <w:szCs w:val="24"/>
            <w:vertAlign w:val="subscript"/>
            <w:lang w:val="en-US"/>
          </w:rPr>
          <w:t>k</w:t>
        </w:r>
      </w:ins>
      <w:proofErr w:type="spellEnd"/>
      <w:ins w:id="264" w:author="Aline Richter" w:date="2021-04-12T17:01:00Z">
        <w:r w:rsidR="009F5978">
          <w:rPr>
            <w:rFonts w:ascii="Times New Roman" w:hAnsi="Times New Roman" w:cs="Times New Roman"/>
            <w:sz w:val="24"/>
            <w:szCs w:val="24"/>
            <w:lang w:val="en-US"/>
          </w:rPr>
          <w:t xml:space="preserve"> </w:t>
        </w:r>
      </w:ins>
      <w:ins w:id="265" w:author="Aline Richter" w:date="2021-04-12T16:59:00Z">
        <w:r w:rsidR="008D0503">
          <w:rPr>
            <w:rFonts w:ascii="Times New Roman" w:hAnsi="Times New Roman" w:cs="Times New Roman"/>
            <w:sz w:val="24"/>
            <w:szCs w:val="24"/>
            <w:lang w:val="en-US"/>
          </w:rPr>
          <w:t xml:space="preserve"> </w:t>
        </w:r>
      </w:ins>
      <w:ins w:id="266" w:author="Aline Richter" w:date="2021-04-12T17:03:00Z">
        <w:r w:rsidR="0058575A" w:rsidRPr="00A04CE0">
          <w:rPr>
            <w:rFonts w:ascii="Times New Roman" w:hAnsi="Times New Roman" w:cs="Times New Roman"/>
            <w:sz w:val="24"/>
            <w:szCs w:val="24"/>
            <w:lang w:val="en-US"/>
          </w:rPr>
          <w:t>~ Normal (µ</w:t>
        </w:r>
      </w:ins>
      <w:ins w:id="267" w:author="Aline Richter" w:date="2021-04-12T17:04:00Z">
        <w:r w:rsidR="0058575A" w:rsidRPr="0058575A">
          <w:rPr>
            <w:rFonts w:ascii="Times New Roman" w:hAnsi="Times New Roman" w:cs="Times New Roman"/>
            <w:sz w:val="24"/>
            <w:szCs w:val="24"/>
            <w:vertAlign w:val="subscript"/>
            <w:lang w:val="en-US"/>
            <w:rPrChange w:id="268" w:author="Aline Richter" w:date="2021-04-12T17:04:00Z">
              <w:rPr>
                <w:rFonts w:ascii="Times New Roman" w:hAnsi="Times New Roman" w:cs="Times New Roman"/>
                <w:sz w:val="24"/>
                <w:szCs w:val="24"/>
                <w:lang w:val="en-US"/>
              </w:rPr>
            </w:rPrChange>
          </w:rPr>
          <w:t>α</w:t>
        </w:r>
      </w:ins>
      <w:ins w:id="269" w:author="Aline Richter" w:date="2021-04-12T17:03:00Z">
        <w:r w:rsidR="0058575A" w:rsidRPr="00A04CE0">
          <w:rPr>
            <w:rFonts w:ascii="Times New Roman" w:hAnsi="Times New Roman" w:cs="Times New Roman"/>
            <w:sz w:val="24"/>
            <w:szCs w:val="24"/>
            <w:vertAlign w:val="subscript"/>
            <w:lang w:val="en-US"/>
          </w:rPr>
          <w:t>.can</w:t>
        </w:r>
        <w:r w:rsidR="0058575A" w:rsidRPr="00A04CE0">
          <w:rPr>
            <w:rFonts w:ascii="Times New Roman" w:hAnsi="Times New Roman" w:cs="Times New Roman"/>
            <w:sz w:val="24"/>
            <w:szCs w:val="24"/>
            <w:lang w:val="en-US"/>
          </w:rPr>
          <w:t xml:space="preserve">, </w:t>
        </w:r>
        <w:r w:rsidR="0058575A" w:rsidRPr="00A04CE0">
          <w:rPr>
            <w:rFonts w:ascii="Cambria Math" w:hAnsi="Cambria Math" w:cs="Times New Roman"/>
            <w:sz w:val="24"/>
            <w:szCs w:val="24"/>
            <w:lang w:val="en-US"/>
          </w:rPr>
          <w:t>τ</w:t>
        </w:r>
      </w:ins>
      <w:ins w:id="270" w:author="Aline Richter" w:date="2021-04-12T17:04:00Z">
        <w:r w:rsidR="0058575A" w:rsidRPr="0058575A">
          <w:rPr>
            <w:rFonts w:ascii="Times New Roman" w:hAnsi="Times New Roman" w:cs="Times New Roman"/>
            <w:sz w:val="24"/>
            <w:szCs w:val="24"/>
            <w:vertAlign w:val="subscript"/>
            <w:lang w:val="en-US"/>
          </w:rPr>
          <w:t xml:space="preserve"> </w:t>
        </w:r>
        <w:r w:rsidR="0058575A" w:rsidRPr="00F47C42">
          <w:rPr>
            <w:rFonts w:ascii="Times New Roman" w:hAnsi="Times New Roman" w:cs="Times New Roman"/>
            <w:sz w:val="24"/>
            <w:szCs w:val="24"/>
            <w:vertAlign w:val="subscript"/>
            <w:lang w:val="en-US"/>
          </w:rPr>
          <w:t>α</w:t>
        </w:r>
      </w:ins>
      <w:ins w:id="271" w:author="Aline Richter" w:date="2021-04-12T17:03:00Z">
        <w:r w:rsidR="0058575A" w:rsidRPr="00A04CE0">
          <w:rPr>
            <w:rFonts w:ascii="Times New Roman" w:hAnsi="Times New Roman" w:cs="Times New Roman"/>
            <w:sz w:val="24"/>
            <w:szCs w:val="24"/>
            <w:vertAlign w:val="subscript"/>
            <w:lang w:val="en-US"/>
          </w:rPr>
          <w:t>.can</w:t>
        </w:r>
        <w:r w:rsidR="0058575A" w:rsidRPr="00A04CE0">
          <w:rPr>
            <w:rFonts w:ascii="Times New Roman" w:hAnsi="Times New Roman" w:cs="Times New Roman"/>
            <w:sz w:val="24"/>
            <w:szCs w:val="24"/>
            <w:lang w:val="en-US"/>
          </w:rPr>
          <w:t>),</w:t>
        </w:r>
      </w:ins>
      <w:ins w:id="272" w:author="Aline Richter" w:date="2021-04-12T17:04:00Z">
        <w:r w:rsidR="0058575A">
          <w:rPr>
            <w:rFonts w:ascii="Times New Roman" w:hAnsi="Times New Roman" w:cs="Times New Roman"/>
            <w:sz w:val="24"/>
            <w:szCs w:val="24"/>
            <w:lang w:val="en-US"/>
          </w:rPr>
          <w:t xml:space="preserve"> but </w:t>
        </w:r>
      </w:ins>
      <w:ins w:id="273" w:author="Aline Richter" w:date="2021-04-12T17:05:00Z">
        <w:r w:rsidR="0058575A">
          <w:rPr>
            <w:rFonts w:ascii="Times New Roman" w:hAnsi="Times New Roman" w:cs="Times New Roman"/>
            <w:sz w:val="24"/>
            <w:szCs w:val="24"/>
            <w:lang w:val="en-US"/>
          </w:rPr>
          <w:t>to avoid the yielding of informative priors</w:t>
        </w:r>
      </w:ins>
      <w:ins w:id="274" w:author="Aline Richter" w:date="2021-04-12T17:06:00Z">
        <w:r w:rsidR="0058575A">
          <w:rPr>
            <w:rFonts w:ascii="Times New Roman" w:hAnsi="Times New Roman" w:cs="Times New Roman"/>
            <w:sz w:val="24"/>
            <w:szCs w:val="24"/>
            <w:lang w:val="en-US"/>
          </w:rPr>
          <w:t xml:space="preserve"> we set the </w:t>
        </w:r>
      </w:ins>
      <w:ins w:id="275" w:author="Aline Richter" w:date="2021-04-12T17:07:00Z">
        <w:r w:rsidR="0058575A" w:rsidRPr="00A04CE0">
          <w:rPr>
            <w:rFonts w:ascii="Times New Roman" w:hAnsi="Times New Roman" w:cs="Times New Roman"/>
            <w:sz w:val="24"/>
            <w:szCs w:val="24"/>
            <w:lang w:val="en-US"/>
          </w:rPr>
          <w:t>µ</w:t>
        </w:r>
        <w:r w:rsidR="0058575A" w:rsidRPr="00F47C42">
          <w:rPr>
            <w:rFonts w:ascii="Times New Roman" w:hAnsi="Times New Roman" w:cs="Times New Roman"/>
            <w:sz w:val="24"/>
            <w:szCs w:val="24"/>
            <w:vertAlign w:val="subscript"/>
            <w:lang w:val="en-US"/>
          </w:rPr>
          <w:t>α</w:t>
        </w:r>
        <w:r w:rsidR="0058575A" w:rsidRPr="00A04CE0">
          <w:rPr>
            <w:rFonts w:ascii="Times New Roman" w:hAnsi="Times New Roman" w:cs="Times New Roman"/>
            <w:sz w:val="24"/>
            <w:szCs w:val="24"/>
            <w:vertAlign w:val="subscript"/>
            <w:lang w:val="en-US"/>
          </w:rPr>
          <w:t>.can</w:t>
        </w:r>
        <w:r w:rsidR="0058575A">
          <w:rPr>
            <w:rFonts w:ascii="Times New Roman" w:hAnsi="Times New Roman" w:cs="Times New Roman"/>
            <w:sz w:val="24"/>
            <w:szCs w:val="24"/>
            <w:vertAlign w:val="subscript"/>
            <w:lang w:val="en-US"/>
          </w:rPr>
          <w:t xml:space="preserve"> </w:t>
        </w:r>
      </w:ins>
      <w:ins w:id="276" w:author="Aline Richter" w:date="2021-04-12T17:12:00Z">
        <w:r w:rsidR="0058575A">
          <w:rPr>
            <w:rFonts w:ascii="Times New Roman" w:hAnsi="Times New Roman" w:cs="Times New Roman"/>
            <w:sz w:val="24"/>
            <w:szCs w:val="24"/>
            <w:lang w:val="en-US"/>
          </w:rPr>
          <w:t xml:space="preserve"> = logit(</w:t>
        </w:r>
        <w:r w:rsidR="0058575A" w:rsidRPr="00A04CE0">
          <w:rPr>
            <w:rFonts w:ascii="Times New Roman" w:hAnsi="Times New Roman" w:cs="Times New Roman"/>
            <w:sz w:val="24"/>
            <w:szCs w:val="24"/>
            <w:lang w:val="en-US"/>
          </w:rPr>
          <w:t>µ</w:t>
        </w:r>
        <w:r w:rsidR="0058575A" w:rsidRPr="00F47C42">
          <w:rPr>
            <w:rFonts w:ascii="Times New Roman" w:hAnsi="Times New Roman" w:cs="Times New Roman"/>
            <w:sz w:val="24"/>
            <w:szCs w:val="24"/>
            <w:vertAlign w:val="subscript"/>
            <w:lang w:val="en-US"/>
          </w:rPr>
          <w:t>α</w:t>
        </w:r>
        <w:r w:rsidR="0058575A" w:rsidRPr="00A04CE0">
          <w:rPr>
            <w:rFonts w:ascii="Times New Roman" w:hAnsi="Times New Roman" w:cs="Times New Roman"/>
            <w:sz w:val="24"/>
            <w:szCs w:val="24"/>
            <w:vertAlign w:val="subscript"/>
            <w:lang w:val="en-US"/>
          </w:rPr>
          <w:t>.</w:t>
        </w:r>
        <w:proofErr w:type="spellStart"/>
        <w:r w:rsidR="0058575A" w:rsidRPr="00A04CE0">
          <w:rPr>
            <w:rFonts w:ascii="Times New Roman" w:hAnsi="Times New Roman" w:cs="Times New Roman"/>
            <w:sz w:val="24"/>
            <w:szCs w:val="24"/>
            <w:vertAlign w:val="subscript"/>
            <w:lang w:val="en-US"/>
          </w:rPr>
          <w:t>can</w:t>
        </w:r>
        <w:r w:rsidR="0058575A">
          <w:rPr>
            <w:rFonts w:ascii="Times New Roman" w:hAnsi="Times New Roman" w:cs="Times New Roman"/>
            <w:sz w:val="24"/>
            <w:szCs w:val="24"/>
            <w:vertAlign w:val="subscript"/>
            <w:lang w:val="en-US"/>
          </w:rPr>
          <w:t>.pre</w:t>
        </w:r>
        <w:proofErr w:type="spellEnd"/>
        <w:r w:rsidR="0058575A">
          <w:rPr>
            <w:rFonts w:ascii="Times New Roman" w:hAnsi="Times New Roman" w:cs="Times New Roman"/>
            <w:sz w:val="24"/>
            <w:szCs w:val="24"/>
            <w:lang w:val="en-US"/>
          </w:rPr>
          <w:t xml:space="preserve">), when </w:t>
        </w:r>
        <w:r w:rsidR="0058575A" w:rsidRPr="00A04CE0">
          <w:rPr>
            <w:rFonts w:ascii="Times New Roman" w:hAnsi="Times New Roman" w:cs="Times New Roman"/>
            <w:sz w:val="24"/>
            <w:szCs w:val="24"/>
            <w:lang w:val="en-US"/>
          </w:rPr>
          <w:t>µ</w:t>
        </w:r>
        <w:r w:rsidR="0058575A" w:rsidRPr="00F47C42">
          <w:rPr>
            <w:rFonts w:ascii="Times New Roman" w:hAnsi="Times New Roman" w:cs="Times New Roman"/>
            <w:sz w:val="24"/>
            <w:szCs w:val="24"/>
            <w:vertAlign w:val="subscript"/>
            <w:lang w:val="en-US"/>
          </w:rPr>
          <w:t>α</w:t>
        </w:r>
        <w:r w:rsidR="0058575A" w:rsidRPr="00A04CE0">
          <w:rPr>
            <w:rFonts w:ascii="Times New Roman" w:hAnsi="Times New Roman" w:cs="Times New Roman"/>
            <w:sz w:val="24"/>
            <w:szCs w:val="24"/>
            <w:vertAlign w:val="subscript"/>
            <w:lang w:val="en-US"/>
          </w:rPr>
          <w:t>.</w:t>
        </w:r>
        <w:proofErr w:type="spellStart"/>
        <w:r w:rsidR="0058575A" w:rsidRPr="00A04CE0">
          <w:rPr>
            <w:rFonts w:ascii="Times New Roman" w:hAnsi="Times New Roman" w:cs="Times New Roman"/>
            <w:sz w:val="24"/>
            <w:szCs w:val="24"/>
            <w:vertAlign w:val="subscript"/>
            <w:lang w:val="en-US"/>
          </w:rPr>
          <w:t>can</w:t>
        </w:r>
      </w:ins>
      <w:ins w:id="277" w:author="Aline Richter" w:date="2021-04-12T17:13:00Z">
        <w:r w:rsidR="0036380C">
          <w:rPr>
            <w:rFonts w:ascii="Times New Roman" w:hAnsi="Times New Roman" w:cs="Times New Roman"/>
            <w:sz w:val="24"/>
            <w:szCs w:val="24"/>
            <w:vertAlign w:val="subscript"/>
            <w:lang w:val="en-US"/>
          </w:rPr>
          <w:t>.pre</w:t>
        </w:r>
        <w:proofErr w:type="spellEnd"/>
        <w:r w:rsidR="0036380C">
          <w:rPr>
            <w:rFonts w:ascii="Times New Roman" w:hAnsi="Times New Roman" w:cs="Times New Roman"/>
            <w:sz w:val="24"/>
            <w:szCs w:val="24"/>
            <w:vertAlign w:val="subscript"/>
            <w:lang w:val="en-US"/>
          </w:rPr>
          <w:t xml:space="preserve"> </w:t>
        </w:r>
      </w:ins>
      <w:ins w:id="278" w:author="Aline Richter" w:date="2021-04-12T17:08:00Z">
        <w:r w:rsidR="0058575A">
          <w:rPr>
            <w:rFonts w:ascii="Times New Roman" w:hAnsi="Times New Roman" w:cs="Times New Roman"/>
            <w:sz w:val="24"/>
            <w:szCs w:val="24"/>
            <w:lang w:val="en-US"/>
          </w:rPr>
          <w:t>~ Uniform</w:t>
        </w:r>
      </w:ins>
      <w:ins w:id="279" w:author="Aline Richter" w:date="2021-04-12T17:10:00Z">
        <w:r w:rsidR="0058575A">
          <w:rPr>
            <w:rFonts w:ascii="Times New Roman" w:hAnsi="Times New Roman" w:cs="Times New Roman"/>
            <w:sz w:val="24"/>
            <w:szCs w:val="24"/>
            <w:lang w:val="en-US"/>
          </w:rPr>
          <w:t xml:space="preserve"> (0, 1)</w:t>
        </w:r>
      </w:ins>
      <w:r w:rsidR="005A4062" w:rsidRPr="00A04CE0">
        <w:rPr>
          <w:rFonts w:ascii="Times New Roman" w:hAnsi="Times New Roman" w:cs="Times New Roman"/>
          <w:sz w:val="24"/>
          <w:szCs w:val="24"/>
          <w:lang w:val="en-US"/>
        </w:rPr>
        <w:t>.</w:t>
      </w:r>
      <w:r w:rsidR="007C2EBF" w:rsidRPr="00A04CE0">
        <w:rPr>
          <w:rFonts w:ascii="Times New Roman" w:hAnsi="Times New Roman" w:cs="Times New Roman"/>
          <w:sz w:val="24"/>
          <w:szCs w:val="24"/>
          <w:lang w:val="en-US"/>
        </w:rPr>
        <w:t xml:space="preserve"> </w:t>
      </w:r>
      <w:r w:rsidR="00400E98" w:rsidRPr="00A04CE0">
        <w:rPr>
          <w:rFonts w:ascii="Times New Roman" w:hAnsi="Times New Roman" w:cs="Times New Roman"/>
          <w:sz w:val="24"/>
          <w:szCs w:val="24"/>
          <w:lang w:val="en-US"/>
        </w:rPr>
        <w:t xml:space="preserve">The model </w:t>
      </w:r>
      <w:r w:rsidR="00A462E2" w:rsidRPr="00A04CE0">
        <w:rPr>
          <w:rFonts w:ascii="Times New Roman" w:hAnsi="Times New Roman" w:cs="Times New Roman"/>
          <w:sz w:val="24"/>
          <w:szCs w:val="24"/>
          <w:lang w:val="en-US"/>
        </w:rPr>
        <w:t>w</w:t>
      </w:r>
      <w:r w:rsidR="00EB04FC" w:rsidRPr="00A04CE0">
        <w:rPr>
          <w:rFonts w:ascii="Times New Roman" w:hAnsi="Times New Roman" w:cs="Times New Roman"/>
          <w:sz w:val="24"/>
          <w:szCs w:val="24"/>
          <w:lang w:val="en-US"/>
        </w:rPr>
        <w:t>as</w:t>
      </w:r>
      <w:r w:rsidR="00A462E2" w:rsidRPr="00A04CE0">
        <w:rPr>
          <w:rFonts w:ascii="Times New Roman" w:hAnsi="Times New Roman" w:cs="Times New Roman"/>
          <w:sz w:val="24"/>
          <w:szCs w:val="24"/>
          <w:lang w:val="en-US"/>
        </w:rPr>
        <w:t xml:space="preserve"> </w:t>
      </w:r>
      <w:r w:rsidR="00400E98" w:rsidRPr="00A04CE0">
        <w:rPr>
          <w:rFonts w:ascii="Times New Roman" w:hAnsi="Times New Roman" w:cs="Times New Roman"/>
          <w:sz w:val="24"/>
          <w:szCs w:val="24"/>
          <w:lang w:val="en-US"/>
        </w:rPr>
        <w:t xml:space="preserve">run using the package </w:t>
      </w:r>
      <w:proofErr w:type="spellStart"/>
      <w:r w:rsidR="00400E98" w:rsidRPr="00A04CE0">
        <w:rPr>
          <w:rFonts w:ascii="Times New Roman" w:hAnsi="Times New Roman" w:cs="Times New Roman"/>
          <w:i/>
          <w:sz w:val="24"/>
          <w:szCs w:val="24"/>
          <w:lang w:val="en-US"/>
        </w:rPr>
        <w:t>jagsUI</w:t>
      </w:r>
      <w:proofErr w:type="spellEnd"/>
      <w:r w:rsidR="00400E98" w:rsidRPr="00A04CE0">
        <w:rPr>
          <w:rFonts w:ascii="Times New Roman" w:hAnsi="Times New Roman" w:cs="Times New Roman"/>
          <w:sz w:val="24"/>
          <w:szCs w:val="24"/>
          <w:lang w:val="en-US"/>
        </w:rPr>
        <w:t xml:space="preserve"> (v. 1.4.9, Kellner</w:t>
      </w:r>
      <w:r w:rsidR="0094571E" w:rsidRPr="00A04CE0">
        <w:rPr>
          <w:rFonts w:ascii="Times New Roman" w:hAnsi="Times New Roman" w:cs="Times New Roman"/>
          <w:sz w:val="24"/>
          <w:szCs w:val="24"/>
          <w:lang w:val="en-US"/>
        </w:rPr>
        <w:t xml:space="preserve">, 2017) with three </w:t>
      </w:r>
      <w:r w:rsidR="00B50B05" w:rsidRPr="00A04CE0">
        <w:rPr>
          <w:rFonts w:ascii="Times New Roman" w:hAnsi="Times New Roman" w:cs="Times New Roman"/>
          <w:sz w:val="24"/>
          <w:szCs w:val="24"/>
          <w:lang w:val="en-US"/>
        </w:rPr>
        <w:t>Markov</w:t>
      </w:r>
      <w:r w:rsidR="0094571E" w:rsidRPr="00A04CE0">
        <w:rPr>
          <w:rFonts w:ascii="Times New Roman" w:hAnsi="Times New Roman" w:cs="Times New Roman"/>
          <w:sz w:val="24"/>
          <w:szCs w:val="24"/>
          <w:lang w:val="en-US"/>
        </w:rPr>
        <w:t xml:space="preserve"> </w:t>
      </w:r>
      <w:r w:rsidR="00B50B05" w:rsidRPr="00A04CE0">
        <w:rPr>
          <w:rFonts w:ascii="Times New Roman" w:hAnsi="Times New Roman" w:cs="Times New Roman"/>
          <w:sz w:val="24"/>
          <w:szCs w:val="24"/>
          <w:lang w:val="en-US"/>
        </w:rPr>
        <w:t>C</w:t>
      </w:r>
      <w:r w:rsidR="0094571E" w:rsidRPr="00A04CE0">
        <w:rPr>
          <w:rFonts w:ascii="Times New Roman" w:hAnsi="Times New Roman" w:cs="Times New Roman"/>
          <w:sz w:val="24"/>
          <w:szCs w:val="24"/>
          <w:lang w:val="en-US"/>
        </w:rPr>
        <w:t xml:space="preserve">hains Monte Carlo (MCMC), </w:t>
      </w:r>
      <w:r w:rsidR="0079426A" w:rsidRPr="00A04CE0">
        <w:rPr>
          <w:rFonts w:ascii="Times New Roman" w:hAnsi="Times New Roman" w:cs="Times New Roman"/>
          <w:sz w:val="24"/>
          <w:szCs w:val="24"/>
          <w:lang w:val="en-US"/>
        </w:rPr>
        <w:t xml:space="preserve">230,000 </w:t>
      </w:r>
      <w:r w:rsidR="0094571E" w:rsidRPr="00A04CE0">
        <w:rPr>
          <w:rFonts w:ascii="Times New Roman" w:hAnsi="Times New Roman" w:cs="Times New Roman"/>
          <w:sz w:val="24"/>
          <w:szCs w:val="24"/>
          <w:lang w:val="en-US"/>
        </w:rPr>
        <w:t xml:space="preserve">iterations with the first </w:t>
      </w:r>
      <w:r w:rsidR="0079426A" w:rsidRPr="00A04CE0">
        <w:rPr>
          <w:rFonts w:ascii="Times New Roman" w:hAnsi="Times New Roman" w:cs="Times New Roman"/>
          <w:sz w:val="24"/>
          <w:szCs w:val="24"/>
          <w:lang w:val="en-US"/>
        </w:rPr>
        <w:t>30,</w:t>
      </w:r>
      <w:r w:rsidR="0094571E" w:rsidRPr="00A04CE0">
        <w:rPr>
          <w:rFonts w:ascii="Times New Roman" w:hAnsi="Times New Roman" w:cs="Times New Roman"/>
          <w:sz w:val="24"/>
          <w:szCs w:val="24"/>
          <w:lang w:val="en-US"/>
        </w:rPr>
        <w:t xml:space="preserve">000 iterations discarded and </w:t>
      </w:r>
      <w:r w:rsidR="00344AB3" w:rsidRPr="00A04CE0">
        <w:rPr>
          <w:rFonts w:ascii="Times New Roman" w:hAnsi="Times New Roman" w:cs="Times New Roman"/>
          <w:sz w:val="24"/>
          <w:szCs w:val="24"/>
          <w:lang w:val="en-US"/>
        </w:rPr>
        <w:t xml:space="preserve">a </w:t>
      </w:r>
      <w:r w:rsidR="0094571E" w:rsidRPr="00A04CE0">
        <w:rPr>
          <w:rFonts w:ascii="Times New Roman" w:hAnsi="Times New Roman" w:cs="Times New Roman"/>
          <w:sz w:val="24"/>
          <w:szCs w:val="24"/>
          <w:lang w:val="en-US"/>
        </w:rPr>
        <w:t xml:space="preserve">thinning rate of </w:t>
      </w:r>
      <w:r w:rsidR="0079426A" w:rsidRPr="00A04CE0">
        <w:rPr>
          <w:rFonts w:ascii="Times New Roman" w:hAnsi="Times New Roman" w:cs="Times New Roman"/>
          <w:sz w:val="24"/>
          <w:szCs w:val="24"/>
          <w:lang w:val="en-US"/>
        </w:rPr>
        <w:t>200</w:t>
      </w:r>
      <w:r w:rsidR="0094571E" w:rsidRPr="00A04CE0">
        <w:rPr>
          <w:rFonts w:ascii="Times New Roman" w:hAnsi="Times New Roman" w:cs="Times New Roman"/>
          <w:sz w:val="24"/>
          <w:szCs w:val="24"/>
          <w:lang w:val="en-US"/>
        </w:rPr>
        <w:t xml:space="preserve">. </w:t>
      </w:r>
      <w:r w:rsidR="007443AF" w:rsidRPr="00A04CE0">
        <w:rPr>
          <w:rFonts w:ascii="Times New Roman" w:hAnsi="Times New Roman" w:cs="Times New Roman"/>
          <w:sz w:val="24"/>
          <w:szCs w:val="24"/>
          <w:lang w:val="en-US"/>
        </w:rPr>
        <w:t>These settings of MCMC results</w:t>
      </w:r>
      <w:r w:rsidR="0094571E" w:rsidRPr="00A04CE0">
        <w:rPr>
          <w:rFonts w:ascii="Times New Roman" w:hAnsi="Times New Roman" w:cs="Times New Roman"/>
          <w:sz w:val="24"/>
          <w:szCs w:val="24"/>
          <w:lang w:val="en-US"/>
        </w:rPr>
        <w:t xml:space="preserve"> in a posterior sampling with 3</w:t>
      </w:r>
      <w:r w:rsidR="00E2118E" w:rsidRPr="00A04CE0">
        <w:rPr>
          <w:rFonts w:ascii="Times New Roman" w:hAnsi="Times New Roman" w:cs="Times New Roman"/>
          <w:sz w:val="24"/>
          <w:szCs w:val="24"/>
          <w:lang w:val="en-US"/>
        </w:rPr>
        <w:t>,</w:t>
      </w:r>
      <w:r w:rsidR="0094571E" w:rsidRPr="00A04CE0">
        <w:rPr>
          <w:rFonts w:ascii="Times New Roman" w:hAnsi="Times New Roman" w:cs="Times New Roman"/>
          <w:sz w:val="24"/>
          <w:szCs w:val="24"/>
          <w:lang w:val="en-US"/>
        </w:rPr>
        <w:t>000 iterations. We also define</w:t>
      </w:r>
      <w:r w:rsidR="00A462E2" w:rsidRPr="00A04CE0">
        <w:rPr>
          <w:rFonts w:ascii="Times New Roman" w:hAnsi="Times New Roman" w:cs="Times New Roman"/>
          <w:sz w:val="24"/>
          <w:szCs w:val="24"/>
          <w:lang w:val="en-US"/>
        </w:rPr>
        <w:t>d</w:t>
      </w:r>
      <w:r w:rsidR="0094571E" w:rsidRPr="00A04CE0">
        <w:rPr>
          <w:rFonts w:ascii="Times New Roman" w:hAnsi="Times New Roman" w:cs="Times New Roman"/>
          <w:sz w:val="24"/>
          <w:szCs w:val="24"/>
          <w:lang w:val="en-US"/>
        </w:rPr>
        <w:t xml:space="preserve"> initi</w:t>
      </w:r>
      <w:r w:rsidR="00EE2203" w:rsidRPr="00A04CE0">
        <w:rPr>
          <w:rFonts w:ascii="Times New Roman" w:hAnsi="Times New Roman" w:cs="Times New Roman"/>
          <w:sz w:val="24"/>
          <w:szCs w:val="24"/>
          <w:lang w:val="en-US"/>
        </w:rPr>
        <w:t>al values for</w:t>
      </w:r>
      <w:r w:rsidR="00722C47" w:rsidRPr="00A04CE0">
        <w:rPr>
          <w:rFonts w:ascii="Times New Roman" w:hAnsi="Times New Roman" w:cs="Times New Roman"/>
          <w:sz w:val="24"/>
          <w:szCs w:val="24"/>
          <w:lang w:val="en-US"/>
        </w:rPr>
        <w:t xml:space="preserve"> </w:t>
      </w:r>
      <w:r w:rsidR="00EE2203" w:rsidRPr="00A04CE0">
        <w:rPr>
          <w:rFonts w:ascii="Times New Roman" w:hAnsi="Times New Roman" w:cs="Times New Roman"/>
          <w:sz w:val="24"/>
          <w:szCs w:val="24"/>
          <w:lang w:val="en-US"/>
        </w:rPr>
        <w:t>parameter N</w:t>
      </w:r>
      <w:r w:rsidR="00722C47" w:rsidRPr="00A04CE0">
        <w:rPr>
          <w:rFonts w:ascii="Times New Roman" w:hAnsi="Times New Roman" w:cs="Times New Roman"/>
          <w:sz w:val="24"/>
          <w:szCs w:val="24"/>
          <w:lang w:val="en-US"/>
        </w:rPr>
        <w:t xml:space="preserve"> </w:t>
      </w:r>
      <w:r w:rsidR="0094571E" w:rsidRPr="00A04CE0">
        <w:rPr>
          <w:rFonts w:ascii="Times New Roman" w:hAnsi="Times New Roman" w:cs="Times New Roman"/>
          <w:sz w:val="24"/>
          <w:szCs w:val="24"/>
          <w:lang w:val="en-US"/>
        </w:rPr>
        <w:t>and monito</w:t>
      </w:r>
      <w:r w:rsidR="00C0716D" w:rsidRPr="00A04CE0">
        <w:rPr>
          <w:rFonts w:ascii="Times New Roman" w:hAnsi="Times New Roman" w:cs="Times New Roman"/>
          <w:sz w:val="24"/>
          <w:szCs w:val="24"/>
          <w:lang w:val="en-US"/>
        </w:rPr>
        <w:t>red</w:t>
      </w:r>
      <w:r w:rsidR="0094571E" w:rsidRPr="00A04CE0">
        <w:rPr>
          <w:rFonts w:ascii="Times New Roman" w:hAnsi="Times New Roman" w:cs="Times New Roman"/>
          <w:sz w:val="24"/>
          <w:szCs w:val="24"/>
          <w:lang w:val="en-US"/>
        </w:rPr>
        <w:t xml:space="preserve"> the </w:t>
      </w:r>
      <w:del w:id="280" w:author="Aline Richter" w:date="2021-04-12T17:19:00Z">
        <w:r w:rsidR="00EB4A71" w:rsidRPr="00A04CE0" w:rsidDel="0036380C">
          <w:rPr>
            <w:rFonts w:ascii="Times New Roman" w:hAnsi="Times New Roman" w:cs="Times New Roman"/>
            <w:sz w:val="24"/>
            <w:szCs w:val="24"/>
            <w:lang w:val="en-US"/>
          </w:rPr>
          <w:delText>assemblage</w:delText>
        </w:r>
        <w:r w:rsidR="00C0716D" w:rsidRPr="00A04CE0" w:rsidDel="0036380C">
          <w:rPr>
            <w:rFonts w:ascii="Times New Roman" w:hAnsi="Times New Roman" w:cs="Times New Roman"/>
            <w:sz w:val="24"/>
            <w:szCs w:val="24"/>
            <w:lang w:val="en-US"/>
          </w:rPr>
          <w:delText xml:space="preserve"> </w:delText>
        </w:r>
      </w:del>
      <w:ins w:id="281" w:author="Aline Richter" w:date="2021-04-12T17:19:00Z">
        <w:r w:rsidR="0036380C">
          <w:rPr>
            <w:rFonts w:ascii="Times New Roman" w:hAnsi="Times New Roman" w:cs="Times New Roman"/>
            <w:sz w:val="24"/>
            <w:szCs w:val="24"/>
            <w:lang w:val="en-US"/>
          </w:rPr>
          <w:t>community mean</w:t>
        </w:r>
        <w:r w:rsidR="0036380C" w:rsidRPr="00A04CE0">
          <w:rPr>
            <w:rFonts w:ascii="Times New Roman" w:hAnsi="Times New Roman" w:cs="Times New Roman"/>
            <w:sz w:val="24"/>
            <w:szCs w:val="24"/>
            <w:lang w:val="en-US"/>
          </w:rPr>
          <w:t xml:space="preserve"> </w:t>
        </w:r>
      </w:ins>
      <w:r w:rsidR="0094571E" w:rsidRPr="00A04CE0">
        <w:rPr>
          <w:rFonts w:ascii="Times New Roman" w:hAnsi="Times New Roman" w:cs="Times New Roman"/>
          <w:sz w:val="24"/>
          <w:szCs w:val="24"/>
          <w:lang w:val="en-US"/>
        </w:rPr>
        <w:t>and species-level parameters</w:t>
      </w:r>
      <w:r w:rsidR="002356CE" w:rsidRPr="00A04CE0">
        <w:rPr>
          <w:rFonts w:ascii="Times New Roman" w:hAnsi="Times New Roman" w:cs="Times New Roman"/>
          <w:sz w:val="24"/>
          <w:szCs w:val="24"/>
          <w:lang w:val="en-US"/>
        </w:rPr>
        <w:t>.</w:t>
      </w:r>
      <w:r w:rsidR="000F5AB2" w:rsidRPr="00A04CE0">
        <w:rPr>
          <w:rFonts w:ascii="Times New Roman" w:hAnsi="Times New Roman" w:cs="Times New Roman"/>
          <w:sz w:val="24"/>
          <w:szCs w:val="24"/>
          <w:lang w:val="en-US"/>
        </w:rPr>
        <w:t xml:space="preserve"> We checked the convergence of MCMC</w:t>
      </w:r>
      <w:ins w:id="282" w:author="Aline Richter" w:date="2021-04-12T17:21:00Z">
        <w:r w:rsidR="0036380C">
          <w:rPr>
            <w:rFonts w:ascii="Times New Roman" w:hAnsi="Times New Roman" w:cs="Times New Roman"/>
            <w:sz w:val="24"/>
            <w:szCs w:val="24"/>
            <w:lang w:val="en-US"/>
          </w:rPr>
          <w:t xml:space="preserve"> </w:t>
        </w:r>
      </w:ins>
      <w:ins w:id="283" w:author="Aline Richter" w:date="2021-04-12T17:23:00Z">
        <w:r w:rsidR="0036380C">
          <w:rPr>
            <w:rFonts w:ascii="Times New Roman" w:hAnsi="Times New Roman" w:cs="Times New Roman"/>
            <w:sz w:val="24"/>
            <w:szCs w:val="24"/>
            <w:lang w:val="en-US"/>
          </w:rPr>
          <w:t xml:space="preserve">graphical </w:t>
        </w:r>
        <w:r w:rsidR="005E5A91">
          <w:rPr>
            <w:rFonts w:ascii="Times New Roman" w:hAnsi="Times New Roman" w:cs="Times New Roman"/>
            <w:sz w:val="24"/>
            <w:szCs w:val="24"/>
            <w:lang w:val="en-US"/>
          </w:rPr>
          <w:t>visualization (Appendix 1)</w:t>
        </w:r>
      </w:ins>
      <w:del w:id="284" w:author="Aline Richter" w:date="2021-04-12T17:21:00Z">
        <w:r w:rsidR="000F5AB2" w:rsidRPr="00A04CE0" w:rsidDel="0036380C">
          <w:rPr>
            <w:rFonts w:ascii="Times New Roman" w:hAnsi="Times New Roman" w:cs="Times New Roman"/>
            <w:sz w:val="24"/>
            <w:szCs w:val="24"/>
            <w:lang w:val="en-US"/>
          </w:rPr>
          <w:delText xml:space="preserve"> based on R-hat statistics (Gelman </w:delText>
        </w:r>
        <w:r w:rsidR="008D4833" w:rsidDel="0036380C">
          <w:rPr>
            <w:rFonts w:ascii="Times New Roman" w:hAnsi="Times New Roman" w:cs="Times New Roman"/>
            <w:sz w:val="24"/>
            <w:szCs w:val="24"/>
            <w:lang w:val="en-US"/>
          </w:rPr>
          <w:delText>&amp;</w:delText>
        </w:r>
        <w:r w:rsidR="000F5AB2" w:rsidRPr="00A04CE0" w:rsidDel="0036380C">
          <w:rPr>
            <w:rFonts w:ascii="Times New Roman" w:hAnsi="Times New Roman" w:cs="Times New Roman"/>
            <w:sz w:val="24"/>
            <w:szCs w:val="24"/>
            <w:lang w:val="en-US"/>
          </w:rPr>
          <w:delText xml:space="preserve"> Hill</w:delText>
        </w:r>
        <w:r w:rsidR="008D4833" w:rsidDel="0036380C">
          <w:rPr>
            <w:rFonts w:ascii="Times New Roman" w:hAnsi="Times New Roman" w:cs="Times New Roman"/>
            <w:sz w:val="24"/>
            <w:szCs w:val="24"/>
            <w:lang w:val="en-US"/>
          </w:rPr>
          <w:delText>,</w:delText>
        </w:r>
        <w:r w:rsidR="000F5AB2" w:rsidRPr="00A04CE0" w:rsidDel="0036380C">
          <w:rPr>
            <w:rFonts w:ascii="Times New Roman" w:hAnsi="Times New Roman" w:cs="Times New Roman"/>
            <w:sz w:val="24"/>
            <w:szCs w:val="24"/>
            <w:lang w:val="en-US"/>
          </w:rPr>
          <w:delText xml:space="preserve"> 2007)</w:delText>
        </w:r>
      </w:del>
      <w:ins w:id="285" w:author="Aline Richter" w:date="2021-04-12T17:21:00Z">
        <w:r w:rsidR="0036380C">
          <w:rPr>
            <w:rFonts w:ascii="Times New Roman" w:hAnsi="Times New Roman" w:cs="Times New Roman"/>
            <w:sz w:val="24"/>
            <w:szCs w:val="24"/>
            <w:lang w:val="en-US"/>
          </w:rPr>
          <w:t xml:space="preserve"> and in addition we </w:t>
        </w:r>
      </w:ins>
      <w:ins w:id="286" w:author="Aline Richter" w:date="2021-04-12T17:22:00Z">
        <w:r w:rsidR="0036380C">
          <w:rPr>
            <w:rFonts w:ascii="Times New Roman" w:hAnsi="Times New Roman" w:cs="Times New Roman"/>
            <w:sz w:val="24"/>
            <w:szCs w:val="24"/>
            <w:lang w:val="en-US"/>
          </w:rPr>
          <w:t>simulate communities with differ</w:t>
        </w:r>
      </w:ins>
      <w:ins w:id="287" w:author="Aline Richter" w:date="2021-04-12T17:23:00Z">
        <w:r w:rsidR="005E5A91">
          <w:rPr>
            <w:rFonts w:ascii="Times New Roman" w:hAnsi="Times New Roman" w:cs="Times New Roman"/>
            <w:sz w:val="24"/>
            <w:szCs w:val="24"/>
            <w:lang w:val="en-US"/>
          </w:rPr>
          <w:t xml:space="preserve"> initial parame</w:t>
        </w:r>
      </w:ins>
      <w:ins w:id="288" w:author="Aline Richter" w:date="2021-04-12T17:24:00Z">
        <w:r w:rsidR="005E5A91">
          <w:rPr>
            <w:rFonts w:ascii="Times New Roman" w:hAnsi="Times New Roman" w:cs="Times New Roman"/>
            <w:sz w:val="24"/>
            <w:szCs w:val="24"/>
            <w:lang w:val="en-US"/>
          </w:rPr>
          <w:t>ters of interest, aiming to validate</w:t>
        </w:r>
      </w:ins>
      <w:ins w:id="289" w:author="Aline Richter" w:date="2021-04-12T17:25:00Z">
        <w:r w:rsidR="005E5A91">
          <w:rPr>
            <w:rFonts w:ascii="Times New Roman" w:hAnsi="Times New Roman" w:cs="Times New Roman"/>
            <w:sz w:val="24"/>
            <w:szCs w:val="24"/>
            <w:lang w:val="en-US"/>
          </w:rPr>
          <w:t xml:space="preserve"> the Bayesian model</w:t>
        </w:r>
      </w:ins>
      <w:r w:rsidR="000F5AB2" w:rsidRPr="00A04CE0">
        <w:rPr>
          <w:rFonts w:ascii="Times New Roman" w:hAnsi="Times New Roman" w:cs="Times New Roman"/>
          <w:sz w:val="24"/>
          <w:szCs w:val="24"/>
          <w:lang w:val="en-US"/>
        </w:rPr>
        <w:t>.</w:t>
      </w:r>
      <w:r w:rsidR="00EE2203" w:rsidRPr="00A04CE0">
        <w:rPr>
          <w:rFonts w:ascii="Times New Roman" w:hAnsi="Times New Roman" w:cs="Times New Roman"/>
          <w:sz w:val="24"/>
          <w:szCs w:val="24"/>
          <w:lang w:val="en-US"/>
        </w:rPr>
        <w:t xml:space="preserve"> The script</w:t>
      </w:r>
      <w:ins w:id="290" w:author="Aline Richter" w:date="2021-04-12T17:26:00Z">
        <w:r w:rsidR="005E5A91">
          <w:rPr>
            <w:rFonts w:ascii="Times New Roman" w:hAnsi="Times New Roman" w:cs="Times New Roman"/>
            <w:sz w:val="24"/>
            <w:szCs w:val="24"/>
            <w:lang w:val="en-US"/>
          </w:rPr>
          <w:t>s</w:t>
        </w:r>
      </w:ins>
      <w:r w:rsidR="00EE2203" w:rsidRPr="00A04CE0">
        <w:rPr>
          <w:rFonts w:ascii="Times New Roman" w:hAnsi="Times New Roman" w:cs="Times New Roman"/>
          <w:sz w:val="24"/>
          <w:szCs w:val="24"/>
          <w:lang w:val="en-US"/>
        </w:rPr>
        <w:t xml:space="preserve"> of </w:t>
      </w:r>
      <w:r w:rsidR="00344AB3" w:rsidRPr="00A04CE0">
        <w:rPr>
          <w:rFonts w:ascii="Times New Roman" w:hAnsi="Times New Roman" w:cs="Times New Roman"/>
          <w:sz w:val="24"/>
          <w:szCs w:val="24"/>
          <w:lang w:val="en-US"/>
        </w:rPr>
        <w:t xml:space="preserve">the </w:t>
      </w:r>
      <w:ins w:id="291" w:author="Aline Richter" w:date="2021-04-12T17:26:00Z">
        <w:r w:rsidR="005E5A91">
          <w:rPr>
            <w:rFonts w:ascii="Times New Roman" w:hAnsi="Times New Roman" w:cs="Times New Roman"/>
            <w:sz w:val="24"/>
            <w:szCs w:val="24"/>
            <w:lang w:val="en-US"/>
          </w:rPr>
          <w:t xml:space="preserve">Bayesian </w:t>
        </w:r>
      </w:ins>
      <w:r w:rsidR="00EE2203" w:rsidRPr="00A04CE0">
        <w:rPr>
          <w:rFonts w:ascii="Times New Roman" w:hAnsi="Times New Roman" w:cs="Times New Roman"/>
          <w:sz w:val="24"/>
          <w:szCs w:val="24"/>
          <w:lang w:val="en-US"/>
        </w:rPr>
        <w:t>model</w:t>
      </w:r>
      <w:ins w:id="292" w:author="Aline Richter" w:date="2021-04-12T17:25:00Z">
        <w:r w:rsidR="005E5A91">
          <w:rPr>
            <w:rFonts w:ascii="Times New Roman" w:hAnsi="Times New Roman" w:cs="Times New Roman"/>
            <w:sz w:val="24"/>
            <w:szCs w:val="24"/>
            <w:lang w:val="en-US"/>
          </w:rPr>
          <w:t xml:space="preserve"> and for simulations</w:t>
        </w:r>
      </w:ins>
      <w:ins w:id="293" w:author="Aline Richter" w:date="2021-04-12T17:26:00Z">
        <w:r w:rsidR="005E5A91">
          <w:rPr>
            <w:rFonts w:ascii="Times New Roman" w:hAnsi="Times New Roman" w:cs="Times New Roman"/>
            <w:sz w:val="24"/>
            <w:szCs w:val="24"/>
            <w:lang w:val="en-US"/>
          </w:rPr>
          <w:t xml:space="preserve"> are</w:t>
        </w:r>
      </w:ins>
      <w:del w:id="294" w:author="Aline Richter" w:date="2021-04-12T17:26:00Z">
        <w:r w:rsidR="00EE2203" w:rsidRPr="00A04CE0" w:rsidDel="005E5A91">
          <w:rPr>
            <w:rFonts w:ascii="Times New Roman" w:hAnsi="Times New Roman" w:cs="Times New Roman"/>
            <w:sz w:val="24"/>
            <w:szCs w:val="24"/>
            <w:lang w:val="en-US"/>
          </w:rPr>
          <w:delText xml:space="preserve"> is</w:delText>
        </w:r>
      </w:del>
      <w:r w:rsidR="00EE2203" w:rsidRPr="00A04CE0">
        <w:rPr>
          <w:rFonts w:ascii="Times New Roman" w:hAnsi="Times New Roman" w:cs="Times New Roman"/>
          <w:sz w:val="24"/>
          <w:szCs w:val="24"/>
          <w:lang w:val="en-US"/>
        </w:rPr>
        <w:t xml:space="preserve"> available </w:t>
      </w:r>
      <w:ins w:id="295" w:author="Aline Richter" w:date="2021-04-12T17:25:00Z">
        <w:r w:rsidR="005E5A91">
          <w:rPr>
            <w:rFonts w:ascii="Times New Roman" w:hAnsi="Times New Roman" w:cs="Times New Roman"/>
            <w:sz w:val="24"/>
            <w:szCs w:val="24"/>
            <w:lang w:val="en-US"/>
          </w:rPr>
          <w:t xml:space="preserve">on </w:t>
        </w:r>
        <w:proofErr w:type="spellStart"/>
        <w:r w:rsidR="005E5A91">
          <w:rPr>
            <w:rFonts w:ascii="Times New Roman" w:hAnsi="Times New Roman" w:cs="Times New Roman"/>
            <w:sz w:val="24"/>
            <w:szCs w:val="24"/>
            <w:lang w:val="en-US"/>
          </w:rPr>
          <w:t>Github</w:t>
        </w:r>
        <w:proofErr w:type="spellEnd"/>
        <w:r w:rsidR="005E5A91">
          <w:rPr>
            <w:rFonts w:ascii="Times New Roman" w:hAnsi="Times New Roman" w:cs="Times New Roman"/>
            <w:sz w:val="24"/>
            <w:szCs w:val="24"/>
            <w:lang w:val="en-US"/>
          </w:rPr>
          <w:t xml:space="preserve"> (</w:t>
        </w:r>
        <w:proofErr w:type="spellStart"/>
        <w:r w:rsidR="005E5A91">
          <w:rPr>
            <w:rFonts w:ascii="Times New Roman" w:hAnsi="Times New Roman" w:cs="Times New Roman"/>
            <w:sz w:val="24"/>
            <w:szCs w:val="24"/>
            <w:lang w:val="en-US"/>
          </w:rPr>
          <w:t>xxxx</w:t>
        </w:r>
        <w:proofErr w:type="spellEnd"/>
        <w:r w:rsidR="005E5A91">
          <w:rPr>
            <w:rFonts w:ascii="Times New Roman" w:hAnsi="Times New Roman" w:cs="Times New Roman"/>
            <w:sz w:val="24"/>
            <w:szCs w:val="24"/>
            <w:lang w:val="en-US"/>
          </w:rPr>
          <w:t xml:space="preserve">) and </w:t>
        </w:r>
      </w:ins>
      <w:r w:rsidR="007C2EBF" w:rsidRPr="00A04CE0">
        <w:rPr>
          <w:rFonts w:ascii="Times New Roman" w:hAnsi="Times New Roman" w:cs="Times New Roman"/>
          <w:sz w:val="24"/>
          <w:szCs w:val="24"/>
          <w:lang w:val="en-US"/>
        </w:rPr>
        <w:t xml:space="preserve">as supplementary </w:t>
      </w:r>
      <w:r w:rsidR="006B36B1">
        <w:rPr>
          <w:rFonts w:ascii="Times New Roman" w:hAnsi="Times New Roman" w:cs="Times New Roman"/>
          <w:sz w:val="24"/>
          <w:szCs w:val="24"/>
          <w:lang w:val="en-US"/>
        </w:rPr>
        <w:t>information</w:t>
      </w:r>
      <w:r w:rsidR="00767B1D" w:rsidRPr="00A04CE0">
        <w:rPr>
          <w:rFonts w:ascii="Times New Roman" w:hAnsi="Times New Roman" w:cs="Times New Roman"/>
          <w:sz w:val="24"/>
          <w:szCs w:val="24"/>
          <w:lang w:val="en-US"/>
        </w:rPr>
        <w:t xml:space="preserve"> (</w:t>
      </w:r>
      <w:r w:rsidR="006B36B1">
        <w:rPr>
          <w:rFonts w:ascii="Times New Roman" w:hAnsi="Times New Roman" w:cs="Times New Roman"/>
          <w:sz w:val="24"/>
          <w:szCs w:val="24"/>
          <w:lang w:val="en-US"/>
        </w:rPr>
        <w:t xml:space="preserve">Appendix </w:t>
      </w:r>
      <w:ins w:id="296" w:author="Aline Richter" w:date="2021-04-12T17:25:00Z">
        <w:r w:rsidR="005E5A91">
          <w:rPr>
            <w:rFonts w:ascii="Times New Roman" w:hAnsi="Times New Roman" w:cs="Times New Roman"/>
            <w:sz w:val="24"/>
            <w:szCs w:val="24"/>
            <w:lang w:val="en-US"/>
          </w:rPr>
          <w:t>2</w:t>
        </w:r>
      </w:ins>
      <w:del w:id="297" w:author="Aline Richter" w:date="2021-04-12T17:25:00Z">
        <w:r w:rsidR="006B36B1" w:rsidDel="005E5A91">
          <w:rPr>
            <w:rFonts w:ascii="Times New Roman" w:hAnsi="Times New Roman" w:cs="Times New Roman"/>
            <w:sz w:val="24"/>
            <w:szCs w:val="24"/>
            <w:lang w:val="en-US"/>
          </w:rPr>
          <w:delText>1</w:delText>
        </w:r>
      </w:del>
      <w:r w:rsidR="00767B1D" w:rsidRPr="00A04CE0">
        <w:rPr>
          <w:rFonts w:ascii="Times New Roman" w:hAnsi="Times New Roman" w:cs="Times New Roman"/>
          <w:sz w:val="24"/>
          <w:szCs w:val="24"/>
          <w:lang w:val="en-US"/>
        </w:rPr>
        <w:t>)</w:t>
      </w:r>
      <w:r w:rsidR="000F5AB2" w:rsidRPr="00A04CE0">
        <w:rPr>
          <w:rFonts w:ascii="Times New Roman" w:hAnsi="Times New Roman" w:cs="Times New Roman"/>
          <w:sz w:val="24"/>
          <w:szCs w:val="24"/>
          <w:lang w:val="en-US"/>
        </w:rPr>
        <w:t>.</w:t>
      </w:r>
      <w:r w:rsidR="00EE2203" w:rsidRPr="00A04CE0">
        <w:rPr>
          <w:rFonts w:ascii="Times New Roman" w:hAnsi="Times New Roman" w:cs="Times New Roman"/>
          <w:sz w:val="24"/>
          <w:szCs w:val="24"/>
          <w:lang w:val="en-US"/>
        </w:rPr>
        <w:t xml:space="preserve"> </w:t>
      </w:r>
    </w:p>
    <w:p w14:paraId="74DC2043" w14:textId="3C7F9780" w:rsidR="00B469ED" w:rsidRPr="00A04CE0" w:rsidRDefault="004F3FFF" w:rsidP="00B469ED">
      <w:pPr>
        <w:spacing w:after="0" w:line="480" w:lineRule="auto"/>
        <w:contextualSpacing/>
        <w:rPr>
          <w:rFonts w:ascii="Times New Roman" w:hAnsi="Times New Roman" w:cs="Times New Roman"/>
          <w:i/>
          <w:sz w:val="24"/>
          <w:szCs w:val="24"/>
          <w:lang w:val="en-US"/>
        </w:rPr>
      </w:pPr>
      <w:r w:rsidRPr="00A04CE0">
        <w:rPr>
          <w:rFonts w:ascii="Times New Roman" w:eastAsia="Times New Roman" w:hAnsi="Times New Roman" w:cs="Times New Roman"/>
          <w:i/>
          <w:color w:val="000000"/>
          <w:sz w:val="24"/>
          <w:szCs w:val="24"/>
          <w:lang w:val="en-US" w:eastAsia="pt-BR"/>
        </w:rPr>
        <w:lastRenderedPageBreak/>
        <w:t>Phylogenetic and f</w:t>
      </w:r>
      <w:r w:rsidR="00B469ED" w:rsidRPr="00A04CE0">
        <w:rPr>
          <w:rFonts w:ascii="Times New Roman" w:eastAsia="Times New Roman" w:hAnsi="Times New Roman" w:cs="Times New Roman"/>
          <w:i/>
          <w:color w:val="000000"/>
          <w:sz w:val="24"/>
          <w:szCs w:val="24"/>
          <w:lang w:val="en-US" w:eastAsia="pt-BR"/>
        </w:rPr>
        <w:t>unctional</w:t>
      </w:r>
      <w:r w:rsidR="00876465" w:rsidRPr="00A04CE0">
        <w:rPr>
          <w:rFonts w:ascii="Times New Roman" w:eastAsia="Times New Roman" w:hAnsi="Times New Roman" w:cs="Times New Roman"/>
          <w:i/>
          <w:color w:val="000000"/>
          <w:sz w:val="24"/>
          <w:szCs w:val="24"/>
          <w:lang w:val="en-US" w:eastAsia="pt-BR"/>
        </w:rPr>
        <w:t xml:space="preserve"> </w:t>
      </w:r>
      <w:r w:rsidR="00B469ED" w:rsidRPr="00A04CE0">
        <w:rPr>
          <w:rFonts w:ascii="Times New Roman" w:eastAsia="Times New Roman" w:hAnsi="Times New Roman" w:cs="Times New Roman"/>
          <w:i/>
          <w:color w:val="000000"/>
          <w:sz w:val="24"/>
          <w:szCs w:val="24"/>
          <w:lang w:val="en-US" w:eastAsia="pt-BR"/>
        </w:rPr>
        <w:t>data</w:t>
      </w:r>
    </w:p>
    <w:p w14:paraId="3BCEADB1" w14:textId="145AFEA6" w:rsidR="00B469ED" w:rsidRPr="00A04CE0" w:rsidRDefault="00344AB3" w:rsidP="004E3A58">
      <w:pPr>
        <w:spacing w:after="0" w:line="480" w:lineRule="auto"/>
        <w:contextualSpacing/>
        <w:rPr>
          <w:rFonts w:ascii="Times New Roman" w:hAnsi="Times New Roman" w:cs="Times New Roman"/>
          <w:sz w:val="24"/>
          <w:szCs w:val="24"/>
          <w:lang w:val="en-US"/>
        </w:rPr>
      </w:pPr>
      <w:r w:rsidRPr="00A04CE0">
        <w:rPr>
          <w:rFonts w:ascii="Times New Roman" w:eastAsia="Times New Roman" w:hAnsi="Times New Roman" w:cs="Times New Roman"/>
          <w:color w:val="000000"/>
          <w:sz w:val="24"/>
          <w:szCs w:val="24"/>
          <w:lang w:val="en-US" w:eastAsia="pt-BR"/>
        </w:rPr>
        <w:t xml:space="preserve">We collected at least one specimen of </w:t>
      </w:r>
      <w:r w:rsidR="00B469ED" w:rsidRPr="00A04CE0">
        <w:rPr>
          <w:rFonts w:ascii="Times New Roman" w:eastAsia="Times New Roman" w:hAnsi="Times New Roman" w:cs="Times New Roman"/>
          <w:color w:val="000000"/>
          <w:sz w:val="24"/>
          <w:szCs w:val="24"/>
          <w:lang w:val="en-US" w:eastAsia="pt-BR"/>
        </w:rPr>
        <w:t xml:space="preserve">each butterfly species captured in bait traps for </w:t>
      </w:r>
      <w:r w:rsidRPr="00A04CE0">
        <w:rPr>
          <w:rFonts w:ascii="Times New Roman" w:eastAsia="Times New Roman" w:hAnsi="Times New Roman" w:cs="Times New Roman"/>
          <w:color w:val="000000"/>
          <w:sz w:val="24"/>
          <w:szCs w:val="24"/>
          <w:lang w:val="en-US" w:eastAsia="pt-BR"/>
        </w:rPr>
        <w:t xml:space="preserve">subsequent </w:t>
      </w:r>
      <w:r w:rsidR="00B469ED" w:rsidRPr="00A04CE0">
        <w:rPr>
          <w:rFonts w:ascii="Times New Roman" w:eastAsia="Times New Roman" w:hAnsi="Times New Roman" w:cs="Times New Roman"/>
          <w:color w:val="000000"/>
          <w:sz w:val="24"/>
          <w:szCs w:val="24"/>
          <w:lang w:val="en-US" w:eastAsia="pt-BR"/>
        </w:rPr>
        <w:t>measure</w:t>
      </w:r>
      <w:r w:rsidRPr="00A04CE0">
        <w:rPr>
          <w:rFonts w:ascii="Times New Roman" w:eastAsia="Times New Roman" w:hAnsi="Times New Roman" w:cs="Times New Roman"/>
          <w:color w:val="000000"/>
          <w:sz w:val="24"/>
          <w:szCs w:val="24"/>
          <w:lang w:val="en-US" w:eastAsia="pt-BR"/>
        </w:rPr>
        <w:t>ment</w:t>
      </w:r>
      <w:r w:rsidR="00B469ED" w:rsidRPr="00A04CE0">
        <w:rPr>
          <w:rFonts w:ascii="Times New Roman" w:eastAsia="Times New Roman" w:hAnsi="Times New Roman" w:cs="Times New Roman"/>
          <w:color w:val="000000"/>
          <w:sz w:val="24"/>
          <w:szCs w:val="24"/>
          <w:lang w:val="en-US" w:eastAsia="pt-BR"/>
        </w:rPr>
        <w:t xml:space="preserve"> of functional traits. We selected 1</w:t>
      </w:r>
      <w:r w:rsidR="005337A8" w:rsidRPr="00A04CE0">
        <w:rPr>
          <w:rFonts w:ascii="Times New Roman" w:eastAsia="Times New Roman" w:hAnsi="Times New Roman" w:cs="Times New Roman"/>
          <w:color w:val="000000"/>
          <w:sz w:val="24"/>
          <w:szCs w:val="24"/>
          <w:lang w:val="en-US" w:eastAsia="pt-BR"/>
        </w:rPr>
        <w:t xml:space="preserve">3 </w:t>
      </w:r>
      <w:r w:rsidR="00B469ED" w:rsidRPr="00A04CE0">
        <w:rPr>
          <w:rFonts w:ascii="Times New Roman" w:eastAsia="Times New Roman" w:hAnsi="Times New Roman" w:cs="Times New Roman"/>
          <w:color w:val="000000"/>
          <w:sz w:val="24"/>
          <w:szCs w:val="24"/>
          <w:lang w:val="en-US" w:eastAsia="pt-BR"/>
        </w:rPr>
        <w:t xml:space="preserve">functional traits </w:t>
      </w:r>
      <w:r w:rsidR="007233C7" w:rsidRPr="00A04CE0">
        <w:rPr>
          <w:rFonts w:ascii="Times New Roman" w:eastAsia="Times New Roman" w:hAnsi="Times New Roman" w:cs="Times New Roman"/>
          <w:color w:val="000000"/>
          <w:sz w:val="24"/>
          <w:szCs w:val="24"/>
          <w:lang w:val="en-US" w:eastAsia="pt-BR"/>
        </w:rPr>
        <w:t>to characterize</w:t>
      </w:r>
      <w:r w:rsidR="00B469ED" w:rsidRPr="00A04CE0">
        <w:rPr>
          <w:rFonts w:ascii="Times New Roman" w:eastAsia="Times New Roman" w:hAnsi="Times New Roman" w:cs="Times New Roman"/>
          <w:color w:val="000000"/>
          <w:sz w:val="24"/>
          <w:szCs w:val="24"/>
          <w:lang w:val="en-US" w:eastAsia="pt-BR"/>
        </w:rPr>
        <w:t xml:space="preserve"> functional diversity in each community, including traits related to flight performance, habitat use and ecological behavior (Table 1) </w:t>
      </w:r>
      <w:r w:rsidR="008D4833">
        <w:rPr>
          <w:rFonts w:ascii="Times New Roman" w:eastAsia="Times New Roman" w:hAnsi="Times New Roman" w:cs="Times New Roman"/>
          <w:color w:val="000000"/>
          <w:sz w:val="24"/>
          <w:szCs w:val="24"/>
          <w:lang w:val="en-US" w:eastAsia="pt-BR"/>
        </w:rPr>
        <w:fldChar w:fldCharType="begin" w:fldLock="1"/>
      </w:r>
      <w:r w:rsidR="00986826">
        <w:rPr>
          <w:rFonts w:ascii="Times New Roman" w:eastAsia="Times New Roman" w:hAnsi="Times New Roman" w:cs="Times New Roman"/>
          <w:color w:val="000000"/>
          <w:sz w:val="24"/>
          <w:szCs w:val="24"/>
          <w:lang w:val="en-US" w:eastAsia="pt-BR"/>
        </w:rPr>
        <w:instrText>ADDIN CSL_CITATION {"citationItems":[{"id":"ITEM-1","itemData":{"DOI":"10.1086/285072","ISBN":"0003-0147","ISSN":"00030147","PMID":"218","abstract":"The morphological traits, flight speeds, and temperatures of 54 species of common Neotropical rain-forest butterflies in Corcovado National Park, Costa Rica, correlate with their palatabilities, according to the responses of rufous-tailed jacamar Galbula ruficauda melanogenia. Among 12 morphological traits examined, body shape (ratio of body length to thoracic width) correlates most closely with flight and temperature measures of butterflies and with the responses of jacamars. In general, palatable butterflies have relatively wider thoraxes and shorter bodies, and they fly faster and more irregularly. They show higher thoracic temperatures and are active in higher ambient temperatures. Although more frequently pursued, palatable butterflies more often escape from the birds' attacks. -from Authors","author":[{"dropping-particle":"","family":"Chai","given":"P.","non-dropping-particle":"","parse-names":false,"suffix":""},{"dropping-particle":"","family":"Srygley","given":"R. B.","non-dropping-particle":"","parse-names":false,"suffix":""}],"container-title":"American Naturalist","id":"ITEM-1","issue":"6","issued":{"date-parts":[["1990"]]},"page":"748-765","title":"Predation and the flight, morphology, and temperature of Neotropical rain-forest butterflies","type":"article-journal","volume":"135"},"uris":["http://www.mendeley.com/documents/?uuid=9a5f1047-4bc2-4ae9-b1f5-f2425b664d70"]},{"id":"ITEM-2","itemData":{"DOI":"10.1093/icb/42.1.135","ISBN":"1540-7063","ISSN":"1540-7063","PMID":"21708702","abstract":"Accelerations and directional changes of flying animals derive from interactions between aerodynamic force production and the inertial resistance of the body to translation and rotation. Anatomical and allometric features of body design thus mediate the rapidity of aerial maneuvers. Both translational and rotational responsiveness of the body to applied force decrease with increased total mass. For flying vertebrates, contributions of the relatively heavy wings to whole-body rotational inertia are substantial, whereas the relatively light wings of many insect taxa suggest that rotational inertia is dominated by the contributions of body segments. In some circumstances, inertial features of wing design may be as significant as are their aerodynamic properties in influencing the rapidity of body rotations. Stability in flight requires force and moment balances that are usually attained via bilateral symmetry in wingbeat kinematics, whereas body roll and yaw derive from bilaterally asymmetric movements of both axial and appendicular structures. In many flying vertebrates, use of the tail facilitates the generation of aerodynamic torques and substantially enhances quickness of body rotation. Geometrical constraints on wingbeat kinematics may limit total force production and thus accelerational capacity in certain behavioral circumstances. Unitary limits to animal flight performance and maneuverability are unlikely, however, given varied and context-specific interactions among anatomical, biomechanical, and energetic features of design.","author":[{"dropping-particle":"","family":"Dudley","given":"R.","non-dropping-particle":"","parse-names":false,"suffix":""}],"container-title":"Integrative and comparative biology","id":"ITEM-2","issue":"1","issued":{"date-parts":[["2002"]]},"page":"135-140","title":"Mechanisms and implications of animal flight maneuverability.","type":"article-journal","volume":"42"},"uris":["http://www.mendeley.com/documents/?uuid=7df289ca-29da-4974-a784-499213d744cf"]},{"id":"ITEM-3","itemData":{"DOI":"10.1002/ecs2.2837","ISSN":"21508925","abstract":"Environmental gradients consist of sequential changes in the physical and structural characteristics of a region. These allow us to follow species responses and tolerances under different habitat conditions. Among them, forest fragmentation and succession comprise the most common examples of forest gradients, where organismal responses require distinct morphological, physiological, and behavioral adaptations. However, environmental changes can impose ecological and evolutionary constraints that act on species traits, as well as on local species assemblies through their phylogenetic history. In this study, we evaluated the differences in species distribution and composition on fruit-feeding butterfly assemblages along forest fragmentation and succession gradients. We combine functional and phylogenetic methods for determining butterfly assemblages, and inferred species resistance and resilience according to habitat changes in tropical forests. We used a database of 471 fruit-feeding butterflies of 60 species sampled from different environments in the central Amazon rainforest. A total of 13 functional traits were measured, and a phylogenetic tree was obtained for the sampled species. The trait–environment relationship was analyzed along both forest fragmentation and succession gradients, controlling for phylogenetic signal on species distribution and functional composition when necessary. Several traits presented phylogenetic signal, and phylogeny was also driving butterfly species distribution along the successional gradient. After controlling for phylogeny, individual characteristics related to flight speed (thoracic weight) and anti-predatory strategies (camouflage) increased in early-successional forests, with large butterflies (body length) prevailing in primary forests. No clear functional and phylogenetic pattern was identified for the fragmentation gradient. Our results are consistent with the idea that butterflies may be employing distinct functional strategies to attenuate habitat change effects. Larger butterflies, with lower dispersal ability, are preferentially susceptible to local extinctions in the early-successional environments, mainly when forested habitat and its resources become spatially restricted. In addition, several anti-predatory strategies related to conspicuous colors may be losing their functionality in open areas, where not being distinctive against the background becomes the primary defense against predation.","author":[{"dropping-particle":"","family":"Spaniol","given":"Ricardo Luís","non-dropping-particle":"","parse-names":false,"suffix":""},{"dropping-particle":"","family":"Duarte","given":"Leandro da Silva","non-dropping-particle":"","parse-names":false,"suffix":""},{"dropping-particle":"","family":"Mendonça","given":"Milton de Souza","non-dropping-particle":"","parse-names":false,"suffix":""},{"dropping-particle":"","family":"Iserhard","given":"Cristiano Agra","non-dropping-particle":"","parse-names":false,"suffix":""}],"container-title":"Ecosphere","id":"ITEM-3","issue":"8","issued":{"date-parts":[["2019"]]},"title":"Combining functional traits and phylogeny to disentangling Amazonian butterfly assemblages on anthropogenic gradients","type":"article-journal","volume":"10"},"uris":["http://www.mendeley.com/documents/?uuid=3196e45a-9293-46d6-b117-1b953428a392"]}],"mendeley":{"formattedCitation":"(Chai &amp; Srygley, 1990; Dudley, 2002; Spaniol, Duarte, Mendonça, &amp; Iserhard, 2019)","plainTextFormattedCitation":"(Chai &amp; Srygley, 1990; Dudley, 2002; Spaniol, Duarte, Mendonça, &amp; Iserhard, 2019)","previouslyFormattedCitation":"(Chai &amp; Srygley, 1990; Dudley, 2002; Spaniol, Duarte, Mendonça, &amp; Iserhard, 2019)"},"properties":{"noteIndex":0},"schema":"https://github.com/citation-style-language/schema/raw/master/csl-citation.json"}</w:instrText>
      </w:r>
      <w:r w:rsidR="008D4833">
        <w:rPr>
          <w:rFonts w:ascii="Times New Roman" w:eastAsia="Times New Roman" w:hAnsi="Times New Roman" w:cs="Times New Roman"/>
          <w:color w:val="000000"/>
          <w:sz w:val="24"/>
          <w:szCs w:val="24"/>
          <w:lang w:val="en-US" w:eastAsia="pt-BR"/>
        </w:rPr>
        <w:fldChar w:fldCharType="separate"/>
      </w:r>
      <w:r w:rsidR="008D4833" w:rsidRPr="008D4833">
        <w:rPr>
          <w:rFonts w:ascii="Times New Roman" w:eastAsia="Times New Roman" w:hAnsi="Times New Roman" w:cs="Times New Roman"/>
          <w:noProof/>
          <w:color w:val="000000"/>
          <w:sz w:val="24"/>
          <w:szCs w:val="24"/>
          <w:lang w:val="en-US" w:eastAsia="pt-BR"/>
        </w:rPr>
        <w:t>(Chai &amp; Srygley, 1990; Dudley, 2002; Spaniol, Duarte, Mendonça, &amp; Iserhard, 2019)</w:t>
      </w:r>
      <w:r w:rsidR="008D4833">
        <w:rPr>
          <w:rFonts w:ascii="Times New Roman" w:eastAsia="Times New Roman" w:hAnsi="Times New Roman" w:cs="Times New Roman"/>
          <w:color w:val="000000"/>
          <w:sz w:val="24"/>
          <w:szCs w:val="24"/>
          <w:lang w:val="en-US" w:eastAsia="pt-BR"/>
        </w:rPr>
        <w:fldChar w:fldCharType="end"/>
      </w:r>
      <w:r w:rsidR="00B469ED" w:rsidRPr="00A04CE0">
        <w:rPr>
          <w:rFonts w:ascii="Times New Roman" w:eastAsia="Times New Roman" w:hAnsi="Times New Roman" w:cs="Times New Roman"/>
          <w:color w:val="000000"/>
          <w:sz w:val="24"/>
          <w:szCs w:val="24"/>
          <w:lang w:val="en-US" w:eastAsia="pt-BR"/>
        </w:rPr>
        <w:t>. Using the recent</w:t>
      </w:r>
      <w:r w:rsidRPr="00A04CE0">
        <w:rPr>
          <w:rFonts w:ascii="Times New Roman" w:eastAsia="Times New Roman" w:hAnsi="Times New Roman" w:cs="Times New Roman"/>
          <w:color w:val="000000"/>
          <w:sz w:val="24"/>
          <w:szCs w:val="24"/>
          <w:lang w:val="en-US" w:eastAsia="pt-BR"/>
        </w:rPr>
        <w:t>ly</w:t>
      </w:r>
      <w:r w:rsidR="00B469ED" w:rsidRPr="00A04CE0">
        <w:rPr>
          <w:rFonts w:ascii="Times New Roman" w:eastAsia="Times New Roman" w:hAnsi="Times New Roman" w:cs="Times New Roman"/>
          <w:color w:val="000000"/>
          <w:sz w:val="24"/>
          <w:szCs w:val="24"/>
          <w:lang w:val="en-US" w:eastAsia="pt-BR"/>
        </w:rPr>
        <w:t xml:space="preserve"> proposed </w:t>
      </w:r>
      <w:r w:rsidRPr="00A04CE0">
        <w:rPr>
          <w:rFonts w:ascii="Times New Roman" w:eastAsia="Times New Roman" w:hAnsi="Times New Roman" w:cs="Times New Roman"/>
          <w:color w:val="000000"/>
          <w:sz w:val="24"/>
          <w:szCs w:val="24"/>
          <w:lang w:val="en-US" w:eastAsia="pt-BR"/>
        </w:rPr>
        <w:t xml:space="preserve">phylogeny of </w:t>
      </w:r>
      <w:r w:rsidR="00E5552E" w:rsidRPr="00A04CE0">
        <w:rPr>
          <w:rFonts w:ascii="Times New Roman" w:eastAsia="Times New Roman" w:hAnsi="Times New Roman" w:cs="Times New Roman"/>
          <w:color w:val="000000"/>
          <w:sz w:val="24"/>
          <w:szCs w:val="24"/>
          <w:lang w:val="en-US" w:eastAsia="pt-BR"/>
        </w:rPr>
        <w:fldChar w:fldCharType="begin" w:fldLock="1"/>
      </w:r>
      <w:r w:rsidR="00842489">
        <w:rPr>
          <w:rFonts w:ascii="Times New Roman" w:eastAsia="Times New Roman" w:hAnsi="Times New Roman" w:cs="Times New Roman"/>
          <w:color w:val="000000"/>
          <w:sz w:val="24"/>
          <w:szCs w:val="24"/>
          <w:lang w:val="en-US" w:eastAsia="pt-BR"/>
        </w:rPr>
        <w:instrText>ADDIN CSL_CITATION {"citationItems":[{"id":"ITEM-1","itemData":{"DOI":"10.1093/sysbio/syz002","ISSN":"1076836X","abstract":"The need for robust estimates of times of divergence is essential for downstream analyses, yet assessing this robustness is still rare. We generated a time-calibrated genus-level phylogeny of butterflies (Papilionoidea), including 994 taxa, up to 10 gene fragments and an unprecedented set of 12 fossils and 10 host-plant node calibration points. We compared marginal priors and posterior distributions to assess the relative importance of the former on the latter. This approach revealed a strong influence of the set of priors on the root age but for most calibrated nodes posterior distributions shifted from the marginal prior, indicating significant information in the molecular data set. Using a very conservative approach we estimated an origin of butterflies at 107.6 Ma, approximately equivalent to the latest Early Cretaceous, with a credibility interval ranging from 89.5 Ma (mid Late Cretaceous) to 129.5 Ma (mid Early Cretaceous). In addition, we tested the effects of changing fossil calibration priors, tree prior, different sets of calibrations and different sampling fractions but our estimate remained robust to these alternative assumptions. With 994 genera, this tree provides a comprehensive source of secondary calibrations for studies on butterflies.","author":[{"dropping-particle":"","family":"Chazot","given":"Nicolas","non-dropping-particle":"","parse-names":false,"suffix":""},{"dropping-particle":"","family":"Wahlberg","given":"Niklas","non-dropping-particle":"","parse-names":false,"suffix":""},{"dropping-particle":"","family":"Freitas","given":"André Victor Lucci","non-dropping-particle":"","parse-names":false,"suffix":""},{"dropping-particle":"","family":"Mitter","given":"Charles","non-dropping-particle":"","parse-names":false,"suffix":""},{"dropping-particle":"","family":"Labandeira","given":"Conrad","non-dropping-particle":"","parse-names":false,"suffix":""},{"dropping-particle":"","family":"Sohn","given":"Jae Cheon","non-dropping-particle":"","parse-names":false,"suffix":""},{"dropping-particle":"","family":"Sahoo","given":"Ranjit Kumar","non-dropping-particle":"","parse-names":false,"suffix":""},{"dropping-particle":"","family":"Seraphim","given":"Noemy","non-dropping-particle":"","parse-names":false,"suffix":""},{"dropping-particle":"","family":"Jong","given":"Rienk","non-dropping-particle":"De","parse-names":false,"suffix":""},{"dropping-particle":"","family":"Heikkilä","given":"Maria","non-dropping-particle":"","parse-names":false,"suffix":""}],"container-title":"Systematic Biology","editor":[{"dropping-particle":"","family":"Wiegmann","given":"Brian","non-dropping-particle":"","parse-names":false,"suffix":""}],"id":"ITEM-1","issue":"5","issued":{"date-parts":[["2019","2","25"]]},"page":"797-813","title":"Priors and Posteriors in Bayesian Timing of Divergence Analyses: The Age of Butterflies Revisited","type":"article-journal","volume":"68"},"uris":["http://www.mendeley.com/documents/?uuid=b1c1ad32-34ff-46c7-a0d4-394de131a02a"]}],"mendeley":{"formattedCitation":"(Chazot et al., 2019)","manualFormatting":"Chazot et al. (2019)","plainTextFormattedCitation":"(Chazot et al., 2019)","previouslyFormattedCitation":"(Chazot et al., 2019)"},"properties":{"noteIndex":0},"schema":"https://github.com/citation-style-language/schema/raw/master/csl-citation.json"}</w:instrText>
      </w:r>
      <w:r w:rsidR="00E5552E" w:rsidRPr="00A04CE0">
        <w:rPr>
          <w:rFonts w:ascii="Times New Roman" w:eastAsia="Times New Roman" w:hAnsi="Times New Roman" w:cs="Times New Roman"/>
          <w:color w:val="000000"/>
          <w:sz w:val="24"/>
          <w:szCs w:val="24"/>
          <w:lang w:val="en-US" w:eastAsia="pt-BR"/>
        </w:rPr>
        <w:fldChar w:fldCharType="separate"/>
      </w:r>
      <w:r w:rsidR="00E5552E" w:rsidRPr="00A04CE0">
        <w:rPr>
          <w:rFonts w:ascii="Times New Roman" w:eastAsia="Times New Roman" w:hAnsi="Times New Roman" w:cs="Times New Roman"/>
          <w:noProof/>
          <w:color w:val="000000"/>
          <w:sz w:val="24"/>
          <w:szCs w:val="24"/>
          <w:lang w:val="en-US" w:eastAsia="pt-BR"/>
        </w:rPr>
        <w:t>Chazot et al. (2019)</w:t>
      </w:r>
      <w:r w:rsidR="00E5552E" w:rsidRPr="00A04CE0">
        <w:rPr>
          <w:rFonts w:ascii="Times New Roman" w:eastAsia="Times New Roman" w:hAnsi="Times New Roman" w:cs="Times New Roman"/>
          <w:color w:val="000000"/>
          <w:sz w:val="24"/>
          <w:szCs w:val="24"/>
          <w:lang w:val="en-US" w:eastAsia="pt-BR"/>
        </w:rPr>
        <w:fldChar w:fldCharType="end"/>
      </w:r>
      <w:r w:rsidR="00B469ED" w:rsidRPr="00A04CE0">
        <w:rPr>
          <w:rFonts w:ascii="Times New Roman" w:eastAsia="Times New Roman" w:hAnsi="Times New Roman" w:cs="Times New Roman"/>
          <w:color w:val="000000"/>
          <w:sz w:val="24"/>
          <w:szCs w:val="24"/>
          <w:lang w:val="en-US" w:eastAsia="pt-BR"/>
        </w:rPr>
        <w:t xml:space="preserve"> for Nymphalidae, we </w:t>
      </w:r>
      <w:r w:rsidR="00FE2807" w:rsidRPr="00A04CE0">
        <w:rPr>
          <w:rFonts w:ascii="Times New Roman" w:eastAsia="Times New Roman" w:hAnsi="Times New Roman" w:cs="Times New Roman"/>
          <w:color w:val="000000"/>
          <w:sz w:val="24"/>
          <w:szCs w:val="24"/>
          <w:lang w:val="en-US" w:eastAsia="pt-BR"/>
        </w:rPr>
        <w:t>obtained</w:t>
      </w:r>
      <w:r w:rsidR="00B469ED" w:rsidRPr="00A04CE0">
        <w:rPr>
          <w:rFonts w:ascii="Times New Roman" w:eastAsia="Times New Roman" w:hAnsi="Times New Roman" w:cs="Times New Roman"/>
          <w:color w:val="000000"/>
          <w:sz w:val="24"/>
          <w:szCs w:val="24"/>
          <w:lang w:val="en-US" w:eastAsia="pt-BR"/>
        </w:rPr>
        <w:t xml:space="preserve"> the phylogenetic relationships among the 35 species of fruit-feeding butterflies recorded in this study</w:t>
      </w:r>
      <w:r w:rsidR="00B469ED" w:rsidRPr="00A04CE0">
        <w:rPr>
          <w:rFonts w:ascii="Times New Roman" w:hAnsi="Times New Roman" w:cs="Times New Roman"/>
          <w:sz w:val="24"/>
          <w:szCs w:val="24"/>
          <w:lang w:val="en-US"/>
        </w:rPr>
        <w:t xml:space="preserve">. The </w:t>
      </w:r>
      <w:r w:rsidR="00FE2807" w:rsidRPr="00A04CE0">
        <w:rPr>
          <w:rFonts w:ascii="Times New Roman" w:hAnsi="Times New Roman" w:cs="Times New Roman"/>
          <w:sz w:val="24"/>
          <w:szCs w:val="24"/>
          <w:lang w:val="en-US"/>
        </w:rPr>
        <w:t>pruned</w:t>
      </w:r>
      <w:r w:rsidR="00B469ED" w:rsidRPr="00A04CE0">
        <w:rPr>
          <w:rFonts w:ascii="Times New Roman" w:hAnsi="Times New Roman" w:cs="Times New Roman"/>
          <w:sz w:val="24"/>
          <w:szCs w:val="24"/>
          <w:lang w:val="en-US"/>
        </w:rPr>
        <w:t xml:space="preserve"> tree was employed </w:t>
      </w:r>
      <w:r w:rsidRPr="00A04CE0">
        <w:rPr>
          <w:rFonts w:ascii="Times New Roman" w:hAnsi="Times New Roman" w:cs="Times New Roman"/>
          <w:sz w:val="24"/>
          <w:szCs w:val="24"/>
          <w:lang w:val="en-US"/>
        </w:rPr>
        <w:t xml:space="preserve">to </w:t>
      </w:r>
      <w:r w:rsidR="00B469ED" w:rsidRPr="00A04CE0">
        <w:rPr>
          <w:rFonts w:ascii="Times New Roman" w:hAnsi="Times New Roman" w:cs="Times New Roman"/>
          <w:sz w:val="24"/>
          <w:szCs w:val="24"/>
          <w:lang w:val="en-US"/>
        </w:rPr>
        <w:t xml:space="preserve">calculate the subsequent analysis of phylogenetic diversity and structure of communities. We used the packages </w:t>
      </w:r>
      <w:r w:rsidR="00B469ED" w:rsidRPr="00A04CE0">
        <w:rPr>
          <w:rFonts w:ascii="Times New Roman" w:hAnsi="Times New Roman" w:cs="Times New Roman"/>
          <w:i/>
          <w:sz w:val="24"/>
          <w:szCs w:val="24"/>
          <w:lang w:val="en-US"/>
        </w:rPr>
        <w:t>ape</w:t>
      </w:r>
      <w:r w:rsidR="00B469ED" w:rsidRPr="00A04CE0">
        <w:rPr>
          <w:rFonts w:ascii="Times New Roman" w:hAnsi="Times New Roman" w:cs="Times New Roman"/>
          <w:sz w:val="24"/>
          <w:szCs w:val="24"/>
          <w:lang w:val="en-US"/>
        </w:rPr>
        <w:t xml:space="preserve"> (v. 5.</w:t>
      </w:r>
      <w:r w:rsidR="00600A54" w:rsidRPr="00A04CE0">
        <w:rPr>
          <w:rFonts w:ascii="Times New Roman" w:hAnsi="Times New Roman" w:cs="Times New Roman"/>
          <w:sz w:val="24"/>
          <w:szCs w:val="24"/>
          <w:lang w:val="en-US"/>
        </w:rPr>
        <w:t>3</w:t>
      </w:r>
      <w:r w:rsidR="00B469ED" w:rsidRPr="00A04CE0">
        <w:rPr>
          <w:rFonts w:ascii="Times New Roman" w:hAnsi="Times New Roman" w:cs="Times New Roman"/>
          <w:sz w:val="24"/>
          <w:szCs w:val="24"/>
          <w:lang w:val="en-US"/>
        </w:rPr>
        <w:t>, Paradis</w:t>
      </w:r>
      <w:r w:rsidR="008D4833">
        <w:rPr>
          <w:rFonts w:ascii="Times New Roman" w:hAnsi="Times New Roman" w:cs="Times New Roman"/>
          <w:sz w:val="24"/>
          <w:szCs w:val="24"/>
          <w:lang w:val="en-US"/>
        </w:rPr>
        <w:t>,</w:t>
      </w:r>
      <w:r w:rsidR="00B469ED" w:rsidRPr="00A04CE0">
        <w:rPr>
          <w:rFonts w:ascii="Times New Roman" w:hAnsi="Times New Roman" w:cs="Times New Roman"/>
          <w:sz w:val="24"/>
          <w:szCs w:val="24"/>
          <w:lang w:val="en-US"/>
        </w:rPr>
        <w:t xml:space="preserve"> 201</w:t>
      </w:r>
      <w:r w:rsidR="00600A54" w:rsidRPr="00A04CE0">
        <w:rPr>
          <w:rFonts w:ascii="Times New Roman" w:hAnsi="Times New Roman" w:cs="Times New Roman"/>
          <w:sz w:val="24"/>
          <w:szCs w:val="24"/>
          <w:lang w:val="en-US"/>
        </w:rPr>
        <w:t>8</w:t>
      </w:r>
      <w:r w:rsidR="00B469ED" w:rsidRPr="00A04CE0">
        <w:rPr>
          <w:rFonts w:ascii="Times New Roman" w:hAnsi="Times New Roman" w:cs="Times New Roman"/>
          <w:sz w:val="24"/>
          <w:szCs w:val="24"/>
          <w:lang w:val="en-US"/>
        </w:rPr>
        <w:t xml:space="preserve">), and </w:t>
      </w:r>
      <w:proofErr w:type="spellStart"/>
      <w:r w:rsidR="00B469ED" w:rsidRPr="00A04CE0">
        <w:rPr>
          <w:rFonts w:ascii="Times New Roman" w:hAnsi="Times New Roman" w:cs="Times New Roman"/>
          <w:i/>
          <w:sz w:val="24"/>
          <w:szCs w:val="24"/>
          <w:lang w:val="en-US"/>
        </w:rPr>
        <w:t>phytools</w:t>
      </w:r>
      <w:proofErr w:type="spellEnd"/>
      <w:r w:rsidR="00B469ED" w:rsidRPr="00A04CE0">
        <w:rPr>
          <w:rFonts w:ascii="Times New Roman" w:hAnsi="Times New Roman" w:cs="Times New Roman"/>
          <w:sz w:val="24"/>
          <w:szCs w:val="24"/>
          <w:lang w:val="en-US"/>
        </w:rPr>
        <w:t xml:space="preserve"> (v. 0.6-44, Revell</w:t>
      </w:r>
      <w:r w:rsidR="0069651B">
        <w:rPr>
          <w:rFonts w:ascii="Times New Roman" w:hAnsi="Times New Roman" w:cs="Times New Roman"/>
          <w:sz w:val="24"/>
          <w:szCs w:val="24"/>
          <w:lang w:val="en-US"/>
        </w:rPr>
        <w:t>,</w:t>
      </w:r>
      <w:r w:rsidR="00B469ED" w:rsidRPr="00A04CE0">
        <w:rPr>
          <w:rFonts w:ascii="Times New Roman" w:hAnsi="Times New Roman" w:cs="Times New Roman"/>
          <w:sz w:val="24"/>
          <w:szCs w:val="24"/>
          <w:lang w:val="en-US"/>
        </w:rPr>
        <w:t xml:space="preserve"> 2012) </w:t>
      </w:r>
      <w:r w:rsidRPr="00A04CE0">
        <w:rPr>
          <w:rFonts w:ascii="Times New Roman" w:hAnsi="Times New Roman" w:cs="Times New Roman"/>
          <w:sz w:val="24"/>
          <w:szCs w:val="24"/>
          <w:lang w:val="en-US"/>
        </w:rPr>
        <w:t xml:space="preserve">to </w:t>
      </w:r>
      <w:r w:rsidR="00FE2807" w:rsidRPr="00A04CE0">
        <w:rPr>
          <w:rFonts w:ascii="Times New Roman" w:hAnsi="Times New Roman" w:cs="Times New Roman"/>
          <w:sz w:val="24"/>
          <w:szCs w:val="24"/>
          <w:lang w:val="en-US"/>
        </w:rPr>
        <w:t>prune the tree</w:t>
      </w:r>
      <w:r w:rsidR="00B469ED" w:rsidRPr="00A04CE0">
        <w:rPr>
          <w:rFonts w:ascii="Times New Roman" w:hAnsi="Times New Roman" w:cs="Times New Roman"/>
          <w:sz w:val="24"/>
          <w:szCs w:val="24"/>
          <w:lang w:val="en-US"/>
        </w:rPr>
        <w:t>.</w:t>
      </w:r>
    </w:p>
    <w:p w14:paraId="04F8D291" w14:textId="1F7199CB" w:rsidR="00B469ED" w:rsidRPr="00A04CE0" w:rsidRDefault="00E96FBF" w:rsidP="00E6130E">
      <w:pPr>
        <w:spacing w:after="0" w:line="480" w:lineRule="auto"/>
        <w:ind w:firstLine="709"/>
        <w:contextualSpacing/>
        <w:rPr>
          <w:rFonts w:ascii="Times New Roman" w:eastAsia="Times New Roman" w:hAnsi="Times New Roman" w:cs="Times New Roman"/>
          <w:color w:val="000000"/>
          <w:sz w:val="24"/>
          <w:szCs w:val="24"/>
          <w:lang w:val="en-US" w:eastAsia="pt-BR"/>
        </w:rPr>
      </w:pPr>
      <w:ins w:id="298" w:author="Aline Richter" w:date="2021-04-12T18:47:00Z">
        <w:r>
          <w:rPr>
            <w:rFonts w:ascii="Times New Roman" w:hAnsi="Times New Roman" w:cs="Times New Roman"/>
            <w:sz w:val="24"/>
            <w:szCs w:val="24"/>
            <w:lang w:val="en-US"/>
          </w:rPr>
          <w:t>We tested the relationship between detection probability (p) for each strat</w:t>
        </w:r>
        <w:r w:rsidR="00E6130E">
          <w:rPr>
            <w:rFonts w:ascii="Times New Roman" w:hAnsi="Times New Roman" w:cs="Times New Roman"/>
            <w:sz w:val="24"/>
            <w:szCs w:val="24"/>
            <w:lang w:val="en-US"/>
          </w:rPr>
          <w:t xml:space="preserve">um and the </w:t>
        </w:r>
      </w:ins>
      <w:ins w:id="299" w:author="Aline Richter" w:date="2021-04-12T18:48:00Z">
        <w:r w:rsidR="00E6130E">
          <w:rPr>
            <w:rFonts w:ascii="Times New Roman" w:hAnsi="Times New Roman" w:cs="Times New Roman"/>
            <w:sz w:val="24"/>
            <w:szCs w:val="24"/>
            <w:lang w:val="en-US"/>
          </w:rPr>
          <w:t>mean traits</w:t>
        </w:r>
      </w:ins>
      <w:ins w:id="300" w:author="Aline Richter" w:date="2021-04-12T18:49:00Z">
        <w:r w:rsidR="00E6130E">
          <w:rPr>
            <w:rFonts w:ascii="Times New Roman" w:hAnsi="Times New Roman" w:cs="Times New Roman"/>
            <w:sz w:val="24"/>
            <w:szCs w:val="24"/>
            <w:lang w:val="en-US"/>
          </w:rPr>
          <w:t xml:space="preserve"> of species, aiming to evaluate if </w:t>
        </w:r>
      </w:ins>
      <w:ins w:id="301" w:author="Aline Richter" w:date="2021-04-12T18:50:00Z">
        <w:r w:rsidR="00E6130E">
          <w:rPr>
            <w:rFonts w:ascii="Times New Roman" w:hAnsi="Times New Roman" w:cs="Times New Roman"/>
            <w:sz w:val="24"/>
            <w:szCs w:val="24"/>
            <w:lang w:val="en-US"/>
          </w:rPr>
          <w:t xml:space="preserve">the detection can be predicted by </w:t>
        </w:r>
      </w:ins>
      <w:ins w:id="302" w:author="Aline Richter" w:date="2021-04-12T18:51:00Z">
        <w:r w:rsidR="00E6130E">
          <w:rPr>
            <w:rFonts w:ascii="Times New Roman" w:hAnsi="Times New Roman" w:cs="Times New Roman"/>
            <w:sz w:val="24"/>
            <w:szCs w:val="24"/>
            <w:lang w:val="en-US"/>
          </w:rPr>
          <w:t xml:space="preserve">traits. If p is </w:t>
        </w:r>
      </w:ins>
      <w:ins w:id="303" w:author="Aline Richter" w:date="2021-04-12T18:52:00Z">
        <w:r w:rsidR="00E6130E">
          <w:rPr>
            <w:rFonts w:ascii="Times New Roman" w:hAnsi="Times New Roman" w:cs="Times New Roman"/>
            <w:sz w:val="24"/>
            <w:szCs w:val="24"/>
            <w:lang w:val="en-US"/>
          </w:rPr>
          <w:t xml:space="preserve">predicted by any traits, </w:t>
        </w:r>
      </w:ins>
      <w:ins w:id="304" w:author="Aline Richter" w:date="2021-04-12T18:51:00Z">
        <w:r w:rsidR="00E6130E">
          <w:rPr>
            <w:rFonts w:ascii="Times New Roman" w:hAnsi="Times New Roman" w:cs="Times New Roman"/>
            <w:sz w:val="24"/>
            <w:szCs w:val="24"/>
            <w:lang w:val="en-US"/>
          </w:rPr>
          <w:t xml:space="preserve">we </w:t>
        </w:r>
      </w:ins>
      <w:del w:id="305" w:author="Aline Richter" w:date="2021-04-12T18:51:00Z">
        <w:r w:rsidR="00B469ED" w:rsidRPr="00A04CE0" w:rsidDel="00E6130E">
          <w:rPr>
            <w:rFonts w:ascii="Times New Roman" w:hAnsi="Times New Roman" w:cs="Times New Roman"/>
            <w:sz w:val="24"/>
            <w:szCs w:val="24"/>
            <w:lang w:val="en-US"/>
          </w:rPr>
          <w:delText xml:space="preserve">We </w:delText>
        </w:r>
      </w:del>
      <w:r w:rsidR="00B469ED" w:rsidRPr="00A04CE0">
        <w:rPr>
          <w:rFonts w:ascii="Times New Roman" w:hAnsi="Times New Roman" w:cs="Times New Roman"/>
          <w:sz w:val="24"/>
          <w:szCs w:val="24"/>
          <w:lang w:val="en-US"/>
        </w:rPr>
        <w:t>test</w:t>
      </w:r>
      <w:r w:rsidR="007233C7" w:rsidRPr="00A04CE0">
        <w:rPr>
          <w:rFonts w:ascii="Times New Roman" w:hAnsi="Times New Roman" w:cs="Times New Roman"/>
          <w:sz w:val="24"/>
          <w:szCs w:val="24"/>
          <w:lang w:val="en-US"/>
        </w:rPr>
        <w:t>ed</w:t>
      </w:r>
      <w:r w:rsidR="00B469ED" w:rsidRPr="00A04CE0">
        <w:rPr>
          <w:rFonts w:ascii="Times New Roman" w:hAnsi="Times New Roman" w:cs="Times New Roman"/>
          <w:sz w:val="24"/>
          <w:szCs w:val="24"/>
          <w:lang w:val="en-US"/>
        </w:rPr>
        <w:t xml:space="preserve"> </w:t>
      </w:r>
      <w:r w:rsidR="003B1352" w:rsidRPr="00A04CE0">
        <w:rPr>
          <w:rFonts w:ascii="Times New Roman" w:hAnsi="Times New Roman" w:cs="Times New Roman"/>
          <w:sz w:val="24"/>
          <w:szCs w:val="24"/>
          <w:lang w:val="en-US"/>
        </w:rPr>
        <w:t xml:space="preserve">for </w:t>
      </w:r>
      <w:r w:rsidR="00B469ED" w:rsidRPr="00A04CE0">
        <w:rPr>
          <w:rFonts w:ascii="Times New Roman" w:hAnsi="Times New Roman" w:cs="Times New Roman"/>
          <w:sz w:val="24"/>
          <w:szCs w:val="24"/>
          <w:lang w:val="en-US"/>
        </w:rPr>
        <w:t xml:space="preserve">phylogenetic signal </w:t>
      </w:r>
      <w:del w:id="306" w:author="Aline Richter" w:date="2021-04-12T18:53:00Z">
        <w:r w:rsidR="00B469ED" w:rsidRPr="00A04CE0" w:rsidDel="00E6130E">
          <w:rPr>
            <w:rFonts w:ascii="Times New Roman" w:hAnsi="Times New Roman" w:cs="Times New Roman"/>
            <w:sz w:val="24"/>
            <w:szCs w:val="24"/>
            <w:lang w:val="en-US"/>
          </w:rPr>
          <w:delText>in the detection probability for species</w:delText>
        </w:r>
      </w:del>
      <w:ins w:id="307" w:author="Aline Richter" w:date="2021-04-12T18:53:00Z">
        <w:r w:rsidR="00E6130E">
          <w:rPr>
            <w:rFonts w:ascii="Times New Roman" w:hAnsi="Times New Roman" w:cs="Times New Roman"/>
            <w:sz w:val="24"/>
            <w:szCs w:val="24"/>
            <w:lang w:val="en-US"/>
          </w:rPr>
          <w:t xml:space="preserve">for </w:t>
        </w:r>
      </w:ins>
      <w:ins w:id="308" w:author="Aline Richter" w:date="2021-04-12T18:54:00Z">
        <w:r w:rsidR="00E6130E">
          <w:rPr>
            <w:rFonts w:ascii="Times New Roman" w:hAnsi="Times New Roman" w:cs="Times New Roman"/>
            <w:sz w:val="24"/>
            <w:szCs w:val="24"/>
            <w:lang w:val="en-US"/>
          </w:rPr>
          <w:t>this trait</w:t>
        </w:r>
      </w:ins>
      <w:del w:id="309" w:author="Aline Richter" w:date="2021-04-12T18:53:00Z">
        <w:r w:rsidR="00B469ED" w:rsidRPr="00A04CE0" w:rsidDel="00E6130E">
          <w:rPr>
            <w:rFonts w:ascii="Times New Roman" w:hAnsi="Times New Roman" w:cs="Times New Roman"/>
            <w:sz w:val="24"/>
            <w:szCs w:val="24"/>
            <w:lang w:val="en-US"/>
          </w:rPr>
          <w:delText xml:space="preserve"> in each stratum</w:delText>
        </w:r>
      </w:del>
      <w:r w:rsidR="00CF2556" w:rsidRPr="00A04CE0">
        <w:rPr>
          <w:rFonts w:ascii="Times New Roman" w:hAnsi="Times New Roman" w:cs="Times New Roman"/>
          <w:sz w:val="24"/>
          <w:szCs w:val="24"/>
          <w:lang w:val="en-US"/>
        </w:rPr>
        <w:t xml:space="preserve"> </w:t>
      </w:r>
      <w:r w:rsidR="007023A6" w:rsidRPr="00A04CE0">
        <w:rPr>
          <w:rFonts w:ascii="Times New Roman" w:hAnsi="Times New Roman" w:cs="Times New Roman"/>
          <w:sz w:val="24"/>
          <w:szCs w:val="24"/>
          <w:lang w:val="en-US"/>
        </w:rPr>
        <w:t>using K statistics</w:t>
      </w:r>
      <w:r w:rsidR="00CF2556" w:rsidRPr="00A04CE0">
        <w:rPr>
          <w:rFonts w:ascii="Times New Roman" w:hAnsi="Times New Roman" w:cs="Times New Roman"/>
          <w:sz w:val="24"/>
          <w:szCs w:val="24"/>
          <w:lang w:val="en-US"/>
        </w:rPr>
        <w:t xml:space="preserve">. High phylogenetic signal </w:t>
      </w:r>
      <w:r w:rsidR="00E61D5C" w:rsidRPr="00A04CE0">
        <w:rPr>
          <w:rFonts w:ascii="Times New Roman" w:eastAsiaTheme="minorEastAsia" w:hAnsi="Times New Roman" w:cs="Times New Roman"/>
          <w:sz w:val="24"/>
          <w:szCs w:val="24"/>
          <w:lang w:val="en-US"/>
        </w:rPr>
        <w:t xml:space="preserve">(K &gt; 1) </w:t>
      </w:r>
      <w:r w:rsidR="00CF2556" w:rsidRPr="00A04CE0">
        <w:rPr>
          <w:rFonts w:ascii="Times New Roman" w:hAnsi="Times New Roman" w:cs="Times New Roman"/>
          <w:sz w:val="24"/>
          <w:szCs w:val="24"/>
          <w:lang w:val="en-US"/>
        </w:rPr>
        <w:t>means that species detection probability</w:t>
      </w:r>
      <w:ins w:id="310" w:author="Aline Richter" w:date="2021-04-12T18:54:00Z">
        <w:r w:rsidR="00E6130E">
          <w:rPr>
            <w:rFonts w:ascii="Times New Roman" w:hAnsi="Times New Roman" w:cs="Times New Roman"/>
            <w:sz w:val="24"/>
            <w:szCs w:val="24"/>
            <w:lang w:val="en-US"/>
          </w:rPr>
          <w:t>, moderated by the functional trait,</w:t>
        </w:r>
      </w:ins>
      <w:r w:rsidR="00CF2556" w:rsidRPr="00A04CE0">
        <w:rPr>
          <w:rFonts w:ascii="Times New Roman" w:hAnsi="Times New Roman" w:cs="Times New Roman"/>
          <w:sz w:val="24"/>
          <w:szCs w:val="24"/>
          <w:lang w:val="en-US"/>
        </w:rPr>
        <w:t xml:space="preserve"> </w:t>
      </w:r>
      <w:r w:rsidR="002238BE" w:rsidRPr="00A04CE0">
        <w:rPr>
          <w:rFonts w:ascii="Times New Roman" w:hAnsi="Times New Roman" w:cs="Times New Roman"/>
          <w:sz w:val="24"/>
          <w:szCs w:val="24"/>
          <w:lang w:val="en-US"/>
        </w:rPr>
        <w:t>is more phylogenetic</w:t>
      </w:r>
      <w:r w:rsidR="003B1352" w:rsidRPr="00A04CE0">
        <w:rPr>
          <w:rFonts w:ascii="Times New Roman" w:hAnsi="Times New Roman" w:cs="Times New Roman"/>
          <w:sz w:val="24"/>
          <w:szCs w:val="24"/>
          <w:lang w:val="en-US"/>
        </w:rPr>
        <w:t xml:space="preserve">ally </w:t>
      </w:r>
      <w:r w:rsidR="002238BE" w:rsidRPr="00A04CE0">
        <w:rPr>
          <w:rFonts w:ascii="Times New Roman" w:hAnsi="Times New Roman" w:cs="Times New Roman"/>
          <w:sz w:val="24"/>
          <w:szCs w:val="24"/>
          <w:lang w:val="en-US"/>
        </w:rPr>
        <w:t>constrained than</w:t>
      </w:r>
      <w:r w:rsidR="00CF2556" w:rsidRPr="00A04CE0">
        <w:rPr>
          <w:rFonts w:ascii="Times New Roman" w:hAnsi="Times New Roman" w:cs="Times New Roman"/>
          <w:sz w:val="24"/>
          <w:szCs w:val="24"/>
          <w:lang w:val="en-US"/>
        </w:rPr>
        <w:t xml:space="preserve"> expected by random sampling of </w:t>
      </w:r>
      <w:r w:rsidR="003B1352" w:rsidRPr="00A04CE0">
        <w:rPr>
          <w:rFonts w:ascii="Times New Roman" w:hAnsi="Times New Roman" w:cs="Times New Roman"/>
          <w:sz w:val="24"/>
          <w:szCs w:val="24"/>
          <w:lang w:val="en-US"/>
        </w:rPr>
        <w:t xml:space="preserve">the </w:t>
      </w:r>
      <w:r w:rsidR="00CF2556" w:rsidRPr="00A04CE0">
        <w:rPr>
          <w:rFonts w:ascii="Times New Roman" w:hAnsi="Times New Roman" w:cs="Times New Roman"/>
          <w:sz w:val="24"/>
          <w:szCs w:val="24"/>
          <w:lang w:val="en-US"/>
        </w:rPr>
        <w:t xml:space="preserve">species pool </w:t>
      </w:r>
      <w:r w:rsidR="00E5552E"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{"citationItems":[{"id":"ITEM-1","itemData":{"DOI":"10.1111/j.0014-3820.2003.tb00285.x","ISSN":"00143820","PMID":"12778543","abstract":"The primary rationale for the use of phylogenetically based statistical methods is that phylogenetic signal, the tendency for related species to resemble each other, is ubiquitous. Whether this assertion is true for a given trait in a given lineage is an empirical question, but general tools for detecting and quantifying phylogenetic signal are inadequately developed. We present new methods for continuous-valued characters that can be implemented with either phylogenetically independent contrasts or generalized least-squares models. First, a simple randomization procedure allows one to test the null hypothesis of no pattern of similarity among relatives. The test demonstrates correct Type I error rate at a nominal α = 0.05 and good power (0.8) for simulated datasets with 20 or more species. Second, we derive a descriptive statistic, K, which allows valid comparisons of the amount of phylogenetic signal across traits and trees. Third, we provide two biologically motivated branch-length transformations, one based on the Ornstein-Uhlenbeck (OU) model of stabilizing selection, the other based on a new model in which character evolution can accelerate or decelerate (ACDC) in rate (e.g., as may occur during or after an adaptive radiation). Maximum likelihood estimation of the OU (d) and ACDC (g) parameters can serve as tests for phylogenetic signal because an estimate of d or g near zero implies that a phylogeny with little hierarchical structure (a star) offers a good fit to the data. Transformations that improve the fit of a tree to comparative data will increase power to detect phylogenetic signal and may also be preferable for further comparative analyses, such as of correlated character evolution. Application of the methods to data from the literature revealed that, for trees with 20 or more species, 92% of traits exhibited significant phylogenetic signal (randomization test), including behavioral and ecological ones that are thought to be relatively evolutionarily malleable (e.g., highly adaptive) and/or subject to relatively strong environmental (nongenetic) effects or high levels of measurement error. Irrespective of sample size, most traits (but not body size, on average) showed less signal than expected given the topology, branch lengths, and a Brownian motion model of evolution (i.e., K was less than one), which may be attributed to adaptation and/or measurement error in the broad sense (including errors in estimates of phenotypes, branch lengths, …","author":[{"dropping-particle":"","family":"Blomberg","given":"Simon P.","non-dropping-particle":"","parse-names":false,"suffix":""},{"dropping-particle":"","family":"Garland","given":"Theodore","non-dropping-particle":"","parse-names":false,"suffix":""},{"dropping-particle":"","family":"Ives","given":"Anthony R.","non-dropping-particle":"","parse-names":false,"suffix":""}],"container-title":"Evolution","id":"ITEM-1","issue":"4","issued":{"date-parts":[["2003"]]},"page":"717-745","title":"Testing for phylogenetic signal in comparative data: Behavioral traits are more labile","type":"article-journal","volume":"57"},"uris":["http://www.mendeley.com/documents/?uuid=ef4d32b4-2656-3a9a-8f2e-cc1fa4fb5327"]}],"mendeley":{"formattedCitation":"(Blomberg, Garland, &amp; Ives, 2003)","plainTextFormattedCitation":"(Blomberg, Garland, &amp; Ives, 2003)","previouslyFormattedCitation":"(Blomberg, Garland, &amp; Ives, 2003)"},"properties":{"noteIndex":0},"schema":"https://github.com/citation-style-language/schema/raw/master/csl-citation.json"}</w:instrText>
      </w:r>
      <w:r w:rsidR="00E5552E"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(Blomberg, Garland, &amp; Ives, 2003)</w:t>
      </w:r>
      <w:r w:rsidR="00E5552E" w:rsidRPr="00A04CE0">
        <w:rPr>
          <w:rFonts w:ascii="Times New Roman" w:hAnsi="Times New Roman" w:cs="Times New Roman"/>
          <w:sz w:val="24"/>
          <w:szCs w:val="24"/>
          <w:lang w:val="en-US"/>
        </w:rPr>
        <w:fldChar w:fldCharType="end"/>
      </w:r>
      <w:r w:rsidR="00CF2556" w:rsidRPr="00A04CE0">
        <w:rPr>
          <w:rFonts w:ascii="Times New Roman" w:hAnsi="Times New Roman" w:cs="Times New Roman"/>
          <w:sz w:val="24"/>
          <w:szCs w:val="24"/>
          <w:lang w:val="en-US"/>
        </w:rPr>
        <w:t xml:space="preserve">. </w:t>
      </w:r>
      <w:r w:rsidR="00B469ED" w:rsidRPr="00A04CE0">
        <w:rPr>
          <w:rFonts w:ascii="Times New Roman" w:hAnsi="Times New Roman" w:cs="Times New Roman"/>
          <w:sz w:val="24"/>
          <w:szCs w:val="24"/>
          <w:lang w:val="en-US"/>
        </w:rPr>
        <w:t xml:space="preserve">To </w:t>
      </w:r>
      <w:r w:rsidR="00F93FB2" w:rsidRPr="00A04CE0">
        <w:rPr>
          <w:rFonts w:ascii="Times New Roman" w:hAnsi="Times New Roman" w:cs="Times New Roman"/>
          <w:sz w:val="24"/>
          <w:szCs w:val="24"/>
          <w:lang w:val="en-US"/>
        </w:rPr>
        <w:t xml:space="preserve">evaluate </w:t>
      </w:r>
      <w:r w:rsidR="00B469ED" w:rsidRPr="00A04CE0">
        <w:rPr>
          <w:rFonts w:ascii="Times New Roman" w:hAnsi="Times New Roman" w:cs="Times New Roman"/>
          <w:sz w:val="24"/>
          <w:szCs w:val="24"/>
          <w:lang w:val="en-US"/>
        </w:rPr>
        <w:t xml:space="preserve">which traits were most related to </w:t>
      </w:r>
      <w:r w:rsidR="003B1352" w:rsidRPr="00A04CE0">
        <w:rPr>
          <w:rFonts w:ascii="Times New Roman" w:hAnsi="Times New Roman" w:cs="Times New Roman"/>
          <w:sz w:val="24"/>
          <w:szCs w:val="24"/>
          <w:lang w:val="en-US"/>
        </w:rPr>
        <w:t xml:space="preserve">the </w:t>
      </w:r>
      <w:r w:rsidR="00B469ED" w:rsidRPr="00A04CE0">
        <w:rPr>
          <w:rFonts w:ascii="Times New Roman" w:hAnsi="Times New Roman" w:cs="Times New Roman"/>
          <w:sz w:val="24"/>
          <w:szCs w:val="24"/>
          <w:lang w:val="en-US"/>
        </w:rPr>
        <w:t xml:space="preserve">detection probability in either </w:t>
      </w:r>
      <w:r w:rsidR="003B1352" w:rsidRPr="00A04CE0">
        <w:rPr>
          <w:rFonts w:ascii="Times New Roman" w:hAnsi="Times New Roman" w:cs="Times New Roman"/>
          <w:sz w:val="24"/>
          <w:szCs w:val="24"/>
          <w:lang w:val="en-US"/>
        </w:rPr>
        <w:t xml:space="preserve">the </w:t>
      </w:r>
      <w:r w:rsidR="00B469ED" w:rsidRPr="00A04CE0">
        <w:rPr>
          <w:rFonts w:ascii="Times New Roman" w:hAnsi="Times New Roman" w:cs="Times New Roman"/>
          <w:sz w:val="24"/>
          <w:szCs w:val="24"/>
          <w:lang w:val="en-US"/>
        </w:rPr>
        <w:t xml:space="preserve">canopy or </w:t>
      </w:r>
      <w:r w:rsidR="003B1352" w:rsidRPr="00A04CE0">
        <w:rPr>
          <w:rFonts w:ascii="Times New Roman" w:hAnsi="Times New Roman" w:cs="Times New Roman"/>
          <w:sz w:val="24"/>
          <w:szCs w:val="24"/>
          <w:lang w:val="en-US"/>
        </w:rPr>
        <w:t xml:space="preserve">the </w:t>
      </w:r>
      <w:r w:rsidR="00B469ED" w:rsidRPr="00A04CE0">
        <w:rPr>
          <w:rFonts w:ascii="Times New Roman" w:hAnsi="Times New Roman" w:cs="Times New Roman"/>
          <w:sz w:val="24"/>
          <w:szCs w:val="24"/>
          <w:lang w:val="en-US"/>
        </w:rPr>
        <w:t xml:space="preserve">understory we employed phylogenetic </w:t>
      </w:r>
      <w:r w:rsidR="0080409A" w:rsidRPr="00A04CE0">
        <w:rPr>
          <w:rFonts w:ascii="Times New Roman" w:hAnsi="Times New Roman" w:cs="Times New Roman"/>
          <w:sz w:val="24"/>
          <w:szCs w:val="24"/>
          <w:lang w:val="en-US"/>
        </w:rPr>
        <w:t>independent contrast</w:t>
      </w:r>
      <w:r w:rsidR="003B1352" w:rsidRPr="00A04CE0">
        <w:rPr>
          <w:rFonts w:ascii="Times New Roman" w:hAnsi="Times New Roman" w:cs="Times New Roman"/>
          <w:sz w:val="24"/>
          <w:szCs w:val="24"/>
          <w:lang w:val="en-US"/>
        </w:rPr>
        <w:t>s</w:t>
      </w:r>
      <w:r w:rsidR="00B469ED" w:rsidRPr="00A04CE0">
        <w:rPr>
          <w:rFonts w:ascii="Times New Roman" w:hAnsi="Times New Roman" w:cs="Times New Roman"/>
          <w:sz w:val="24"/>
          <w:szCs w:val="24"/>
          <w:lang w:val="en-US"/>
        </w:rPr>
        <w:t xml:space="preserve"> (</w:t>
      </w:r>
      <w:r w:rsidR="0080409A" w:rsidRPr="00A04CE0">
        <w:rPr>
          <w:rFonts w:ascii="Times New Roman" w:hAnsi="Times New Roman" w:cs="Times New Roman"/>
          <w:sz w:val="24"/>
          <w:szCs w:val="24"/>
          <w:lang w:val="en-US"/>
        </w:rPr>
        <w:t>PIC</w:t>
      </w:r>
      <w:r w:rsidR="00B469ED" w:rsidRPr="00A04CE0">
        <w:rPr>
          <w:rFonts w:ascii="Times New Roman" w:hAnsi="Times New Roman" w:cs="Times New Roman"/>
          <w:sz w:val="24"/>
          <w:szCs w:val="24"/>
          <w:lang w:val="en-US"/>
        </w:rPr>
        <w:t xml:space="preserve">, </w:t>
      </w:r>
      <w:r w:rsidR="00E5552E" w:rsidRPr="00A04CE0">
        <w:rPr>
          <w:rFonts w:ascii="Times New Roman" w:hAnsi="Times New Roman" w:cs="Times New Roman"/>
          <w:sz w:val="24"/>
          <w:szCs w:val="24"/>
          <w:lang w:val="en-US"/>
        </w:rPr>
        <w:fldChar w:fldCharType="begin" w:fldLock="1"/>
      </w:r>
      <w:r w:rsidR="0069651B">
        <w:rPr>
          <w:rFonts w:ascii="Times New Roman" w:hAnsi="Times New Roman" w:cs="Times New Roman"/>
          <w:sz w:val="24"/>
          <w:szCs w:val="24"/>
          <w:lang w:val="en-US"/>
        </w:rPr>
        <w:instrText>ADDIN CSL_CITATION {"citationItems":[{"id":"ITEM-1","itemData":{"DOI":"10.1086/284325","ISSN":"00030147","abstract":"Comparative studies of the relationship between 2 phenotypes, or between a phenotype and an environment, are frequently carried out by invalid statistical methods. Most regression, correlation, and contingency table methods, including nonparametric methods, assume that the points are drawn independently from a common distribution. When species are taken from a branching phylogeny, they are manifestly nonindependent. Use of a statistical method that assumes independence will cause overstatement of the significance in hypothesis tests. Some illustrative examples of these phenomena are given, and limitations of previous proposals of ways to correct for the nonindependence discussed. A method of correcting for the phylogeny is proposed. It requires that we know both the tree topology and the branch lengths, and that we be willing to allow the characters to be modeled by Brownian motion on a linear scale. Given these conditions, the phylogeny specifies a set of contrasts among species, contrasts that are statistically independent and can be used in regression or correlation studies. -from Author","author":[{"dropping-particle":"","family":"Felsenstein","given":"Joseph","non-dropping-particle":"","parse-names":false,"suffix":""}],"container-title":"American Naturalist","id":"ITEM-1","issue":"1","issued":{"date-parts":[["1985","1"]]},"page":"1-15","title":"Phylogenies and the comparative method.","type":"article-journal","volume":"125"},"uris":["http://www.mendeley.com/documents/?uuid=74feba9e-5764-4219-a835-52c371d84dab"]}],"mendeley":{"formattedCitation":"(Felsenstein, 1985)","manualFormatting":"Felsenstein, 1985)","plainTextFormattedCitation":"(Felsenstein, 1985)","previouslyFormattedCitation":"(Felsenstein, 1985)"},"properties":{"noteIndex":0},"schema":"https://github.com/citation-style-language/schema/raw/master/csl-citation.json"}</w:instrText>
      </w:r>
      <w:r w:rsidR="00E5552E" w:rsidRPr="00A04CE0">
        <w:rPr>
          <w:rFonts w:ascii="Times New Roman" w:hAnsi="Times New Roman" w:cs="Times New Roman"/>
          <w:sz w:val="24"/>
          <w:szCs w:val="24"/>
          <w:lang w:val="en-US"/>
        </w:rPr>
        <w:fldChar w:fldCharType="separate"/>
      </w:r>
      <w:r w:rsidR="00E5552E" w:rsidRPr="00A04CE0">
        <w:rPr>
          <w:rFonts w:ascii="Times New Roman" w:hAnsi="Times New Roman" w:cs="Times New Roman"/>
          <w:noProof/>
          <w:sz w:val="24"/>
          <w:szCs w:val="24"/>
          <w:lang w:val="en-US"/>
        </w:rPr>
        <w:t>Felsenstein</w:t>
      </w:r>
      <w:r w:rsidR="0069651B">
        <w:rPr>
          <w:rFonts w:ascii="Times New Roman" w:hAnsi="Times New Roman" w:cs="Times New Roman"/>
          <w:noProof/>
          <w:sz w:val="24"/>
          <w:szCs w:val="24"/>
          <w:lang w:val="en-US"/>
        </w:rPr>
        <w:t>,</w:t>
      </w:r>
      <w:r w:rsidR="00E5552E" w:rsidRPr="00A04CE0">
        <w:rPr>
          <w:rFonts w:ascii="Times New Roman" w:hAnsi="Times New Roman" w:cs="Times New Roman"/>
          <w:noProof/>
          <w:sz w:val="24"/>
          <w:szCs w:val="24"/>
          <w:lang w:val="en-US"/>
        </w:rPr>
        <w:t xml:space="preserve"> 1985)</w:t>
      </w:r>
      <w:r w:rsidR="00E5552E" w:rsidRPr="00A04CE0">
        <w:rPr>
          <w:rFonts w:ascii="Times New Roman" w:hAnsi="Times New Roman" w:cs="Times New Roman"/>
          <w:sz w:val="24"/>
          <w:szCs w:val="24"/>
          <w:lang w:val="en-US"/>
        </w:rPr>
        <w:fldChar w:fldCharType="end"/>
      </w:r>
      <w:r w:rsidR="00B469ED" w:rsidRPr="00A04CE0">
        <w:rPr>
          <w:rFonts w:ascii="Times New Roman" w:hAnsi="Times New Roman" w:cs="Times New Roman"/>
          <w:sz w:val="24"/>
          <w:szCs w:val="24"/>
          <w:lang w:val="en-US"/>
        </w:rPr>
        <w:t xml:space="preserve">. </w:t>
      </w:r>
      <w:commentRangeStart w:id="311"/>
      <w:r w:rsidR="00B469ED" w:rsidRPr="00A04CE0">
        <w:rPr>
          <w:rFonts w:ascii="Times New Roman" w:hAnsi="Times New Roman" w:cs="Times New Roman"/>
          <w:sz w:val="24"/>
          <w:szCs w:val="24"/>
          <w:lang w:val="en-US"/>
        </w:rPr>
        <w:t xml:space="preserve">This model allows including phylogenetic covariance among species, </w:t>
      </w:r>
      <w:r w:rsidR="003B1352" w:rsidRPr="00A04CE0">
        <w:rPr>
          <w:rFonts w:ascii="Times New Roman" w:hAnsi="Times New Roman" w:cs="Times New Roman"/>
          <w:sz w:val="24"/>
          <w:szCs w:val="24"/>
          <w:lang w:val="en-US"/>
        </w:rPr>
        <w:t xml:space="preserve">and thus </w:t>
      </w:r>
      <w:r w:rsidR="00B469ED" w:rsidRPr="00A04CE0">
        <w:rPr>
          <w:rFonts w:ascii="Times New Roman" w:hAnsi="Times New Roman" w:cs="Times New Roman"/>
          <w:sz w:val="24"/>
          <w:szCs w:val="24"/>
          <w:lang w:val="en-US"/>
        </w:rPr>
        <w:t>control</w:t>
      </w:r>
      <w:r w:rsidR="00127419" w:rsidRPr="00A04CE0">
        <w:rPr>
          <w:rFonts w:ascii="Times New Roman" w:hAnsi="Times New Roman" w:cs="Times New Roman"/>
          <w:sz w:val="24"/>
          <w:szCs w:val="24"/>
          <w:lang w:val="en-US"/>
        </w:rPr>
        <w:t xml:space="preserve">s </w:t>
      </w:r>
      <w:r w:rsidR="00F93FB2" w:rsidRPr="00A04CE0">
        <w:rPr>
          <w:rFonts w:ascii="Times New Roman" w:hAnsi="Times New Roman" w:cs="Times New Roman"/>
          <w:sz w:val="24"/>
          <w:szCs w:val="24"/>
          <w:lang w:val="en-US"/>
        </w:rPr>
        <w:t>for</w:t>
      </w:r>
      <w:r w:rsidR="00B469ED" w:rsidRPr="00A04CE0">
        <w:rPr>
          <w:rFonts w:ascii="Times New Roman" w:hAnsi="Times New Roman" w:cs="Times New Roman"/>
          <w:sz w:val="24"/>
          <w:szCs w:val="24"/>
          <w:lang w:val="en-US"/>
        </w:rPr>
        <w:t xml:space="preserve"> phylogenetic non-independence (Blomberg et al. 2003)</w:t>
      </w:r>
      <w:r w:rsidR="00AF5C6E" w:rsidRPr="00A04CE0">
        <w:rPr>
          <w:rFonts w:ascii="Times New Roman" w:hAnsi="Times New Roman" w:cs="Times New Roman"/>
          <w:sz w:val="24"/>
          <w:szCs w:val="24"/>
          <w:lang w:val="en-US"/>
        </w:rPr>
        <w:t>,</w:t>
      </w:r>
      <w:r w:rsidR="00B469ED" w:rsidRPr="00A04CE0">
        <w:rPr>
          <w:rFonts w:ascii="Times New Roman" w:hAnsi="Times New Roman" w:cs="Times New Roman"/>
          <w:sz w:val="24"/>
          <w:szCs w:val="24"/>
          <w:lang w:val="en-US"/>
        </w:rPr>
        <w:t xml:space="preserve"> assum</w:t>
      </w:r>
      <w:r w:rsidR="00AF5C6E" w:rsidRPr="00A04CE0">
        <w:rPr>
          <w:rFonts w:ascii="Times New Roman" w:hAnsi="Times New Roman" w:cs="Times New Roman"/>
          <w:sz w:val="24"/>
          <w:szCs w:val="24"/>
          <w:lang w:val="en-US"/>
        </w:rPr>
        <w:t>ing</w:t>
      </w:r>
      <w:r w:rsidR="00B469ED" w:rsidRPr="00A04CE0">
        <w:rPr>
          <w:rFonts w:ascii="Times New Roman" w:hAnsi="Times New Roman" w:cs="Times New Roman"/>
          <w:sz w:val="24"/>
          <w:szCs w:val="24"/>
          <w:lang w:val="en-US"/>
        </w:rPr>
        <w:t xml:space="preserve"> Brownian model </w:t>
      </w:r>
      <w:r w:rsidR="001B382F" w:rsidRPr="00A04CE0">
        <w:rPr>
          <w:rFonts w:ascii="Times New Roman" w:hAnsi="Times New Roman" w:cs="Times New Roman"/>
          <w:sz w:val="24"/>
          <w:szCs w:val="24"/>
          <w:lang w:val="en-US"/>
        </w:rPr>
        <w:t xml:space="preserve">of </w:t>
      </w:r>
      <w:r w:rsidR="00B469ED" w:rsidRPr="00A04CE0">
        <w:rPr>
          <w:rFonts w:ascii="Times New Roman" w:hAnsi="Times New Roman" w:cs="Times New Roman"/>
          <w:sz w:val="24"/>
          <w:szCs w:val="24"/>
          <w:lang w:val="en-US"/>
        </w:rPr>
        <w:t>trait evolution</w:t>
      </w:r>
      <w:r w:rsidR="00AF5C6E" w:rsidRPr="00A04CE0">
        <w:rPr>
          <w:rFonts w:ascii="Times New Roman" w:hAnsi="Times New Roman" w:cs="Times New Roman"/>
          <w:sz w:val="24"/>
          <w:szCs w:val="24"/>
          <w:lang w:val="en-US"/>
        </w:rPr>
        <w:t>. We perform</w:t>
      </w:r>
      <w:r w:rsidR="00127419" w:rsidRPr="00A04CE0">
        <w:rPr>
          <w:rFonts w:ascii="Times New Roman" w:hAnsi="Times New Roman" w:cs="Times New Roman"/>
          <w:sz w:val="24"/>
          <w:szCs w:val="24"/>
          <w:lang w:val="en-US"/>
        </w:rPr>
        <w:t>ed</w:t>
      </w:r>
      <w:r w:rsidR="00AF5C6E" w:rsidRPr="00A04CE0">
        <w:rPr>
          <w:rFonts w:ascii="Times New Roman" w:hAnsi="Times New Roman" w:cs="Times New Roman"/>
          <w:sz w:val="24"/>
          <w:szCs w:val="24"/>
          <w:lang w:val="en-US"/>
        </w:rPr>
        <w:t xml:space="preserve"> </w:t>
      </w:r>
      <w:r w:rsidR="00FE2807" w:rsidRPr="00A04CE0">
        <w:rPr>
          <w:rFonts w:ascii="Times New Roman" w:hAnsi="Times New Roman" w:cs="Times New Roman"/>
          <w:sz w:val="24"/>
          <w:szCs w:val="24"/>
          <w:lang w:val="en-US"/>
        </w:rPr>
        <w:t xml:space="preserve">a </w:t>
      </w:r>
      <w:r w:rsidR="0069651B" w:rsidRPr="00A04CE0">
        <w:rPr>
          <w:rFonts w:ascii="Times New Roman" w:hAnsi="Times New Roman" w:cs="Times New Roman"/>
          <w:sz w:val="24"/>
          <w:szCs w:val="24"/>
          <w:lang w:val="en-US"/>
        </w:rPr>
        <w:t>simple linear model (OLS)</w:t>
      </w:r>
      <w:r w:rsidR="00B469ED" w:rsidRPr="00A04CE0">
        <w:rPr>
          <w:rFonts w:ascii="Times New Roman" w:hAnsi="Times New Roman" w:cs="Times New Roman"/>
          <w:sz w:val="24"/>
          <w:szCs w:val="24"/>
          <w:lang w:val="en-US"/>
        </w:rPr>
        <w:t xml:space="preserve"> between the</w:t>
      </w:r>
      <w:r w:rsidR="00AF5C6E" w:rsidRPr="00A04CE0">
        <w:rPr>
          <w:rFonts w:ascii="Times New Roman" w:hAnsi="Times New Roman" w:cs="Times New Roman"/>
          <w:sz w:val="24"/>
          <w:szCs w:val="24"/>
          <w:lang w:val="en-US"/>
        </w:rPr>
        <w:t xml:space="preserve"> PICs of the</w:t>
      </w:r>
      <w:r w:rsidR="00B469ED" w:rsidRPr="00A04CE0">
        <w:rPr>
          <w:rFonts w:ascii="Times New Roman" w:hAnsi="Times New Roman" w:cs="Times New Roman"/>
          <w:sz w:val="24"/>
          <w:szCs w:val="24"/>
          <w:lang w:val="en-US"/>
        </w:rPr>
        <w:t xml:space="preserve"> detection probabilities </w:t>
      </w:r>
      <w:r w:rsidR="00AF5C6E" w:rsidRPr="00A04CE0">
        <w:rPr>
          <w:rFonts w:ascii="Times New Roman" w:hAnsi="Times New Roman" w:cs="Times New Roman"/>
          <w:sz w:val="24"/>
          <w:szCs w:val="24"/>
          <w:lang w:val="en-US"/>
        </w:rPr>
        <w:t xml:space="preserve">and </w:t>
      </w:r>
      <w:r w:rsidR="000958B6" w:rsidRPr="00A04CE0">
        <w:rPr>
          <w:rFonts w:ascii="Times New Roman" w:hAnsi="Times New Roman" w:cs="Times New Roman"/>
          <w:sz w:val="24"/>
          <w:szCs w:val="24"/>
          <w:lang w:val="en-US"/>
        </w:rPr>
        <w:t xml:space="preserve">PICs of </w:t>
      </w:r>
      <w:r w:rsidR="00B469ED" w:rsidRPr="00A04CE0">
        <w:rPr>
          <w:rFonts w:ascii="Times New Roman" w:hAnsi="Times New Roman" w:cs="Times New Roman"/>
          <w:sz w:val="24"/>
          <w:szCs w:val="24"/>
          <w:lang w:val="en-US"/>
        </w:rPr>
        <w:t>traits</w:t>
      </w:r>
      <w:r w:rsidR="000958B6" w:rsidRPr="00A04CE0">
        <w:rPr>
          <w:rFonts w:ascii="Times New Roman" w:hAnsi="Times New Roman" w:cs="Times New Roman"/>
          <w:sz w:val="24"/>
          <w:szCs w:val="24"/>
          <w:lang w:val="en-US"/>
        </w:rPr>
        <w:t xml:space="preserve"> for each stratum</w:t>
      </w:r>
      <w:r w:rsidR="00B469ED" w:rsidRPr="00A04CE0">
        <w:rPr>
          <w:rFonts w:ascii="Times New Roman" w:hAnsi="Times New Roman" w:cs="Times New Roman"/>
          <w:sz w:val="24"/>
          <w:szCs w:val="24"/>
          <w:lang w:val="en-US"/>
        </w:rPr>
        <w:t>.</w:t>
      </w:r>
      <w:r w:rsidR="00AF5C6E" w:rsidRPr="00A04CE0">
        <w:rPr>
          <w:rFonts w:ascii="Times New Roman" w:hAnsi="Times New Roman" w:cs="Times New Roman"/>
          <w:sz w:val="24"/>
          <w:szCs w:val="24"/>
          <w:lang w:val="en-US"/>
        </w:rPr>
        <w:t xml:space="preserve"> Traits </w:t>
      </w:r>
      <w:r w:rsidR="007233C7" w:rsidRPr="00A04CE0">
        <w:rPr>
          <w:rFonts w:ascii="Times New Roman" w:hAnsi="Times New Roman" w:cs="Times New Roman"/>
          <w:sz w:val="24"/>
          <w:szCs w:val="24"/>
          <w:lang w:val="en-US"/>
        </w:rPr>
        <w:t>showing variance inflation factors (VIF) greater than three</w:t>
      </w:r>
      <w:r w:rsidR="00AF5C6E" w:rsidRPr="00A04CE0">
        <w:rPr>
          <w:rFonts w:ascii="Times New Roman" w:hAnsi="Times New Roman" w:cs="Times New Roman"/>
          <w:sz w:val="24"/>
          <w:szCs w:val="24"/>
          <w:lang w:val="en-US"/>
        </w:rPr>
        <w:t xml:space="preserve"> were </w:t>
      </w:r>
      <w:r w:rsidR="000958B6" w:rsidRPr="00A04CE0">
        <w:rPr>
          <w:rFonts w:ascii="Times New Roman" w:hAnsi="Times New Roman" w:cs="Times New Roman"/>
          <w:sz w:val="24"/>
          <w:szCs w:val="24"/>
          <w:lang w:val="en-US"/>
        </w:rPr>
        <w:t xml:space="preserve">removed </w:t>
      </w:r>
      <w:r w:rsidR="00AF5C6E" w:rsidRPr="00A04CE0">
        <w:rPr>
          <w:rFonts w:ascii="Times New Roman" w:hAnsi="Times New Roman" w:cs="Times New Roman"/>
          <w:sz w:val="24"/>
          <w:szCs w:val="24"/>
          <w:lang w:val="en-US"/>
        </w:rPr>
        <w:t>from models</w:t>
      </w:r>
      <w:r w:rsidR="007233C7" w:rsidRPr="00A04CE0">
        <w:rPr>
          <w:rFonts w:ascii="Times New Roman" w:hAnsi="Times New Roman" w:cs="Times New Roman"/>
          <w:sz w:val="24"/>
          <w:szCs w:val="24"/>
          <w:lang w:val="en-US"/>
        </w:rPr>
        <w:t xml:space="preserve">; thus, </w:t>
      </w:r>
      <w:r w:rsidR="003E7AA2" w:rsidRPr="00A04CE0">
        <w:rPr>
          <w:rFonts w:ascii="Times New Roman" w:hAnsi="Times New Roman" w:cs="Times New Roman"/>
          <w:sz w:val="24"/>
          <w:szCs w:val="24"/>
          <w:lang w:val="en-US"/>
        </w:rPr>
        <w:t>eight</w:t>
      </w:r>
      <w:r w:rsidR="00C05677" w:rsidRPr="00A04CE0">
        <w:rPr>
          <w:rFonts w:ascii="Times New Roman" w:hAnsi="Times New Roman" w:cs="Times New Roman"/>
          <w:sz w:val="24"/>
          <w:szCs w:val="24"/>
          <w:lang w:val="en-US"/>
        </w:rPr>
        <w:t xml:space="preserve"> traits</w:t>
      </w:r>
      <w:r w:rsidR="007233C7" w:rsidRPr="00A04CE0">
        <w:rPr>
          <w:rFonts w:ascii="Times New Roman" w:hAnsi="Times New Roman" w:cs="Times New Roman"/>
          <w:sz w:val="24"/>
          <w:szCs w:val="24"/>
          <w:lang w:val="en-US"/>
        </w:rPr>
        <w:t xml:space="preserve"> </w:t>
      </w:r>
      <w:r w:rsidR="007233C7" w:rsidRPr="00A04CE0">
        <w:rPr>
          <w:rFonts w:ascii="Times New Roman" w:hAnsi="Times New Roman" w:cs="Times New Roman"/>
          <w:sz w:val="24"/>
          <w:szCs w:val="24"/>
          <w:lang w:val="en-US"/>
        </w:rPr>
        <w:lastRenderedPageBreak/>
        <w:t>were kept</w:t>
      </w:r>
      <w:r w:rsidR="00C05677" w:rsidRPr="00A04CE0">
        <w:rPr>
          <w:rFonts w:ascii="Times New Roman" w:hAnsi="Times New Roman" w:cs="Times New Roman"/>
          <w:sz w:val="24"/>
          <w:szCs w:val="24"/>
          <w:lang w:val="en-US"/>
        </w:rPr>
        <w:t xml:space="preserve"> to perform the OLS.</w:t>
      </w:r>
      <w:r w:rsidR="00B469ED" w:rsidRPr="00A04CE0">
        <w:rPr>
          <w:rFonts w:ascii="Times New Roman" w:hAnsi="Times New Roman" w:cs="Times New Roman"/>
          <w:sz w:val="24"/>
          <w:szCs w:val="24"/>
          <w:lang w:val="en-US"/>
        </w:rPr>
        <w:t xml:space="preserve"> The Brownian correlation structure and </w:t>
      </w:r>
      <w:r w:rsidR="000F2428" w:rsidRPr="00A04CE0">
        <w:rPr>
          <w:rFonts w:ascii="Times New Roman" w:hAnsi="Times New Roman" w:cs="Times New Roman"/>
          <w:sz w:val="24"/>
          <w:szCs w:val="24"/>
          <w:lang w:val="en-US"/>
        </w:rPr>
        <w:t>PIC</w:t>
      </w:r>
      <w:r w:rsidR="00B469ED" w:rsidRPr="00A04CE0">
        <w:rPr>
          <w:rFonts w:ascii="Times New Roman" w:hAnsi="Times New Roman" w:cs="Times New Roman"/>
          <w:sz w:val="24"/>
          <w:szCs w:val="24"/>
          <w:lang w:val="en-US"/>
        </w:rPr>
        <w:t xml:space="preserve"> models </w:t>
      </w:r>
      <w:r w:rsidR="001B382F" w:rsidRPr="00A04CE0">
        <w:rPr>
          <w:rFonts w:ascii="Times New Roman" w:hAnsi="Times New Roman" w:cs="Times New Roman"/>
          <w:sz w:val="24"/>
          <w:szCs w:val="24"/>
          <w:lang w:val="en-US"/>
        </w:rPr>
        <w:t xml:space="preserve">were </w:t>
      </w:r>
      <w:r w:rsidR="00B469ED" w:rsidRPr="00A04CE0">
        <w:rPr>
          <w:rFonts w:ascii="Times New Roman" w:hAnsi="Times New Roman" w:cs="Times New Roman"/>
          <w:sz w:val="24"/>
          <w:szCs w:val="24"/>
          <w:lang w:val="en-US"/>
        </w:rPr>
        <w:t xml:space="preserve">calculated using the package </w:t>
      </w:r>
      <w:r w:rsidR="00B469ED" w:rsidRPr="00A04CE0">
        <w:rPr>
          <w:rFonts w:ascii="Times New Roman" w:hAnsi="Times New Roman" w:cs="Times New Roman"/>
          <w:i/>
          <w:sz w:val="24"/>
          <w:szCs w:val="24"/>
          <w:lang w:val="en-US"/>
        </w:rPr>
        <w:t>ape</w:t>
      </w:r>
      <w:r w:rsidR="00B469ED" w:rsidRPr="00A04CE0">
        <w:rPr>
          <w:rFonts w:ascii="Times New Roman" w:hAnsi="Times New Roman" w:cs="Times New Roman"/>
          <w:sz w:val="24"/>
          <w:szCs w:val="24"/>
          <w:lang w:val="en-US"/>
        </w:rPr>
        <w:t xml:space="preserve"> (v. 5.</w:t>
      </w:r>
      <w:r w:rsidR="0022023C" w:rsidRPr="00A04CE0">
        <w:rPr>
          <w:rFonts w:ascii="Times New Roman" w:hAnsi="Times New Roman" w:cs="Times New Roman"/>
          <w:sz w:val="24"/>
          <w:szCs w:val="24"/>
          <w:lang w:val="en-US"/>
        </w:rPr>
        <w:t>3</w:t>
      </w:r>
      <w:r w:rsidR="00B469ED" w:rsidRPr="00A04CE0">
        <w:rPr>
          <w:rFonts w:ascii="Times New Roman" w:hAnsi="Times New Roman" w:cs="Times New Roman"/>
          <w:sz w:val="24"/>
          <w:szCs w:val="24"/>
          <w:lang w:val="en-US"/>
        </w:rPr>
        <w:t>, Paradis</w:t>
      </w:r>
      <w:r w:rsidR="0069651B">
        <w:rPr>
          <w:rFonts w:ascii="Times New Roman" w:hAnsi="Times New Roman" w:cs="Times New Roman"/>
          <w:sz w:val="24"/>
          <w:szCs w:val="24"/>
          <w:lang w:val="en-US"/>
        </w:rPr>
        <w:t>,</w:t>
      </w:r>
      <w:r w:rsidR="00B469ED" w:rsidRPr="00A04CE0">
        <w:rPr>
          <w:rFonts w:ascii="Times New Roman" w:hAnsi="Times New Roman" w:cs="Times New Roman"/>
          <w:sz w:val="24"/>
          <w:szCs w:val="24"/>
          <w:lang w:val="en-US"/>
        </w:rPr>
        <w:t xml:space="preserve"> 201</w:t>
      </w:r>
      <w:r w:rsidR="0022023C" w:rsidRPr="00A04CE0">
        <w:rPr>
          <w:rFonts w:ascii="Times New Roman" w:hAnsi="Times New Roman" w:cs="Times New Roman"/>
          <w:sz w:val="24"/>
          <w:szCs w:val="24"/>
          <w:lang w:val="en-US"/>
        </w:rPr>
        <w:t>8</w:t>
      </w:r>
      <w:r w:rsidR="00C05677" w:rsidRPr="00A04CE0">
        <w:rPr>
          <w:rFonts w:ascii="Times New Roman" w:hAnsi="Times New Roman" w:cs="Times New Roman"/>
          <w:sz w:val="24"/>
          <w:szCs w:val="24"/>
          <w:lang w:val="en-US"/>
        </w:rPr>
        <w:t>)</w:t>
      </w:r>
      <w:r w:rsidR="00B469ED" w:rsidRPr="00A04CE0">
        <w:rPr>
          <w:rFonts w:ascii="Times New Roman" w:hAnsi="Times New Roman" w:cs="Times New Roman"/>
          <w:sz w:val="24"/>
          <w:szCs w:val="24"/>
          <w:lang w:val="en-US"/>
        </w:rPr>
        <w:t>.</w:t>
      </w:r>
      <w:commentRangeEnd w:id="311"/>
      <w:r w:rsidR="00032BFD">
        <w:rPr>
          <w:rStyle w:val="Refdecomentrio"/>
        </w:rPr>
        <w:commentReference w:id="311"/>
      </w:r>
    </w:p>
    <w:p w14:paraId="077B7C8A" w14:textId="40F7043B" w:rsidR="002356CE" w:rsidRPr="00A04CE0" w:rsidRDefault="00E6398E" w:rsidP="00F05ADC">
      <w:pPr>
        <w:spacing w:after="0" w:line="480" w:lineRule="auto"/>
        <w:contextualSpacing/>
        <w:rPr>
          <w:rFonts w:ascii="Times New Roman" w:hAnsi="Times New Roman" w:cs="Times New Roman"/>
          <w:i/>
          <w:sz w:val="24"/>
          <w:szCs w:val="24"/>
          <w:lang w:val="en-US"/>
        </w:rPr>
      </w:pPr>
      <w:r w:rsidRPr="00A04CE0">
        <w:rPr>
          <w:rFonts w:ascii="Times New Roman" w:hAnsi="Times New Roman" w:cs="Times New Roman"/>
          <w:i/>
          <w:sz w:val="24"/>
          <w:szCs w:val="24"/>
          <w:lang w:val="en-US"/>
        </w:rPr>
        <w:t>Incorporating imperfect detection in d</w:t>
      </w:r>
      <w:r w:rsidR="002356CE" w:rsidRPr="00A04CE0">
        <w:rPr>
          <w:rFonts w:ascii="Times New Roman" w:hAnsi="Times New Roman" w:cs="Times New Roman"/>
          <w:i/>
          <w:sz w:val="24"/>
          <w:szCs w:val="24"/>
          <w:lang w:val="en-US"/>
        </w:rPr>
        <w:t>iversity measures</w:t>
      </w:r>
    </w:p>
    <w:p w14:paraId="61C43B52" w14:textId="43395C12" w:rsidR="009F2F40" w:rsidRPr="00A04CE0" w:rsidRDefault="002A2A6D" w:rsidP="00440785">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To </w:t>
      </w:r>
      <w:r w:rsidR="00BA44C6" w:rsidRPr="00A04CE0">
        <w:rPr>
          <w:rFonts w:ascii="Times New Roman" w:hAnsi="Times New Roman" w:cs="Times New Roman"/>
          <w:sz w:val="24"/>
          <w:szCs w:val="24"/>
          <w:lang w:val="en-US"/>
        </w:rPr>
        <w:t>evaluate the magnitude of the effect</w:t>
      </w:r>
      <w:r w:rsidR="003B1352" w:rsidRPr="00A04CE0">
        <w:rPr>
          <w:rFonts w:ascii="Times New Roman" w:hAnsi="Times New Roman" w:cs="Times New Roman"/>
          <w:sz w:val="24"/>
          <w:szCs w:val="24"/>
          <w:lang w:val="en-US"/>
        </w:rPr>
        <w:t>s</w:t>
      </w:r>
      <w:r w:rsidR="00BA44C6" w:rsidRPr="00A04CE0">
        <w:rPr>
          <w:rFonts w:ascii="Times New Roman" w:hAnsi="Times New Roman" w:cs="Times New Roman"/>
          <w:sz w:val="24"/>
          <w:szCs w:val="24"/>
          <w:lang w:val="en-US"/>
        </w:rPr>
        <w:t xml:space="preserve"> of imperfect detection </w:t>
      </w:r>
      <w:r w:rsidR="007233C7" w:rsidRPr="00A04CE0">
        <w:rPr>
          <w:rFonts w:ascii="Times New Roman" w:hAnsi="Times New Roman" w:cs="Times New Roman"/>
          <w:sz w:val="24"/>
          <w:szCs w:val="24"/>
          <w:lang w:val="en-US"/>
        </w:rPr>
        <w:t xml:space="preserve">on </w:t>
      </w:r>
      <w:r w:rsidR="00BA44C6" w:rsidRPr="00A04CE0">
        <w:rPr>
          <w:rFonts w:ascii="Times New Roman" w:hAnsi="Times New Roman" w:cs="Times New Roman"/>
          <w:sz w:val="24"/>
          <w:szCs w:val="24"/>
          <w:lang w:val="en-US"/>
        </w:rPr>
        <w:t>diversity measures we develop</w:t>
      </w:r>
      <w:r w:rsidRPr="00A04CE0">
        <w:rPr>
          <w:rFonts w:ascii="Times New Roman" w:hAnsi="Times New Roman" w:cs="Times New Roman"/>
          <w:sz w:val="24"/>
          <w:szCs w:val="24"/>
          <w:lang w:val="en-US"/>
        </w:rPr>
        <w:t>ed</w:t>
      </w:r>
      <w:r w:rsidR="00BA44C6" w:rsidRPr="00A04CE0">
        <w:rPr>
          <w:rFonts w:ascii="Times New Roman" w:hAnsi="Times New Roman" w:cs="Times New Roman"/>
          <w:sz w:val="24"/>
          <w:szCs w:val="24"/>
          <w:lang w:val="en-US"/>
        </w:rPr>
        <w:t xml:space="preserve"> a </w:t>
      </w:r>
      <w:r w:rsidR="001B66EA" w:rsidRPr="00A04CE0">
        <w:rPr>
          <w:rFonts w:ascii="Times New Roman" w:hAnsi="Times New Roman" w:cs="Times New Roman"/>
          <w:sz w:val="24"/>
          <w:szCs w:val="24"/>
          <w:lang w:val="en-US"/>
        </w:rPr>
        <w:t xml:space="preserve">R </w:t>
      </w:r>
      <w:r w:rsidR="00BA44C6" w:rsidRPr="00A04CE0">
        <w:rPr>
          <w:rFonts w:ascii="Times New Roman" w:hAnsi="Times New Roman" w:cs="Times New Roman"/>
          <w:sz w:val="24"/>
          <w:szCs w:val="24"/>
          <w:lang w:val="en-US"/>
        </w:rPr>
        <w:t xml:space="preserve">function called </w:t>
      </w:r>
      <w:proofErr w:type="spellStart"/>
      <w:proofErr w:type="gramStart"/>
      <w:r w:rsidR="00BA44C6" w:rsidRPr="00A04CE0">
        <w:rPr>
          <w:rFonts w:ascii="Times New Roman" w:hAnsi="Times New Roman" w:cs="Times New Roman"/>
          <w:i/>
          <w:sz w:val="24"/>
          <w:szCs w:val="24"/>
          <w:lang w:val="en-US"/>
        </w:rPr>
        <w:t>hidden.diversity</w:t>
      </w:r>
      <w:proofErr w:type="spellEnd"/>
      <w:proofErr w:type="gramEnd"/>
      <w:r w:rsidR="003E7AA2" w:rsidRPr="00A04CE0">
        <w:rPr>
          <w:rFonts w:ascii="Times New Roman" w:hAnsi="Times New Roman" w:cs="Times New Roman"/>
          <w:iCs/>
          <w:sz w:val="24"/>
          <w:szCs w:val="24"/>
          <w:lang w:val="en-US"/>
        </w:rPr>
        <w:t xml:space="preserve"> (</w:t>
      </w:r>
      <w:r w:rsidR="00B338B1" w:rsidRPr="00A04CE0">
        <w:rPr>
          <w:rFonts w:ascii="Times New Roman" w:hAnsi="Times New Roman" w:cs="Times New Roman"/>
          <w:iCs/>
          <w:sz w:val="24"/>
          <w:szCs w:val="24"/>
          <w:lang w:val="en-US"/>
        </w:rPr>
        <w:t>Supplementary</w:t>
      </w:r>
      <w:r w:rsidR="00D678CD" w:rsidRPr="00A04CE0">
        <w:rPr>
          <w:rFonts w:ascii="Times New Roman" w:hAnsi="Times New Roman" w:cs="Times New Roman"/>
          <w:iCs/>
          <w:sz w:val="24"/>
          <w:szCs w:val="24"/>
          <w:lang w:val="en-US"/>
        </w:rPr>
        <w:t xml:space="preserve"> </w:t>
      </w:r>
      <w:r w:rsidR="006B36B1">
        <w:rPr>
          <w:rFonts w:ascii="Times New Roman" w:hAnsi="Times New Roman" w:cs="Times New Roman"/>
          <w:iCs/>
          <w:sz w:val="24"/>
          <w:szCs w:val="24"/>
          <w:lang w:val="en-US"/>
        </w:rPr>
        <w:t xml:space="preserve">information, Appendix </w:t>
      </w:r>
      <w:ins w:id="312" w:author="Aline Richter" w:date="2021-04-12T17:32:00Z">
        <w:r w:rsidR="000D51D8">
          <w:rPr>
            <w:rFonts w:ascii="Times New Roman" w:hAnsi="Times New Roman" w:cs="Times New Roman"/>
            <w:iCs/>
            <w:sz w:val="24"/>
            <w:szCs w:val="24"/>
            <w:lang w:val="en-US"/>
          </w:rPr>
          <w:t>3</w:t>
        </w:r>
      </w:ins>
      <w:del w:id="313" w:author="Aline Richter" w:date="2021-04-12T17:32:00Z">
        <w:r w:rsidR="003E7AA2" w:rsidRPr="00A04CE0" w:rsidDel="000D51D8">
          <w:rPr>
            <w:rFonts w:ascii="Times New Roman" w:hAnsi="Times New Roman" w:cs="Times New Roman"/>
            <w:iCs/>
            <w:sz w:val="24"/>
            <w:szCs w:val="24"/>
            <w:lang w:val="en-US"/>
          </w:rPr>
          <w:delText>2</w:delText>
        </w:r>
      </w:del>
      <w:r w:rsidR="003E7AA2" w:rsidRPr="00A04CE0">
        <w:rPr>
          <w:rFonts w:ascii="Times New Roman" w:hAnsi="Times New Roman" w:cs="Times New Roman"/>
          <w:iCs/>
          <w:sz w:val="24"/>
          <w:szCs w:val="24"/>
          <w:lang w:val="en-US"/>
        </w:rPr>
        <w:t>)</w:t>
      </w:r>
      <w:r w:rsidR="00BA44C6" w:rsidRPr="00A04CE0">
        <w:rPr>
          <w:rFonts w:ascii="Times New Roman" w:hAnsi="Times New Roman" w:cs="Times New Roman"/>
          <w:sz w:val="24"/>
          <w:szCs w:val="24"/>
          <w:lang w:val="en-US"/>
        </w:rPr>
        <w:t>. This function returns</w:t>
      </w:r>
      <w:r w:rsidR="007233C7" w:rsidRPr="00A04CE0">
        <w:rPr>
          <w:rFonts w:ascii="Times New Roman" w:hAnsi="Times New Roman" w:cs="Times New Roman"/>
          <w:sz w:val="24"/>
          <w:szCs w:val="24"/>
          <w:lang w:val="en-US"/>
        </w:rPr>
        <w:t xml:space="preserve">, for each site </w:t>
      </w:r>
      <w:proofErr w:type="spellStart"/>
      <w:r w:rsidR="007233C7" w:rsidRPr="00A04CE0">
        <w:rPr>
          <w:rFonts w:ascii="Times New Roman" w:hAnsi="Times New Roman" w:cs="Times New Roman"/>
          <w:i/>
          <w:iCs/>
          <w:sz w:val="24"/>
          <w:szCs w:val="24"/>
          <w:lang w:val="en-US"/>
        </w:rPr>
        <w:t>i</w:t>
      </w:r>
      <w:proofErr w:type="spellEnd"/>
      <w:r w:rsidR="007233C7" w:rsidRPr="00A04CE0">
        <w:rPr>
          <w:rFonts w:ascii="Times New Roman" w:hAnsi="Times New Roman" w:cs="Times New Roman"/>
          <w:sz w:val="24"/>
          <w:szCs w:val="24"/>
          <w:lang w:val="en-US"/>
        </w:rPr>
        <w:t>, the ratio between the deviation of observed diversity from the estimated diversity</w:t>
      </w:r>
      <w:r w:rsidR="003E7AA2" w:rsidRPr="00A04CE0">
        <w:rPr>
          <w:rFonts w:ascii="Times New Roman" w:hAnsi="Times New Roman" w:cs="Times New Roman"/>
          <w:sz w:val="24"/>
          <w:szCs w:val="24"/>
          <w:lang w:val="en-US"/>
        </w:rPr>
        <w:t>,</w:t>
      </w:r>
      <w:r w:rsidR="007233C7" w:rsidRPr="00A04CE0">
        <w:rPr>
          <w:rFonts w:ascii="Times New Roman" w:hAnsi="Times New Roman" w:cs="Times New Roman"/>
          <w:sz w:val="24"/>
          <w:szCs w:val="24"/>
          <w:lang w:val="en-US"/>
        </w:rPr>
        <w:t xml:space="preserve"> given imperfect detection</w:t>
      </w:r>
      <w:r w:rsidR="003E7AA2" w:rsidRPr="00A04CE0">
        <w:rPr>
          <w:rFonts w:ascii="Times New Roman" w:hAnsi="Times New Roman" w:cs="Times New Roman"/>
          <w:sz w:val="24"/>
          <w:szCs w:val="24"/>
          <w:lang w:val="en-US"/>
        </w:rPr>
        <w:t>,</w:t>
      </w:r>
      <w:r w:rsidR="00BA44C6" w:rsidRPr="00A04CE0">
        <w:rPr>
          <w:rFonts w:ascii="Times New Roman" w:hAnsi="Times New Roman" w:cs="Times New Roman"/>
          <w:sz w:val="24"/>
          <w:szCs w:val="24"/>
          <w:lang w:val="en-US"/>
        </w:rPr>
        <w:t xml:space="preserve"> </w:t>
      </w:r>
      <w:r w:rsidR="009F2F40" w:rsidRPr="00A04CE0">
        <w:rPr>
          <w:rFonts w:ascii="Times New Roman" w:hAnsi="Times New Roman" w:cs="Times New Roman"/>
          <w:sz w:val="24"/>
          <w:szCs w:val="24"/>
          <w:lang w:val="en-US"/>
        </w:rPr>
        <w:t xml:space="preserve">and the standard deviation of </w:t>
      </w:r>
      <w:r w:rsidR="007233C7" w:rsidRPr="00A04CE0">
        <w:rPr>
          <w:rFonts w:ascii="Times New Roman" w:hAnsi="Times New Roman" w:cs="Times New Roman"/>
          <w:sz w:val="24"/>
          <w:szCs w:val="24"/>
          <w:lang w:val="en-US"/>
        </w:rPr>
        <w:t xml:space="preserve">the </w:t>
      </w:r>
      <w:r w:rsidR="009F2F40" w:rsidRPr="00A04CE0">
        <w:rPr>
          <w:rFonts w:ascii="Times New Roman" w:hAnsi="Times New Roman" w:cs="Times New Roman"/>
          <w:sz w:val="24"/>
          <w:szCs w:val="24"/>
          <w:lang w:val="en-US"/>
        </w:rPr>
        <w:t>estimated diversity:</w:t>
      </w:r>
    </w:p>
    <w:p w14:paraId="1FE21789" w14:textId="4C2D68DF" w:rsidR="009F2F40" w:rsidRPr="00A04CE0" w:rsidRDefault="00301969" w:rsidP="00440785">
      <w:pPr>
        <w:spacing w:after="0" w:line="480" w:lineRule="auto"/>
        <w:contextualSpacing/>
        <w:rPr>
          <w:rFonts w:ascii="Times New Roman" w:hAnsi="Times New Roman" w:cs="Times New Roman"/>
          <w:sz w:val="24"/>
          <w:szCs w:val="24"/>
          <w:lang w:val="en-US"/>
        </w:rPr>
      </w:pPr>
      <m:oMathPara>
        <m:oMath>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hidden.diversity</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f>
            <m:fPr>
              <m:ctrlPr>
                <w:rPr>
                  <w:rFonts w:ascii="Cambria Math" w:hAnsi="Cambria Math" w:cs="Times New Roman"/>
                  <w:sz w:val="24"/>
                  <w:szCs w:val="24"/>
                  <w:lang w:val="en-US"/>
                </w:rPr>
              </m:ctrlPr>
            </m:fPr>
            <m:num>
              <m:r>
                <m:rPr>
                  <m:sty m:val="p"/>
                </m:rPr>
                <w:rPr>
                  <w:rFonts w:ascii="Cambria Math" w:hAnsi="Cambria Math" w:cs="Times New Roman"/>
                  <w:sz w:val="24"/>
                  <w:szCs w:val="24"/>
                  <w:lang w:val="en-US"/>
                </w:rPr>
                <m:t>div.</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obs</m:t>
                  </m:r>
                </m:e>
                <m:sub>
                  <m:r>
                    <m:rPr>
                      <m:sty m:val="p"/>
                    </m:rPr>
                    <w:rPr>
                      <w:rFonts w:ascii="Cambria Math" w:hAnsi="Cambria Math" w:cs="Times New Roman"/>
                      <w:sz w:val="24"/>
                      <w:szCs w:val="24"/>
                      <w:lang w:val="en-US"/>
                    </w:rPr>
                    <m:t>i</m:t>
                  </m:r>
                </m:sub>
              </m:sSub>
              <m:r>
                <m:rPr>
                  <m:sty m:val="p"/>
                </m:rPr>
                <w:rPr>
                  <w:rFonts w:ascii="Cambria Math" w:hAnsi="Cambria Math" w:cs="Times New Roman"/>
                  <w:sz w:val="24"/>
                  <w:szCs w:val="24"/>
                  <w:lang w:val="en-US"/>
                </w:rPr>
                <m:t>-</m:t>
              </m:r>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div.</m:t>
                  </m:r>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est</m:t>
                      </m:r>
                    </m:e>
                    <m:sub>
                      <m:r>
                        <m:rPr>
                          <m:sty m:val="p"/>
                        </m:rPr>
                        <w:rPr>
                          <w:rFonts w:ascii="Cambria Math" w:hAnsi="Cambria Math" w:cs="Times New Roman"/>
                          <w:sz w:val="24"/>
                          <w:szCs w:val="24"/>
                          <w:lang w:val="en-US"/>
                        </w:rPr>
                        <m:t>i</m:t>
                      </m:r>
                    </m:sub>
                  </m:sSub>
                </m:e>
              </m:acc>
            </m:num>
            <m:den>
              <m:sSub>
                <m:sSubPr>
                  <m:ctrlPr>
                    <w:rPr>
                      <w:rFonts w:ascii="Cambria Math" w:hAnsi="Cambria Math" w:cs="Times New Roman"/>
                      <w:sz w:val="24"/>
                      <w:szCs w:val="24"/>
                      <w:lang w:val="en-US"/>
                    </w:rPr>
                  </m:ctrlPr>
                </m:sSubPr>
                <m:e>
                  <m:r>
                    <m:rPr>
                      <m:sty m:val="p"/>
                    </m:rPr>
                    <w:rPr>
                      <w:rFonts w:ascii="Cambria Math" w:hAnsi="Cambria Math" w:cs="Times New Roman"/>
                      <w:sz w:val="24"/>
                      <w:szCs w:val="24"/>
                      <w:lang w:val="en-US"/>
                    </w:rPr>
                    <m:t>sd.div.est</m:t>
                  </m:r>
                </m:e>
                <m:sub>
                  <m:r>
                    <m:rPr>
                      <m:sty m:val="p"/>
                    </m:rPr>
                    <w:rPr>
                      <w:rFonts w:ascii="Cambria Math" w:hAnsi="Cambria Math" w:cs="Times New Roman"/>
                      <w:sz w:val="24"/>
                      <w:szCs w:val="24"/>
                      <w:lang w:val="en-US"/>
                    </w:rPr>
                    <m:t>i</m:t>
                  </m:r>
                </m:sub>
              </m:sSub>
            </m:den>
          </m:f>
        </m:oMath>
      </m:oMathPara>
    </w:p>
    <w:p w14:paraId="5F29539C" w14:textId="5FE61054" w:rsidR="00E2118E" w:rsidRPr="00A04CE0" w:rsidRDefault="00E2118E" w:rsidP="00440785">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Where</w:t>
      </w:r>
      <w:r w:rsidR="00A356C5" w:rsidRPr="00A04CE0">
        <w:rPr>
          <w:rFonts w:ascii="Times New Roman" w:hAnsi="Times New Roman" w:cs="Times New Roman"/>
          <w:sz w:val="24"/>
          <w:szCs w:val="24"/>
          <w:lang w:val="en-US"/>
        </w:rPr>
        <w:t xml:space="preserve"> </w:t>
      </w:r>
      <w:proofErr w:type="spellStart"/>
      <w:proofErr w:type="gramStart"/>
      <w:r w:rsidR="00A356C5" w:rsidRPr="00A04CE0">
        <w:rPr>
          <w:rFonts w:ascii="Times New Roman" w:hAnsi="Times New Roman" w:cs="Times New Roman"/>
          <w:i/>
          <w:sz w:val="24"/>
          <w:szCs w:val="24"/>
          <w:lang w:val="en-US"/>
        </w:rPr>
        <w:t>div.obs</w:t>
      </w:r>
      <w:r w:rsidR="00A356C5" w:rsidRPr="00A04CE0">
        <w:rPr>
          <w:rFonts w:ascii="Times New Roman" w:hAnsi="Times New Roman" w:cs="Times New Roman"/>
          <w:i/>
          <w:sz w:val="24"/>
          <w:szCs w:val="24"/>
          <w:vertAlign w:val="subscript"/>
          <w:lang w:val="en-US"/>
        </w:rPr>
        <w:t>i</w:t>
      </w:r>
      <w:proofErr w:type="spellEnd"/>
      <w:proofErr w:type="gramEnd"/>
      <w:r w:rsidRPr="00A04CE0">
        <w:rPr>
          <w:rFonts w:ascii="Times New Roman" w:hAnsi="Times New Roman" w:cs="Times New Roman"/>
          <w:sz w:val="24"/>
          <w:szCs w:val="24"/>
          <w:lang w:val="en-US"/>
        </w:rPr>
        <w:t xml:space="preserve"> </w:t>
      </w:r>
      <w:r w:rsidRPr="00A04CE0">
        <w:rPr>
          <w:rFonts w:ascii="Times New Roman" w:eastAsiaTheme="minorEastAsia" w:hAnsi="Times New Roman" w:cs="Times New Roman"/>
          <w:sz w:val="24"/>
          <w:szCs w:val="24"/>
          <w:lang w:val="en-US"/>
        </w:rPr>
        <w:t xml:space="preserve">is the </w:t>
      </w:r>
      <w:ins w:id="314" w:author="Aline Richter" w:date="2021-04-12T17:50:00Z">
        <w:r w:rsidR="00B019F1">
          <w:rPr>
            <w:rFonts w:ascii="Times New Roman" w:eastAsiaTheme="minorEastAsia" w:hAnsi="Times New Roman" w:cs="Times New Roman"/>
            <w:sz w:val="24"/>
            <w:szCs w:val="24"/>
            <w:lang w:val="en-US"/>
          </w:rPr>
          <w:t xml:space="preserve">taxonomic, functional or phylogenetic </w:t>
        </w:r>
      </w:ins>
      <w:del w:id="315" w:author="Aline Richter" w:date="2021-04-12T17:49:00Z">
        <w:r w:rsidR="00FD7211" w:rsidRPr="00A04CE0" w:rsidDel="00B019F1">
          <w:rPr>
            <w:rFonts w:ascii="Times New Roman" w:eastAsiaTheme="minorEastAsia" w:hAnsi="Times New Roman" w:cs="Times New Roman"/>
            <w:sz w:val="24"/>
            <w:szCs w:val="24"/>
            <w:lang w:val="en-US"/>
          </w:rPr>
          <w:delText xml:space="preserve">standardized </w:delText>
        </w:r>
        <w:r w:rsidR="00FE5643" w:rsidRPr="00A04CE0" w:rsidDel="00B019F1">
          <w:rPr>
            <w:rFonts w:ascii="Times New Roman" w:eastAsiaTheme="minorEastAsia" w:hAnsi="Times New Roman" w:cs="Times New Roman"/>
            <w:sz w:val="24"/>
            <w:szCs w:val="24"/>
            <w:lang w:val="en-US"/>
          </w:rPr>
          <w:delText xml:space="preserve">effect size (SES) of </w:delText>
        </w:r>
        <w:r w:rsidR="00D678CD" w:rsidRPr="00A04CE0" w:rsidDel="00B019F1">
          <w:rPr>
            <w:rFonts w:ascii="Times New Roman" w:eastAsiaTheme="minorEastAsia" w:hAnsi="Times New Roman" w:cs="Times New Roman"/>
            <w:sz w:val="24"/>
            <w:szCs w:val="24"/>
            <w:lang w:val="en-US"/>
          </w:rPr>
          <w:delText xml:space="preserve">the </w:delText>
        </w:r>
      </w:del>
      <w:r w:rsidRPr="00A04CE0">
        <w:rPr>
          <w:rFonts w:ascii="Times New Roman" w:eastAsiaTheme="minorEastAsia" w:hAnsi="Times New Roman" w:cs="Times New Roman"/>
          <w:sz w:val="24"/>
          <w:szCs w:val="24"/>
          <w:lang w:val="en-US"/>
        </w:rPr>
        <w:t>diversity</w:t>
      </w:r>
      <w:r w:rsidR="00A356C5" w:rsidRPr="00A04CE0">
        <w:rPr>
          <w:rFonts w:ascii="Times New Roman" w:eastAsiaTheme="minorEastAsia" w:hAnsi="Times New Roman" w:cs="Times New Roman"/>
          <w:sz w:val="24"/>
          <w:szCs w:val="24"/>
          <w:lang w:val="en-US"/>
        </w:rPr>
        <w:t xml:space="preserve"> value</w:t>
      </w:r>
      <w:r w:rsidRPr="00A04CE0">
        <w:rPr>
          <w:rFonts w:ascii="Times New Roman" w:eastAsiaTheme="minorEastAsia" w:hAnsi="Times New Roman" w:cs="Times New Roman"/>
          <w:sz w:val="24"/>
          <w:szCs w:val="24"/>
          <w:lang w:val="en-US"/>
        </w:rPr>
        <w:t xml:space="preserve"> obtained with raw count data</w:t>
      </w:r>
      <w:r w:rsidR="001A676B" w:rsidRPr="00A04CE0">
        <w:rPr>
          <w:rFonts w:ascii="Times New Roman" w:eastAsiaTheme="minorEastAsia" w:hAnsi="Times New Roman" w:cs="Times New Roman"/>
          <w:sz w:val="24"/>
          <w:szCs w:val="24"/>
          <w:lang w:val="en-US"/>
        </w:rPr>
        <w:t xml:space="preserve"> </w:t>
      </w:r>
      <w:r w:rsidR="003B1352" w:rsidRPr="00A04CE0">
        <w:rPr>
          <w:rFonts w:ascii="Times New Roman" w:eastAsiaTheme="minorEastAsia" w:hAnsi="Times New Roman" w:cs="Times New Roman"/>
          <w:sz w:val="24"/>
          <w:szCs w:val="24"/>
          <w:lang w:val="en-US"/>
        </w:rPr>
        <w:t xml:space="preserve">for </w:t>
      </w:r>
      <w:r w:rsidR="001A676B" w:rsidRPr="00A04CE0">
        <w:rPr>
          <w:rFonts w:ascii="Times New Roman" w:eastAsiaTheme="minorEastAsia" w:hAnsi="Times New Roman" w:cs="Times New Roman"/>
          <w:sz w:val="24"/>
          <w:szCs w:val="24"/>
          <w:lang w:val="en-US"/>
        </w:rPr>
        <w:t>each site</w:t>
      </w:r>
      <w:r w:rsidRPr="00A04CE0">
        <w:rPr>
          <w:rFonts w:ascii="Times New Roman" w:eastAsiaTheme="minorEastAsia" w:hAnsi="Times New Roman" w:cs="Times New Roman"/>
          <w:sz w:val="24"/>
          <w:szCs w:val="24"/>
          <w:lang w:val="en-US"/>
        </w:rPr>
        <w:t>,</w:t>
      </w:r>
      <w:r w:rsidR="00A356C5" w:rsidRPr="00A04CE0">
        <w:rPr>
          <w:rFonts w:ascii="Times New Roman" w:eastAsiaTheme="minorEastAsia" w:hAnsi="Times New Roman" w:cs="Times New Roman"/>
          <w:sz w:val="24"/>
          <w:szCs w:val="24"/>
          <w:lang w:val="en-US"/>
        </w:rPr>
        <w:t xml:space="preserve"> </w:t>
      </w:r>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div.est</m:t>
                </m:r>
              </m:e>
              <m:sub>
                <m:r>
                  <w:rPr>
                    <w:rFonts w:ascii="Cambria Math" w:hAnsi="Cambria Math" w:cs="Times New Roman"/>
                    <w:sz w:val="24"/>
                    <w:szCs w:val="24"/>
                    <w:lang w:val="en-US"/>
                  </w:rPr>
                  <m:t>i</m:t>
                </m:r>
              </m:sub>
            </m:sSub>
          </m:e>
        </m:acc>
      </m:oMath>
      <w:r w:rsidRPr="00A04CE0">
        <w:rPr>
          <w:rFonts w:ascii="Times New Roman" w:eastAsiaTheme="minorEastAsia" w:hAnsi="Times New Roman" w:cs="Times New Roman"/>
          <w:sz w:val="24"/>
          <w:szCs w:val="24"/>
          <w:lang w:val="en-US"/>
        </w:rPr>
        <w:t xml:space="preserve"> is the mean </w:t>
      </w:r>
      <w:ins w:id="316" w:author="Aline Richter" w:date="2021-04-12T17:51:00Z">
        <w:r w:rsidR="00B019F1">
          <w:rPr>
            <w:rFonts w:ascii="Times New Roman" w:eastAsiaTheme="minorEastAsia" w:hAnsi="Times New Roman" w:cs="Times New Roman"/>
            <w:sz w:val="24"/>
            <w:szCs w:val="24"/>
            <w:lang w:val="en-US"/>
          </w:rPr>
          <w:t xml:space="preserve">diversity </w:t>
        </w:r>
      </w:ins>
      <w:del w:id="317" w:author="Aline Richter" w:date="2021-04-12T17:51:00Z">
        <w:r w:rsidR="00C044CE" w:rsidRPr="00A04CE0" w:rsidDel="00B019F1">
          <w:rPr>
            <w:rFonts w:ascii="Times New Roman" w:eastAsiaTheme="minorEastAsia" w:hAnsi="Times New Roman" w:cs="Times New Roman"/>
            <w:sz w:val="24"/>
            <w:szCs w:val="24"/>
            <w:lang w:val="en-US"/>
          </w:rPr>
          <w:delText>SES</w:delText>
        </w:r>
        <w:r w:rsidR="00A356C5" w:rsidRPr="00A04CE0" w:rsidDel="00B019F1">
          <w:rPr>
            <w:rFonts w:ascii="Times New Roman" w:eastAsiaTheme="minorEastAsia" w:hAnsi="Times New Roman" w:cs="Times New Roman"/>
            <w:sz w:val="24"/>
            <w:szCs w:val="24"/>
            <w:lang w:val="en-US"/>
          </w:rPr>
          <w:delText xml:space="preserve"> v</w:delText>
        </w:r>
      </w:del>
      <w:ins w:id="318" w:author="Aline Richter" w:date="2021-04-12T17:51:00Z">
        <w:r w:rsidR="00B019F1">
          <w:rPr>
            <w:rFonts w:ascii="Times New Roman" w:eastAsiaTheme="minorEastAsia" w:hAnsi="Times New Roman" w:cs="Times New Roman"/>
            <w:sz w:val="24"/>
            <w:szCs w:val="24"/>
            <w:lang w:val="en-US"/>
          </w:rPr>
          <w:t>v</w:t>
        </w:r>
      </w:ins>
      <w:r w:rsidR="00A356C5" w:rsidRPr="00A04CE0">
        <w:rPr>
          <w:rFonts w:ascii="Times New Roman" w:eastAsiaTheme="minorEastAsia" w:hAnsi="Times New Roman" w:cs="Times New Roman"/>
          <w:sz w:val="24"/>
          <w:szCs w:val="24"/>
          <w:lang w:val="en-US"/>
        </w:rPr>
        <w:t>alue</w:t>
      </w:r>
      <w:r w:rsidRPr="00A04CE0">
        <w:rPr>
          <w:rFonts w:ascii="Times New Roman" w:eastAsiaTheme="minorEastAsia" w:hAnsi="Times New Roman" w:cs="Times New Roman"/>
          <w:sz w:val="24"/>
          <w:szCs w:val="24"/>
          <w:lang w:val="en-US"/>
        </w:rPr>
        <w:t xml:space="preserve"> obtained from </w:t>
      </w:r>
      <w:r w:rsidR="00A356C5" w:rsidRPr="00A04CE0">
        <w:rPr>
          <w:rFonts w:ascii="Times New Roman" w:eastAsiaTheme="minorEastAsia" w:hAnsi="Times New Roman" w:cs="Times New Roman"/>
          <w:i/>
          <w:sz w:val="24"/>
          <w:szCs w:val="24"/>
          <w:lang w:val="en-US"/>
        </w:rPr>
        <w:t>N</w:t>
      </w:r>
      <w:r w:rsidR="00A356C5" w:rsidRPr="00A04CE0">
        <w:rPr>
          <w:rFonts w:ascii="Times New Roman" w:eastAsiaTheme="minorEastAsia" w:hAnsi="Times New Roman" w:cs="Times New Roman"/>
          <w:i/>
          <w:sz w:val="24"/>
          <w:szCs w:val="24"/>
          <w:vertAlign w:val="subscript"/>
          <w:lang w:val="en-US"/>
        </w:rPr>
        <w:t>ik</w:t>
      </w:r>
      <w:r w:rsidR="00A356C5" w:rsidRPr="00A04CE0">
        <w:rPr>
          <w:rFonts w:ascii="Times New Roman" w:eastAsiaTheme="minorEastAsia" w:hAnsi="Times New Roman" w:cs="Times New Roman"/>
          <w:sz w:val="24"/>
          <w:szCs w:val="24"/>
          <w:lang w:val="en-US"/>
        </w:rPr>
        <w:t xml:space="preserve"> </w:t>
      </w:r>
      <w:r w:rsidRPr="00A04CE0">
        <w:rPr>
          <w:rFonts w:ascii="Times New Roman" w:eastAsiaTheme="minorEastAsia" w:hAnsi="Times New Roman" w:cs="Times New Roman"/>
          <w:sz w:val="24"/>
          <w:szCs w:val="24"/>
          <w:lang w:val="en-US"/>
        </w:rPr>
        <w:t>posterior sampling</w:t>
      </w:r>
      <w:r w:rsidR="001A676B" w:rsidRPr="00A04CE0">
        <w:rPr>
          <w:rFonts w:ascii="Times New Roman" w:eastAsiaTheme="minorEastAsia" w:hAnsi="Times New Roman" w:cs="Times New Roman"/>
          <w:sz w:val="24"/>
          <w:szCs w:val="24"/>
          <w:lang w:val="en-US"/>
        </w:rPr>
        <w:t xml:space="preserve"> in each site and </w:t>
      </w:r>
      <w:proofErr w:type="spellStart"/>
      <w:r w:rsidR="00A356C5" w:rsidRPr="00A04CE0">
        <w:rPr>
          <w:rFonts w:ascii="Times New Roman" w:hAnsi="Times New Roman" w:cs="Times New Roman"/>
          <w:i/>
          <w:sz w:val="24"/>
          <w:szCs w:val="24"/>
          <w:lang w:val="en-US"/>
        </w:rPr>
        <w:t>sd.div.est</w:t>
      </w:r>
      <w:r w:rsidR="00A356C5" w:rsidRPr="00A04CE0">
        <w:rPr>
          <w:rFonts w:ascii="Times New Roman" w:hAnsi="Times New Roman" w:cs="Times New Roman"/>
          <w:i/>
          <w:sz w:val="24"/>
          <w:szCs w:val="24"/>
          <w:vertAlign w:val="subscript"/>
          <w:lang w:val="en-US"/>
        </w:rPr>
        <w:t>i</w:t>
      </w:r>
      <w:proofErr w:type="spellEnd"/>
      <w:r w:rsidR="00A356C5" w:rsidRPr="00A04CE0">
        <w:rPr>
          <w:rFonts w:ascii="Times New Roman" w:eastAsiaTheme="minorEastAsia" w:hAnsi="Times New Roman" w:cs="Times New Roman"/>
          <w:sz w:val="24"/>
          <w:szCs w:val="24"/>
          <w:lang w:val="en-US"/>
        </w:rPr>
        <w:t xml:space="preserve"> </w:t>
      </w:r>
      <w:r w:rsidR="001A676B" w:rsidRPr="00A04CE0">
        <w:rPr>
          <w:rFonts w:ascii="Times New Roman" w:eastAsiaTheme="minorEastAsia" w:hAnsi="Times New Roman" w:cs="Times New Roman"/>
          <w:sz w:val="24"/>
          <w:szCs w:val="24"/>
          <w:lang w:val="en-US"/>
        </w:rPr>
        <w:t>is the standard deviation of</w:t>
      </w:r>
      <w:r w:rsidR="00247152" w:rsidRPr="00A04CE0">
        <w:rPr>
          <w:rFonts w:ascii="Times New Roman" w:eastAsiaTheme="minorEastAsia" w:hAnsi="Times New Roman" w:cs="Times New Roman"/>
          <w:sz w:val="24"/>
          <w:szCs w:val="24"/>
          <w:lang w:val="en-US"/>
        </w:rPr>
        <w:t xml:space="preserve"> </w:t>
      </w:r>
      <w:proofErr w:type="spellStart"/>
      <w:r w:rsidR="00FD7211" w:rsidRPr="00A04CE0">
        <w:rPr>
          <w:rFonts w:ascii="Times New Roman" w:eastAsiaTheme="minorEastAsia" w:hAnsi="Times New Roman" w:cs="Times New Roman"/>
          <w:i/>
          <w:iCs/>
          <w:sz w:val="24"/>
          <w:szCs w:val="24"/>
          <w:lang w:val="en-US"/>
        </w:rPr>
        <w:t>div.est</w:t>
      </w:r>
      <w:r w:rsidR="00FD7211" w:rsidRPr="00A04CE0">
        <w:rPr>
          <w:rFonts w:ascii="Times New Roman" w:eastAsiaTheme="minorEastAsia" w:hAnsi="Times New Roman" w:cs="Times New Roman"/>
          <w:i/>
          <w:iCs/>
          <w:sz w:val="24"/>
          <w:szCs w:val="24"/>
          <w:vertAlign w:val="subscript"/>
          <w:lang w:val="en-US"/>
        </w:rPr>
        <w:t>i</w:t>
      </w:r>
      <w:proofErr w:type="spellEnd"/>
      <w:r w:rsidR="001A676B" w:rsidRPr="00A04CE0">
        <w:rPr>
          <w:rFonts w:ascii="Times New Roman" w:eastAsiaTheme="minorEastAsia" w:hAnsi="Times New Roman" w:cs="Times New Roman"/>
          <w:sz w:val="24"/>
          <w:szCs w:val="24"/>
          <w:lang w:val="en-US"/>
        </w:rPr>
        <w:t>.</w:t>
      </w:r>
      <w:r w:rsidR="00247152" w:rsidRPr="00A04CE0">
        <w:rPr>
          <w:rFonts w:ascii="Times New Roman" w:eastAsiaTheme="minorEastAsia" w:hAnsi="Times New Roman" w:cs="Times New Roman"/>
          <w:sz w:val="24"/>
          <w:szCs w:val="24"/>
          <w:lang w:val="en-US"/>
        </w:rPr>
        <w:t xml:space="preserve"> </w:t>
      </w:r>
      <w:r w:rsidR="00E6407F" w:rsidRPr="00A04CE0">
        <w:rPr>
          <w:rFonts w:ascii="Times New Roman" w:eastAsiaTheme="minorEastAsia" w:hAnsi="Times New Roman" w:cs="Times New Roman"/>
          <w:sz w:val="24"/>
          <w:szCs w:val="24"/>
          <w:lang w:val="en-US"/>
        </w:rPr>
        <w:t>Negative</w:t>
      </w:r>
      <w:r w:rsidR="00247152" w:rsidRPr="00A04CE0">
        <w:rPr>
          <w:rFonts w:ascii="Times New Roman" w:eastAsiaTheme="minorEastAsia" w:hAnsi="Times New Roman" w:cs="Times New Roman"/>
          <w:sz w:val="24"/>
          <w:szCs w:val="24"/>
          <w:lang w:val="en-US"/>
        </w:rPr>
        <w:t xml:space="preserve"> value</w:t>
      </w:r>
      <w:r w:rsidR="00E6407F" w:rsidRPr="00A04CE0">
        <w:rPr>
          <w:rFonts w:ascii="Times New Roman" w:eastAsiaTheme="minorEastAsia" w:hAnsi="Times New Roman" w:cs="Times New Roman"/>
          <w:sz w:val="24"/>
          <w:szCs w:val="24"/>
          <w:lang w:val="en-US"/>
        </w:rPr>
        <w:t>s</w:t>
      </w:r>
      <w:r w:rsidR="00247152" w:rsidRPr="00A04CE0">
        <w:rPr>
          <w:rFonts w:ascii="Times New Roman" w:eastAsiaTheme="minorEastAsia" w:hAnsi="Times New Roman" w:cs="Times New Roman"/>
          <w:sz w:val="24"/>
          <w:szCs w:val="24"/>
          <w:lang w:val="en-US"/>
        </w:rPr>
        <w:t xml:space="preserve"> </w:t>
      </w:r>
      <w:r w:rsidR="003E7AA2" w:rsidRPr="00A04CE0">
        <w:rPr>
          <w:rFonts w:ascii="Times New Roman" w:eastAsiaTheme="minorEastAsia" w:hAnsi="Times New Roman" w:cs="Times New Roman"/>
          <w:sz w:val="24"/>
          <w:szCs w:val="24"/>
          <w:lang w:val="en-US"/>
        </w:rPr>
        <w:t>indicate</w:t>
      </w:r>
      <w:r w:rsidR="00247152" w:rsidRPr="00A04CE0">
        <w:rPr>
          <w:rFonts w:ascii="Times New Roman" w:eastAsiaTheme="minorEastAsia" w:hAnsi="Times New Roman" w:cs="Times New Roman"/>
          <w:sz w:val="24"/>
          <w:szCs w:val="24"/>
          <w:lang w:val="en-US"/>
        </w:rPr>
        <w:t xml:space="preserve"> </w:t>
      </w:r>
      <w:r w:rsidR="00A356C5" w:rsidRPr="00A04CE0">
        <w:rPr>
          <w:rFonts w:ascii="Times New Roman" w:eastAsiaTheme="minorEastAsia" w:hAnsi="Times New Roman" w:cs="Times New Roman"/>
          <w:sz w:val="24"/>
          <w:szCs w:val="24"/>
          <w:lang w:val="en-US"/>
        </w:rPr>
        <w:t>a</w:t>
      </w:r>
      <w:r w:rsidR="006C6EB2" w:rsidRPr="00A04CE0">
        <w:rPr>
          <w:rFonts w:ascii="Times New Roman" w:eastAsiaTheme="minorEastAsia" w:hAnsi="Times New Roman" w:cs="Times New Roman"/>
          <w:sz w:val="24"/>
          <w:szCs w:val="24"/>
          <w:lang w:val="en-US"/>
        </w:rPr>
        <w:t>n</w:t>
      </w:r>
      <w:r w:rsidR="00A356C5" w:rsidRPr="00A04CE0">
        <w:rPr>
          <w:rFonts w:ascii="Times New Roman" w:eastAsiaTheme="minorEastAsia" w:hAnsi="Times New Roman" w:cs="Times New Roman"/>
          <w:sz w:val="24"/>
          <w:szCs w:val="24"/>
          <w:lang w:val="en-US"/>
        </w:rPr>
        <w:t xml:space="preserve"> underestimation</w:t>
      </w:r>
      <w:r w:rsidR="00C044CE" w:rsidRPr="00A04CE0">
        <w:rPr>
          <w:rFonts w:ascii="Times New Roman" w:eastAsiaTheme="minorEastAsia" w:hAnsi="Times New Roman" w:cs="Times New Roman"/>
          <w:sz w:val="24"/>
          <w:szCs w:val="24"/>
          <w:lang w:val="en-US"/>
        </w:rPr>
        <w:t xml:space="preserve"> of observed diversity</w:t>
      </w:r>
      <w:r w:rsidR="00E6407F" w:rsidRPr="00A04CE0">
        <w:rPr>
          <w:rFonts w:ascii="Times New Roman" w:eastAsiaTheme="minorEastAsia" w:hAnsi="Times New Roman" w:cs="Times New Roman"/>
          <w:sz w:val="24"/>
          <w:szCs w:val="24"/>
          <w:lang w:val="en-US"/>
        </w:rPr>
        <w:t xml:space="preserve"> values in relation to estimated diversity values, indicating that there </w:t>
      </w:r>
      <w:r w:rsidR="003E7AA2" w:rsidRPr="00A04CE0">
        <w:rPr>
          <w:rFonts w:ascii="Times New Roman" w:eastAsiaTheme="minorEastAsia" w:hAnsi="Times New Roman" w:cs="Times New Roman"/>
          <w:sz w:val="24"/>
          <w:szCs w:val="24"/>
          <w:lang w:val="en-US"/>
        </w:rPr>
        <w:t>is</w:t>
      </w:r>
      <w:r w:rsidR="00E6407F" w:rsidRPr="00A04CE0">
        <w:rPr>
          <w:rFonts w:ascii="Times New Roman" w:eastAsiaTheme="minorEastAsia" w:hAnsi="Times New Roman" w:cs="Times New Roman"/>
          <w:sz w:val="24"/>
          <w:szCs w:val="24"/>
          <w:lang w:val="en-US"/>
        </w:rPr>
        <w:t xml:space="preserve"> more diversity than we </w:t>
      </w:r>
      <w:r w:rsidR="003E7AA2" w:rsidRPr="00A04CE0">
        <w:rPr>
          <w:rFonts w:ascii="Times New Roman" w:eastAsiaTheme="minorEastAsia" w:hAnsi="Times New Roman" w:cs="Times New Roman"/>
          <w:sz w:val="24"/>
          <w:szCs w:val="24"/>
          <w:lang w:val="en-US"/>
        </w:rPr>
        <w:t>observed</w:t>
      </w:r>
      <w:r w:rsidR="00E6407F" w:rsidRPr="00A04CE0">
        <w:rPr>
          <w:rFonts w:ascii="Times New Roman" w:eastAsiaTheme="minorEastAsia" w:hAnsi="Times New Roman" w:cs="Times New Roman"/>
          <w:sz w:val="24"/>
          <w:szCs w:val="24"/>
          <w:lang w:val="en-US"/>
        </w:rPr>
        <w:t xml:space="preserve">. </w:t>
      </w:r>
      <w:r w:rsidR="00A356C5" w:rsidRPr="00A04CE0">
        <w:rPr>
          <w:rFonts w:ascii="Times New Roman" w:eastAsiaTheme="minorEastAsia" w:hAnsi="Times New Roman" w:cs="Times New Roman"/>
          <w:sz w:val="24"/>
          <w:szCs w:val="24"/>
          <w:lang w:val="en-US"/>
        </w:rPr>
        <w:t xml:space="preserve">When </w:t>
      </w:r>
      <w:r w:rsidR="00E6407F" w:rsidRPr="00A04CE0">
        <w:rPr>
          <w:rFonts w:ascii="Times New Roman" w:eastAsiaTheme="minorEastAsia" w:hAnsi="Times New Roman" w:cs="Times New Roman"/>
          <w:sz w:val="24"/>
          <w:szCs w:val="24"/>
          <w:lang w:val="en-US"/>
        </w:rPr>
        <w:t xml:space="preserve">hidden diversity assumes </w:t>
      </w:r>
      <w:r w:rsidR="00A356C5" w:rsidRPr="00A04CE0">
        <w:rPr>
          <w:rFonts w:ascii="Times New Roman" w:eastAsiaTheme="minorEastAsia" w:hAnsi="Times New Roman" w:cs="Times New Roman"/>
          <w:sz w:val="24"/>
          <w:szCs w:val="24"/>
          <w:lang w:val="en-US"/>
        </w:rPr>
        <w:t>positive</w:t>
      </w:r>
      <w:r w:rsidR="00E6407F" w:rsidRPr="00A04CE0">
        <w:rPr>
          <w:rFonts w:ascii="Times New Roman" w:eastAsiaTheme="minorEastAsia" w:hAnsi="Times New Roman" w:cs="Times New Roman"/>
          <w:sz w:val="24"/>
          <w:szCs w:val="24"/>
          <w:lang w:val="en-US"/>
        </w:rPr>
        <w:t xml:space="preserve"> values</w:t>
      </w:r>
      <w:r w:rsidR="00A356C5" w:rsidRPr="00A04CE0">
        <w:rPr>
          <w:rFonts w:ascii="Times New Roman" w:eastAsiaTheme="minorEastAsia" w:hAnsi="Times New Roman" w:cs="Times New Roman"/>
          <w:sz w:val="24"/>
          <w:szCs w:val="24"/>
          <w:lang w:val="en-US"/>
        </w:rPr>
        <w:t>,</w:t>
      </w:r>
      <w:r w:rsidR="00E6407F" w:rsidRPr="00A04CE0">
        <w:rPr>
          <w:rFonts w:ascii="Times New Roman" w:eastAsiaTheme="minorEastAsia" w:hAnsi="Times New Roman" w:cs="Times New Roman"/>
          <w:sz w:val="24"/>
          <w:szCs w:val="24"/>
          <w:lang w:val="en-US"/>
        </w:rPr>
        <w:t xml:space="preserve"> </w:t>
      </w:r>
      <w:r w:rsidR="003B1352" w:rsidRPr="00A04CE0">
        <w:rPr>
          <w:rFonts w:ascii="Times New Roman" w:eastAsiaTheme="minorEastAsia" w:hAnsi="Times New Roman" w:cs="Times New Roman"/>
          <w:sz w:val="24"/>
          <w:szCs w:val="24"/>
          <w:lang w:val="en-US"/>
        </w:rPr>
        <w:t xml:space="preserve">it indicates </w:t>
      </w:r>
      <w:r w:rsidR="00E6407F" w:rsidRPr="00A04CE0">
        <w:rPr>
          <w:rFonts w:ascii="Times New Roman" w:eastAsiaTheme="minorEastAsia" w:hAnsi="Times New Roman" w:cs="Times New Roman"/>
          <w:sz w:val="24"/>
          <w:szCs w:val="24"/>
          <w:lang w:val="en-US"/>
        </w:rPr>
        <w:t xml:space="preserve">that observed diversity values are overestimated in relation to estimated values. This </w:t>
      </w:r>
      <w:r w:rsidR="003E7AA2" w:rsidRPr="00A04CE0">
        <w:rPr>
          <w:rFonts w:ascii="Times New Roman" w:eastAsiaTheme="minorEastAsia" w:hAnsi="Times New Roman" w:cs="Times New Roman"/>
          <w:sz w:val="24"/>
          <w:szCs w:val="24"/>
          <w:lang w:val="en-US"/>
        </w:rPr>
        <w:t xml:space="preserve">last </w:t>
      </w:r>
      <w:r w:rsidR="00E6407F" w:rsidRPr="00A04CE0">
        <w:rPr>
          <w:rFonts w:ascii="Times New Roman" w:eastAsiaTheme="minorEastAsia" w:hAnsi="Times New Roman" w:cs="Times New Roman"/>
          <w:sz w:val="24"/>
          <w:szCs w:val="24"/>
          <w:lang w:val="en-US"/>
        </w:rPr>
        <w:t xml:space="preserve">situation can </w:t>
      </w:r>
      <w:r w:rsidR="003B1352" w:rsidRPr="00A04CE0">
        <w:rPr>
          <w:rFonts w:ascii="Times New Roman" w:eastAsiaTheme="minorEastAsia" w:hAnsi="Times New Roman" w:cs="Times New Roman"/>
          <w:sz w:val="24"/>
          <w:szCs w:val="24"/>
          <w:lang w:val="en-US"/>
        </w:rPr>
        <w:t xml:space="preserve">only </w:t>
      </w:r>
      <w:r w:rsidR="00E6407F" w:rsidRPr="00A04CE0">
        <w:rPr>
          <w:rFonts w:ascii="Times New Roman" w:eastAsiaTheme="minorEastAsia" w:hAnsi="Times New Roman" w:cs="Times New Roman"/>
          <w:sz w:val="24"/>
          <w:szCs w:val="24"/>
          <w:lang w:val="en-US"/>
        </w:rPr>
        <w:t>occur for phylogenetic/functional</w:t>
      </w:r>
      <w:r w:rsidR="00A356C5" w:rsidRPr="00A04CE0">
        <w:rPr>
          <w:rFonts w:ascii="Times New Roman" w:eastAsiaTheme="minorEastAsia" w:hAnsi="Times New Roman" w:cs="Times New Roman"/>
          <w:sz w:val="24"/>
          <w:szCs w:val="24"/>
          <w:lang w:val="en-US"/>
        </w:rPr>
        <w:t xml:space="preserve"> </w:t>
      </w:r>
      <w:r w:rsidR="00E6407F" w:rsidRPr="00A04CE0">
        <w:rPr>
          <w:rFonts w:ascii="Times New Roman" w:eastAsiaTheme="minorEastAsia" w:hAnsi="Times New Roman" w:cs="Times New Roman"/>
          <w:sz w:val="24"/>
          <w:szCs w:val="24"/>
          <w:lang w:val="en-US"/>
        </w:rPr>
        <w:t xml:space="preserve">measures, </w:t>
      </w:r>
      <w:r w:rsidR="00AA3B7C" w:rsidRPr="00A04CE0">
        <w:rPr>
          <w:rFonts w:ascii="Times New Roman" w:eastAsiaTheme="minorEastAsia" w:hAnsi="Times New Roman" w:cs="Times New Roman"/>
          <w:sz w:val="24"/>
          <w:szCs w:val="24"/>
          <w:lang w:val="en-US"/>
        </w:rPr>
        <w:t xml:space="preserve">and indicates that undetected species are redundant, i.e. </w:t>
      </w:r>
      <w:r w:rsidR="003B1352" w:rsidRPr="00A04CE0">
        <w:rPr>
          <w:rFonts w:ascii="Times New Roman" w:eastAsiaTheme="minorEastAsia" w:hAnsi="Times New Roman" w:cs="Times New Roman"/>
          <w:sz w:val="24"/>
          <w:szCs w:val="24"/>
          <w:lang w:val="en-US"/>
        </w:rPr>
        <w:t xml:space="preserve">they </w:t>
      </w:r>
      <w:r w:rsidR="00AA3B7C" w:rsidRPr="00A04CE0">
        <w:rPr>
          <w:rFonts w:ascii="Times New Roman" w:eastAsiaTheme="minorEastAsia" w:hAnsi="Times New Roman" w:cs="Times New Roman"/>
          <w:sz w:val="24"/>
          <w:szCs w:val="24"/>
          <w:lang w:val="en-US"/>
        </w:rPr>
        <w:t>are already covered by sampling</w:t>
      </w:r>
      <w:r w:rsidR="00A356C5" w:rsidRPr="00A04CE0">
        <w:rPr>
          <w:rFonts w:ascii="Times New Roman" w:eastAsiaTheme="minorEastAsia" w:hAnsi="Times New Roman" w:cs="Times New Roman"/>
          <w:sz w:val="24"/>
          <w:szCs w:val="24"/>
          <w:lang w:val="en-US"/>
        </w:rPr>
        <w:t xml:space="preserve">. Values near zero indicate </w:t>
      </w:r>
      <w:r w:rsidR="00D678CD" w:rsidRPr="00A04CE0">
        <w:rPr>
          <w:rFonts w:ascii="Times New Roman" w:eastAsiaTheme="minorEastAsia" w:hAnsi="Times New Roman" w:cs="Times New Roman"/>
          <w:sz w:val="24"/>
          <w:szCs w:val="24"/>
          <w:lang w:val="en-US"/>
        </w:rPr>
        <w:t xml:space="preserve">small differences between </w:t>
      </w:r>
      <w:r w:rsidR="00A356C5" w:rsidRPr="00A04CE0">
        <w:rPr>
          <w:rFonts w:ascii="Times New Roman" w:eastAsiaTheme="minorEastAsia" w:hAnsi="Times New Roman" w:cs="Times New Roman"/>
          <w:sz w:val="24"/>
          <w:szCs w:val="24"/>
          <w:lang w:val="en-US"/>
        </w:rPr>
        <w:t>raw and estimated diversities</w:t>
      </w:r>
      <w:r w:rsidR="003E7AA2" w:rsidRPr="00A04CE0">
        <w:rPr>
          <w:rFonts w:ascii="Times New Roman" w:eastAsiaTheme="minorEastAsia" w:hAnsi="Times New Roman" w:cs="Times New Roman"/>
          <w:sz w:val="24"/>
          <w:szCs w:val="24"/>
          <w:lang w:val="en-US"/>
        </w:rPr>
        <w:t xml:space="preserve"> values</w:t>
      </w:r>
      <w:r w:rsidR="00A356C5" w:rsidRPr="00A04CE0">
        <w:rPr>
          <w:rFonts w:ascii="Times New Roman" w:eastAsiaTheme="minorEastAsia" w:hAnsi="Times New Roman" w:cs="Times New Roman"/>
          <w:sz w:val="24"/>
          <w:szCs w:val="24"/>
          <w:lang w:val="en-US"/>
        </w:rPr>
        <w:t>.</w:t>
      </w:r>
    </w:p>
    <w:p w14:paraId="555CC7A6" w14:textId="57AE72C1" w:rsidR="009F2F40" w:rsidRPr="00A04CE0" w:rsidRDefault="00CC7084" w:rsidP="001A676B">
      <w:pPr>
        <w:spacing w:after="0" w:line="480" w:lineRule="auto"/>
        <w:ind w:firstLine="708"/>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The input of the </w:t>
      </w:r>
      <w:proofErr w:type="spellStart"/>
      <w:proofErr w:type="gramStart"/>
      <w:r w:rsidRPr="00A04CE0">
        <w:rPr>
          <w:rFonts w:ascii="Times New Roman" w:hAnsi="Times New Roman" w:cs="Times New Roman"/>
          <w:i/>
          <w:sz w:val="24"/>
          <w:szCs w:val="24"/>
          <w:lang w:val="en-US"/>
        </w:rPr>
        <w:t>hidden.diversity</w:t>
      </w:r>
      <w:proofErr w:type="spellEnd"/>
      <w:proofErr w:type="gramEnd"/>
      <w:r w:rsidRPr="00A04CE0">
        <w:rPr>
          <w:rFonts w:ascii="Times New Roman" w:hAnsi="Times New Roman" w:cs="Times New Roman"/>
          <w:sz w:val="24"/>
          <w:szCs w:val="24"/>
          <w:lang w:val="en-US"/>
        </w:rPr>
        <w:t xml:space="preserve"> function is the observed community data, a </w:t>
      </w:r>
      <w:commentRangeStart w:id="319"/>
      <w:r w:rsidRPr="00A04CE0">
        <w:rPr>
          <w:rFonts w:ascii="Times New Roman" w:hAnsi="Times New Roman" w:cs="Times New Roman"/>
          <w:sz w:val="24"/>
          <w:szCs w:val="24"/>
          <w:lang w:val="en-US"/>
        </w:rPr>
        <w:t xml:space="preserve">phylogenetic tree, a matrix </w:t>
      </w:r>
      <w:r w:rsidR="00CE2324" w:rsidRPr="00A04CE0">
        <w:rPr>
          <w:rFonts w:ascii="Times New Roman" w:hAnsi="Times New Roman" w:cs="Times New Roman"/>
          <w:sz w:val="24"/>
          <w:szCs w:val="24"/>
          <w:lang w:val="en-US"/>
        </w:rPr>
        <w:t xml:space="preserve">containing </w:t>
      </w:r>
      <w:r w:rsidRPr="00A04CE0">
        <w:rPr>
          <w:rFonts w:ascii="Times New Roman" w:hAnsi="Times New Roman" w:cs="Times New Roman"/>
          <w:sz w:val="24"/>
          <w:szCs w:val="24"/>
          <w:lang w:val="en-US"/>
        </w:rPr>
        <w:t>the</w:t>
      </w:r>
      <w:ins w:id="320" w:author="Aline Richter" w:date="2021-04-12T17:46:00Z">
        <w:r w:rsidR="00B019F1">
          <w:rPr>
            <w:rFonts w:ascii="Times New Roman" w:hAnsi="Times New Roman" w:cs="Times New Roman"/>
            <w:sz w:val="24"/>
            <w:szCs w:val="24"/>
            <w:lang w:val="en-US"/>
          </w:rPr>
          <w:t xml:space="preserve"> mean</w:t>
        </w:r>
      </w:ins>
      <w:r w:rsidRPr="00A04CE0">
        <w:rPr>
          <w:rFonts w:ascii="Times New Roman" w:hAnsi="Times New Roman" w:cs="Times New Roman"/>
          <w:sz w:val="24"/>
          <w:szCs w:val="24"/>
          <w:lang w:val="en-US"/>
        </w:rPr>
        <w:t xml:space="preserve"> traits for each species and the </w:t>
      </w:r>
      <w:r w:rsidR="00CE2324" w:rsidRPr="00A04CE0">
        <w:rPr>
          <w:rFonts w:ascii="Times New Roman" w:hAnsi="Times New Roman" w:cs="Times New Roman"/>
          <w:sz w:val="24"/>
          <w:szCs w:val="24"/>
          <w:lang w:val="en-US"/>
        </w:rPr>
        <w:t xml:space="preserve">matrix </w:t>
      </w:r>
      <w:r w:rsidR="00CE2324" w:rsidRPr="00A04CE0">
        <w:rPr>
          <w:rFonts w:ascii="Times New Roman" w:hAnsi="Times New Roman" w:cs="Times New Roman"/>
          <w:i/>
          <w:sz w:val="24"/>
          <w:szCs w:val="24"/>
          <w:lang w:val="en-US"/>
        </w:rPr>
        <w:t>N</w:t>
      </w:r>
      <w:r w:rsidR="00CE2324" w:rsidRPr="00A04CE0">
        <w:rPr>
          <w:rFonts w:ascii="Times New Roman" w:hAnsi="Times New Roman" w:cs="Times New Roman"/>
          <w:i/>
          <w:sz w:val="24"/>
          <w:szCs w:val="24"/>
          <w:vertAlign w:val="subscript"/>
          <w:lang w:val="en-US"/>
        </w:rPr>
        <w:t>ik</w:t>
      </w:r>
      <w:r w:rsidR="00CE2324" w:rsidRPr="00A04CE0">
        <w:rPr>
          <w:rFonts w:ascii="Times New Roman" w:hAnsi="Times New Roman" w:cs="Times New Roman"/>
          <w:sz w:val="24"/>
          <w:szCs w:val="24"/>
          <w:lang w:val="en-US"/>
        </w:rPr>
        <w:t xml:space="preserve"> </w:t>
      </w:r>
      <w:commentRangeEnd w:id="319"/>
      <w:r w:rsidR="0037089A">
        <w:rPr>
          <w:rStyle w:val="Refdecomentrio"/>
        </w:rPr>
        <w:commentReference w:id="319"/>
      </w:r>
      <w:r w:rsidR="00CE2324" w:rsidRPr="00A04CE0">
        <w:rPr>
          <w:rFonts w:ascii="Times New Roman" w:hAnsi="Times New Roman" w:cs="Times New Roman"/>
          <w:sz w:val="24"/>
          <w:szCs w:val="24"/>
          <w:lang w:val="en-US"/>
        </w:rPr>
        <w:t xml:space="preserve">informing the </w:t>
      </w:r>
      <w:r w:rsidRPr="00A04CE0">
        <w:rPr>
          <w:rFonts w:ascii="Times New Roman" w:hAnsi="Times New Roman" w:cs="Times New Roman"/>
          <w:sz w:val="24"/>
          <w:szCs w:val="24"/>
          <w:lang w:val="en-US"/>
        </w:rPr>
        <w:t xml:space="preserve">posterior samples of </w:t>
      </w:r>
      <w:r w:rsidR="003B1352"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 xml:space="preserve">Bayesian </w:t>
      </w:r>
      <w:r w:rsidR="006A423E" w:rsidRPr="00A04CE0">
        <w:rPr>
          <w:rFonts w:ascii="Times New Roman" w:hAnsi="Times New Roman" w:cs="Times New Roman"/>
          <w:sz w:val="24"/>
          <w:szCs w:val="24"/>
          <w:lang w:val="en-US"/>
        </w:rPr>
        <w:t>model</w:t>
      </w:r>
      <w:r w:rsidR="00A356C5"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ins w:id="321" w:author="Aline Richter" w:date="2021-04-12T18:38:00Z">
        <w:r w:rsidR="00E96FBF" w:rsidRPr="00A04CE0">
          <w:rPr>
            <w:rFonts w:ascii="Times New Roman" w:hAnsi="Times New Roman" w:cs="Times New Roman"/>
            <w:sz w:val="24"/>
            <w:szCs w:val="24"/>
            <w:lang w:val="en-US"/>
          </w:rPr>
          <w:t xml:space="preserve">The function internally calculates taxonomic diversity (TD), the </w:t>
        </w:r>
        <w:r w:rsidR="00E96FBF">
          <w:rPr>
            <w:rFonts w:ascii="Times New Roman" w:hAnsi="Times New Roman" w:cs="Times New Roman"/>
            <w:sz w:val="24"/>
            <w:szCs w:val="24"/>
            <w:lang w:val="en-US"/>
          </w:rPr>
          <w:t>standardized effect size</w:t>
        </w:r>
        <w:r w:rsidR="00E96FBF" w:rsidRPr="00A04CE0">
          <w:rPr>
            <w:rFonts w:ascii="Times New Roman" w:hAnsi="Times New Roman" w:cs="Times New Roman"/>
            <w:sz w:val="24"/>
            <w:szCs w:val="24"/>
            <w:lang w:val="en-US"/>
          </w:rPr>
          <w:t xml:space="preserve"> for </w:t>
        </w:r>
        <w:commentRangeStart w:id="322"/>
        <w:r w:rsidR="00E96FBF" w:rsidRPr="00A04CE0">
          <w:rPr>
            <w:rFonts w:ascii="Times New Roman" w:hAnsi="Times New Roman" w:cs="Times New Roman"/>
            <w:sz w:val="24"/>
            <w:szCs w:val="24"/>
            <w:lang w:val="en-US"/>
          </w:rPr>
          <w:t>phylogenetic diversity (SES.PD) and for functional diversity (SES.FD)</w:t>
        </w:r>
        <w:commentRangeEnd w:id="322"/>
        <w:r w:rsidR="00E96FBF">
          <w:rPr>
            <w:rStyle w:val="Refdecomentrio"/>
          </w:rPr>
          <w:commentReference w:id="322"/>
        </w:r>
        <w:r w:rsidR="00E96FBF" w:rsidRPr="00A04CE0">
          <w:rPr>
            <w:rFonts w:ascii="Times New Roman" w:hAnsi="Times New Roman" w:cs="Times New Roman"/>
            <w:sz w:val="24"/>
            <w:szCs w:val="24"/>
            <w:lang w:val="en-US"/>
          </w:rPr>
          <w:t>, as well as the SES for phylogenetic and functional structure (SES.MPD and SES.MFD respectively)</w:t>
        </w:r>
      </w:ins>
      <w:ins w:id="323" w:author="Aline Richter" w:date="2021-04-12T18:39:00Z">
        <w:r w:rsidR="00E96FBF">
          <w:rPr>
            <w:rFonts w:ascii="Times New Roman" w:hAnsi="Times New Roman" w:cs="Times New Roman"/>
            <w:sz w:val="24"/>
            <w:szCs w:val="24"/>
            <w:lang w:val="en-US"/>
          </w:rPr>
          <w:t xml:space="preserve">. </w:t>
        </w:r>
      </w:ins>
      <w:r w:rsidRPr="00A04CE0">
        <w:rPr>
          <w:rFonts w:ascii="Times New Roman" w:hAnsi="Times New Roman" w:cs="Times New Roman"/>
          <w:sz w:val="24"/>
          <w:szCs w:val="24"/>
          <w:lang w:val="en-US"/>
        </w:rPr>
        <w:t xml:space="preserve">Also, the </w:t>
      </w:r>
      <w:r w:rsidRPr="00A04CE0">
        <w:rPr>
          <w:rFonts w:ascii="Times New Roman" w:hAnsi="Times New Roman" w:cs="Times New Roman"/>
          <w:sz w:val="24"/>
          <w:szCs w:val="24"/>
          <w:lang w:val="en-US"/>
        </w:rPr>
        <w:lastRenderedPageBreak/>
        <w:t xml:space="preserve">function allows </w:t>
      </w:r>
      <w:r w:rsidR="003B1352" w:rsidRPr="00A04CE0">
        <w:rPr>
          <w:rFonts w:ascii="Times New Roman" w:hAnsi="Times New Roman" w:cs="Times New Roman"/>
          <w:sz w:val="24"/>
          <w:szCs w:val="24"/>
          <w:lang w:val="en-US"/>
        </w:rPr>
        <w:t>indicating if</w:t>
      </w:r>
      <w:r w:rsidRPr="00A04CE0">
        <w:rPr>
          <w:rFonts w:ascii="Times New Roman" w:hAnsi="Times New Roman" w:cs="Times New Roman"/>
          <w:sz w:val="24"/>
          <w:szCs w:val="24"/>
          <w:lang w:val="en-US"/>
        </w:rPr>
        <w:t xml:space="preserve"> there are binary data in </w:t>
      </w:r>
      <w:r w:rsidR="003B1352"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trait matrix</w:t>
      </w:r>
      <w:r w:rsidR="00FD7211"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if the diversity measures should be weighted by abundance</w:t>
      </w:r>
      <w:ins w:id="324" w:author="Aline Richter" w:date="2021-04-12T18:39:00Z">
        <w:r w:rsidR="00E96FBF">
          <w:rPr>
            <w:rFonts w:ascii="Times New Roman" w:hAnsi="Times New Roman" w:cs="Times New Roman"/>
            <w:sz w:val="24"/>
            <w:szCs w:val="24"/>
            <w:lang w:val="en-US"/>
          </w:rPr>
          <w:t>, the type of null model</w:t>
        </w:r>
      </w:ins>
      <w:r w:rsidR="00FD7211" w:rsidRPr="00A04CE0">
        <w:rPr>
          <w:rFonts w:ascii="Times New Roman" w:hAnsi="Times New Roman" w:cs="Times New Roman"/>
          <w:sz w:val="24"/>
          <w:szCs w:val="24"/>
          <w:lang w:val="en-US"/>
        </w:rPr>
        <w:t xml:space="preserve"> and the </w:t>
      </w:r>
      <w:r w:rsidR="00C559C2" w:rsidRPr="00A04CE0">
        <w:rPr>
          <w:rFonts w:ascii="Times New Roman" w:hAnsi="Times New Roman" w:cs="Times New Roman"/>
          <w:sz w:val="24"/>
          <w:szCs w:val="24"/>
          <w:lang w:val="en-US"/>
        </w:rPr>
        <w:t xml:space="preserve">number of permutations </w:t>
      </w:r>
      <w:del w:id="325" w:author="Aline Richter" w:date="2021-04-12T18:40:00Z">
        <w:r w:rsidR="00C559C2" w:rsidRPr="00A04CE0" w:rsidDel="00E96FBF">
          <w:rPr>
            <w:rFonts w:ascii="Times New Roman" w:hAnsi="Times New Roman" w:cs="Times New Roman"/>
            <w:sz w:val="24"/>
            <w:szCs w:val="24"/>
            <w:lang w:val="en-US"/>
          </w:rPr>
          <w:delText>(</w:delText>
        </w:r>
        <w:commentRangeStart w:id="326"/>
        <w:r w:rsidR="00C559C2" w:rsidRPr="00A04CE0" w:rsidDel="00E96FBF">
          <w:rPr>
            <w:rFonts w:ascii="Times New Roman" w:hAnsi="Times New Roman" w:cs="Times New Roman"/>
            <w:sz w:val="24"/>
            <w:szCs w:val="24"/>
            <w:lang w:val="en-US"/>
          </w:rPr>
          <w:delText>runs</w:delText>
        </w:r>
      </w:del>
      <w:commentRangeEnd w:id="326"/>
      <w:r w:rsidR="00032BFD">
        <w:rPr>
          <w:rStyle w:val="Refdecomentrio"/>
        </w:rPr>
        <w:commentReference w:id="326"/>
      </w:r>
      <w:del w:id="327" w:author="Aline Richter" w:date="2021-04-12T18:40:00Z">
        <w:r w:rsidR="00C559C2" w:rsidRPr="00A04CE0" w:rsidDel="00E96FBF">
          <w:rPr>
            <w:rFonts w:ascii="Times New Roman" w:hAnsi="Times New Roman" w:cs="Times New Roman"/>
            <w:sz w:val="24"/>
            <w:szCs w:val="24"/>
            <w:lang w:val="en-US"/>
          </w:rPr>
          <w:delText>)</w:delText>
        </w:r>
        <w:r w:rsidR="00FD7211" w:rsidRPr="00A04CE0" w:rsidDel="00E96FBF">
          <w:rPr>
            <w:rFonts w:ascii="Times New Roman" w:hAnsi="Times New Roman" w:cs="Times New Roman"/>
            <w:sz w:val="24"/>
            <w:szCs w:val="24"/>
            <w:lang w:val="en-US"/>
          </w:rPr>
          <w:delText xml:space="preserve"> </w:delText>
        </w:r>
      </w:del>
      <w:r w:rsidR="00FD7211" w:rsidRPr="00A04CE0">
        <w:rPr>
          <w:rFonts w:ascii="Times New Roman" w:hAnsi="Times New Roman" w:cs="Times New Roman"/>
          <w:sz w:val="24"/>
          <w:szCs w:val="24"/>
          <w:lang w:val="en-US"/>
        </w:rPr>
        <w:t xml:space="preserve">used to calculate the </w:t>
      </w:r>
      <w:commentRangeStart w:id="328"/>
      <w:r w:rsidR="00FD7211" w:rsidRPr="00A04CE0">
        <w:rPr>
          <w:rFonts w:ascii="Times New Roman" w:hAnsi="Times New Roman" w:cs="Times New Roman"/>
          <w:sz w:val="24"/>
          <w:szCs w:val="24"/>
          <w:lang w:val="en-US"/>
        </w:rPr>
        <w:t>null models</w:t>
      </w:r>
      <w:commentRangeEnd w:id="328"/>
      <w:r w:rsidR="00032BFD">
        <w:rPr>
          <w:rStyle w:val="Refdecomentrio"/>
        </w:rPr>
        <w:commentReference w:id="328"/>
      </w:r>
      <w:r w:rsidRPr="00A04CE0">
        <w:rPr>
          <w:rFonts w:ascii="Times New Roman" w:hAnsi="Times New Roman" w:cs="Times New Roman"/>
          <w:sz w:val="24"/>
          <w:szCs w:val="24"/>
          <w:lang w:val="en-US"/>
        </w:rPr>
        <w:t>.</w:t>
      </w:r>
      <w:ins w:id="329" w:author="Aline Richter" w:date="2021-04-12T18:39:00Z">
        <w:r w:rsidR="00E96FBF">
          <w:rPr>
            <w:rFonts w:ascii="Times New Roman" w:hAnsi="Times New Roman" w:cs="Times New Roman"/>
            <w:sz w:val="24"/>
            <w:szCs w:val="24"/>
            <w:lang w:val="en-US"/>
          </w:rPr>
          <w:t xml:space="preserve"> </w:t>
        </w:r>
      </w:ins>
      <w:ins w:id="330" w:author="Aline Richter" w:date="2021-04-12T18:40:00Z">
        <w:r w:rsidR="00E96FBF">
          <w:rPr>
            <w:rFonts w:ascii="Times New Roman" w:hAnsi="Times New Roman" w:cs="Times New Roman"/>
            <w:sz w:val="24"/>
            <w:szCs w:val="24"/>
            <w:lang w:val="en-US"/>
          </w:rPr>
          <w:t xml:space="preserve">The null models </w:t>
        </w:r>
      </w:ins>
      <w:ins w:id="331" w:author="Aline Richter" w:date="2021-04-12T18:42:00Z">
        <w:r w:rsidR="00E96FBF">
          <w:rPr>
            <w:rFonts w:ascii="Times New Roman" w:hAnsi="Times New Roman" w:cs="Times New Roman"/>
            <w:sz w:val="24"/>
            <w:szCs w:val="24"/>
            <w:lang w:val="en-US"/>
          </w:rPr>
          <w:t>are randomized communities simulated</w:t>
        </w:r>
      </w:ins>
      <w:ins w:id="332" w:author="Aline Richter" w:date="2021-04-12T18:44:00Z">
        <w:r w:rsidR="00E96FBF">
          <w:rPr>
            <w:rFonts w:ascii="Times New Roman" w:hAnsi="Times New Roman" w:cs="Times New Roman"/>
            <w:sz w:val="24"/>
            <w:szCs w:val="24"/>
            <w:lang w:val="en-US"/>
          </w:rPr>
          <w:t xml:space="preserve"> based on models implemented in the package </w:t>
        </w:r>
        <w:r w:rsidR="00E96FBF" w:rsidRPr="00E96FBF">
          <w:rPr>
            <w:rFonts w:ascii="Times New Roman" w:hAnsi="Times New Roman" w:cs="Times New Roman"/>
            <w:i/>
            <w:iCs/>
            <w:sz w:val="24"/>
            <w:szCs w:val="24"/>
            <w:lang w:val="en-US"/>
            <w:rPrChange w:id="333" w:author="Aline Richter" w:date="2021-04-12T18:45:00Z">
              <w:rPr>
                <w:rFonts w:ascii="Times New Roman" w:hAnsi="Times New Roman" w:cs="Times New Roman"/>
                <w:sz w:val="24"/>
                <w:szCs w:val="24"/>
                <w:lang w:val="en-US"/>
              </w:rPr>
            </w:rPrChange>
          </w:rPr>
          <w:t>picante</w:t>
        </w:r>
      </w:ins>
      <w:ins w:id="334" w:author="Aline Richter" w:date="2021-04-12T18:46:00Z">
        <w:r w:rsidR="00E96FBF">
          <w:rPr>
            <w:rFonts w:ascii="Times New Roman" w:hAnsi="Times New Roman" w:cs="Times New Roman"/>
            <w:sz w:val="24"/>
            <w:szCs w:val="24"/>
            <w:lang w:val="en-US"/>
          </w:rPr>
          <w:t>, that aim to remove the effect of richness in the diversity measures</w:t>
        </w:r>
      </w:ins>
      <w:ins w:id="335" w:author="Aline Richter" w:date="2021-04-12T18:45:00Z">
        <w:r w:rsidR="00E96FBF">
          <w:rPr>
            <w:rFonts w:ascii="Times New Roman" w:hAnsi="Times New Roman" w:cs="Times New Roman"/>
            <w:sz w:val="24"/>
            <w:szCs w:val="24"/>
            <w:lang w:val="en-US"/>
          </w:rPr>
          <w:t xml:space="preserve">. </w:t>
        </w:r>
      </w:ins>
      <w:del w:id="336" w:author="Aline Richter" w:date="2021-04-12T18:38:00Z">
        <w:r w:rsidRPr="00A04CE0" w:rsidDel="00E96FBF">
          <w:rPr>
            <w:rFonts w:ascii="Times New Roman" w:hAnsi="Times New Roman" w:cs="Times New Roman"/>
            <w:sz w:val="24"/>
            <w:szCs w:val="24"/>
            <w:lang w:val="en-US"/>
          </w:rPr>
          <w:delText xml:space="preserve"> The function </w:delText>
        </w:r>
        <w:r w:rsidR="003B1352" w:rsidRPr="00A04CE0" w:rsidDel="00E96FBF">
          <w:rPr>
            <w:rFonts w:ascii="Times New Roman" w:hAnsi="Times New Roman" w:cs="Times New Roman"/>
            <w:sz w:val="24"/>
            <w:szCs w:val="24"/>
            <w:lang w:val="en-US"/>
          </w:rPr>
          <w:delText xml:space="preserve">internally </w:delText>
        </w:r>
        <w:r w:rsidRPr="00A04CE0" w:rsidDel="00E96FBF">
          <w:rPr>
            <w:rFonts w:ascii="Times New Roman" w:hAnsi="Times New Roman" w:cs="Times New Roman"/>
            <w:sz w:val="24"/>
            <w:szCs w:val="24"/>
            <w:lang w:val="en-US"/>
          </w:rPr>
          <w:delText xml:space="preserve">calculates taxonomic </w:delText>
        </w:r>
        <w:r w:rsidR="003B1352" w:rsidRPr="00A04CE0" w:rsidDel="00E96FBF">
          <w:rPr>
            <w:rFonts w:ascii="Times New Roman" w:hAnsi="Times New Roman" w:cs="Times New Roman"/>
            <w:sz w:val="24"/>
            <w:szCs w:val="24"/>
            <w:lang w:val="en-US"/>
          </w:rPr>
          <w:delText xml:space="preserve">diversity </w:delText>
        </w:r>
        <w:r w:rsidRPr="00A04CE0" w:rsidDel="00E96FBF">
          <w:rPr>
            <w:rFonts w:ascii="Times New Roman" w:hAnsi="Times New Roman" w:cs="Times New Roman"/>
            <w:sz w:val="24"/>
            <w:szCs w:val="24"/>
            <w:lang w:val="en-US"/>
          </w:rPr>
          <w:delText xml:space="preserve">(TD), </w:delText>
        </w:r>
        <w:r w:rsidR="00FD7211" w:rsidRPr="00A04CE0" w:rsidDel="00E96FBF">
          <w:rPr>
            <w:rFonts w:ascii="Times New Roman" w:hAnsi="Times New Roman" w:cs="Times New Roman"/>
            <w:sz w:val="24"/>
            <w:szCs w:val="24"/>
            <w:lang w:val="en-US"/>
          </w:rPr>
          <w:delText xml:space="preserve">the </w:delText>
        </w:r>
        <w:r w:rsidR="00CE2324" w:rsidRPr="00A04CE0" w:rsidDel="00E96FBF">
          <w:rPr>
            <w:rFonts w:ascii="Times New Roman" w:hAnsi="Times New Roman" w:cs="Times New Roman"/>
            <w:sz w:val="24"/>
            <w:szCs w:val="24"/>
            <w:lang w:val="en-US"/>
          </w:rPr>
          <w:delText>SES</w:delText>
        </w:r>
        <w:r w:rsidR="00FD7211" w:rsidRPr="00A04CE0" w:rsidDel="00E96FBF">
          <w:rPr>
            <w:rFonts w:ascii="Times New Roman" w:hAnsi="Times New Roman" w:cs="Times New Roman"/>
            <w:sz w:val="24"/>
            <w:szCs w:val="24"/>
            <w:lang w:val="en-US"/>
          </w:rPr>
          <w:delText xml:space="preserve"> for </w:delText>
        </w:r>
        <w:commentRangeStart w:id="337"/>
        <w:r w:rsidRPr="00A04CE0" w:rsidDel="00E96FBF">
          <w:rPr>
            <w:rFonts w:ascii="Times New Roman" w:hAnsi="Times New Roman" w:cs="Times New Roman"/>
            <w:sz w:val="24"/>
            <w:szCs w:val="24"/>
            <w:lang w:val="en-US"/>
          </w:rPr>
          <w:delText xml:space="preserve">phylogenetic </w:delText>
        </w:r>
        <w:r w:rsidR="003B1352" w:rsidRPr="00A04CE0" w:rsidDel="00E96FBF">
          <w:rPr>
            <w:rFonts w:ascii="Times New Roman" w:hAnsi="Times New Roman" w:cs="Times New Roman"/>
            <w:sz w:val="24"/>
            <w:szCs w:val="24"/>
            <w:lang w:val="en-US"/>
          </w:rPr>
          <w:delText xml:space="preserve">diversity </w:delText>
        </w:r>
        <w:r w:rsidRPr="00A04CE0" w:rsidDel="00E96FBF">
          <w:rPr>
            <w:rFonts w:ascii="Times New Roman" w:hAnsi="Times New Roman" w:cs="Times New Roman"/>
            <w:sz w:val="24"/>
            <w:szCs w:val="24"/>
            <w:lang w:val="en-US"/>
          </w:rPr>
          <w:delText>(</w:delText>
        </w:r>
        <w:r w:rsidR="00FD7211" w:rsidRPr="00A04CE0" w:rsidDel="00E96FBF">
          <w:rPr>
            <w:rFonts w:ascii="Times New Roman" w:hAnsi="Times New Roman" w:cs="Times New Roman"/>
            <w:sz w:val="24"/>
            <w:szCs w:val="24"/>
            <w:lang w:val="en-US"/>
          </w:rPr>
          <w:delText>SES.</w:delText>
        </w:r>
        <w:r w:rsidRPr="00A04CE0" w:rsidDel="00E96FBF">
          <w:rPr>
            <w:rFonts w:ascii="Times New Roman" w:hAnsi="Times New Roman" w:cs="Times New Roman"/>
            <w:sz w:val="24"/>
            <w:szCs w:val="24"/>
            <w:lang w:val="en-US"/>
          </w:rPr>
          <w:delText>PD</w:delText>
        </w:r>
        <w:r w:rsidR="00B469ED" w:rsidRPr="00A04CE0" w:rsidDel="00E96FBF">
          <w:rPr>
            <w:rFonts w:ascii="Times New Roman" w:hAnsi="Times New Roman" w:cs="Times New Roman"/>
            <w:sz w:val="24"/>
            <w:szCs w:val="24"/>
            <w:lang w:val="en-US"/>
          </w:rPr>
          <w:delText xml:space="preserve">) </w:delText>
        </w:r>
        <w:r w:rsidR="003B1352" w:rsidRPr="00A04CE0" w:rsidDel="00E96FBF">
          <w:rPr>
            <w:rFonts w:ascii="Times New Roman" w:hAnsi="Times New Roman" w:cs="Times New Roman"/>
            <w:sz w:val="24"/>
            <w:szCs w:val="24"/>
            <w:lang w:val="en-US"/>
          </w:rPr>
          <w:delText>and</w:delText>
        </w:r>
        <w:r w:rsidR="00B469ED" w:rsidRPr="00A04CE0" w:rsidDel="00E96FBF">
          <w:rPr>
            <w:rFonts w:ascii="Times New Roman" w:hAnsi="Times New Roman" w:cs="Times New Roman"/>
            <w:sz w:val="24"/>
            <w:szCs w:val="24"/>
            <w:lang w:val="en-US"/>
          </w:rPr>
          <w:delText xml:space="preserve"> </w:delText>
        </w:r>
        <w:r w:rsidR="003B1352" w:rsidRPr="00A04CE0" w:rsidDel="00E96FBF">
          <w:rPr>
            <w:rFonts w:ascii="Times New Roman" w:hAnsi="Times New Roman" w:cs="Times New Roman"/>
            <w:sz w:val="24"/>
            <w:szCs w:val="24"/>
            <w:lang w:val="en-US"/>
          </w:rPr>
          <w:delText xml:space="preserve">the SES for </w:delText>
        </w:r>
        <w:r w:rsidR="00B469ED" w:rsidRPr="00A04CE0" w:rsidDel="00E96FBF">
          <w:rPr>
            <w:rFonts w:ascii="Times New Roman" w:hAnsi="Times New Roman" w:cs="Times New Roman"/>
            <w:sz w:val="24"/>
            <w:szCs w:val="24"/>
            <w:lang w:val="en-US"/>
          </w:rPr>
          <w:delText>functional diversity (</w:delText>
        </w:r>
        <w:r w:rsidR="00FD7211" w:rsidRPr="00A04CE0" w:rsidDel="00E96FBF">
          <w:rPr>
            <w:rFonts w:ascii="Times New Roman" w:hAnsi="Times New Roman" w:cs="Times New Roman"/>
            <w:sz w:val="24"/>
            <w:szCs w:val="24"/>
            <w:lang w:val="en-US"/>
          </w:rPr>
          <w:delText>SES.</w:delText>
        </w:r>
        <w:r w:rsidR="00B469ED" w:rsidRPr="00A04CE0" w:rsidDel="00E96FBF">
          <w:rPr>
            <w:rFonts w:ascii="Times New Roman" w:hAnsi="Times New Roman" w:cs="Times New Roman"/>
            <w:sz w:val="24"/>
            <w:szCs w:val="24"/>
            <w:lang w:val="en-US"/>
          </w:rPr>
          <w:delText>FD)</w:delText>
        </w:r>
        <w:commentRangeEnd w:id="337"/>
        <w:r w:rsidR="0037089A" w:rsidDel="00E96FBF">
          <w:rPr>
            <w:rStyle w:val="Refdecomentrio"/>
          </w:rPr>
          <w:commentReference w:id="337"/>
        </w:r>
        <w:r w:rsidR="003B1352" w:rsidRPr="00A04CE0" w:rsidDel="00E96FBF">
          <w:rPr>
            <w:rFonts w:ascii="Times New Roman" w:hAnsi="Times New Roman" w:cs="Times New Roman"/>
            <w:sz w:val="24"/>
            <w:szCs w:val="24"/>
            <w:lang w:val="en-US"/>
          </w:rPr>
          <w:delText>,</w:delText>
        </w:r>
        <w:r w:rsidR="00B469ED" w:rsidRPr="00A04CE0" w:rsidDel="00E96FBF">
          <w:rPr>
            <w:rFonts w:ascii="Times New Roman" w:hAnsi="Times New Roman" w:cs="Times New Roman"/>
            <w:sz w:val="24"/>
            <w:szCs w:val="24"/>
            <w:lang w:val="en-US"/>
          </w:rPr>
          <w:delText xml:space="preserve"> </w:delText>
        </w:r>
        <w:r w:rsidR="003B1352" w:rsidRPr="00A04CE0" w:rsidDel="00E96FBF">
          <w:rPr>
            <w:rFonts w:ascii="Times New Roman" w:hAnsi="Times New Roman" w:cs="Times New Roman"/>
            <w:sz w:val="24"/>
            <w:szCs w:val="24"/>
            <w:lang w:val="en-US"/>
          </w:rPr>
          <w:delText xml:space="preserve">as well as the SES </w:delText>
        </w:r>
        <w:r w:rsidR="00FD7211" w:rsidRPr="00A04CE0" w:rsidDel="00E96FBF">
          <w:rPr>
            <w:rFonts w:ascii="Times New Roman" w:hAnsi="Times New Roman" w:cs="Times New Roman"/>
            <w:sz w:val="24"/>
            <w:szCs w:val="24"/>
            <w:lang w:val="en-US"/>
          </w:rPr>
          <w:delText>for</w:delText>
        </w:r>
        <w:r w:rsidR="00B469ED" w:rsidRPr="00A04CE0" w:rsidDel="00E96FBF">
          <w:rPr>
            <w:rFonts w:ascii="Times New Roman" w:hAnsi="Times New Roman" w:cs="Times New Roman"/>
            <w:sz w:val="24"/>
            <w:szCs w:val="24"/>
            <w:lang w:val="en-US"/>
          </w:rPr>
          <w:delText xml:space="preserve"> phylogenetic and functional structure (</w:delText>
        </w:r>
        <w:r w:rsidR="00FD7211" w:rsidRPr="00A04CE0" w:rsidDel="00E96FBF">
          <w:rPr>
            <w:rFonts w:ascii="Times New Roman" w:hAnsi="Times New Roman" w:cs="Times New Roman"/>
            <w:sz w:val="24"/>
            <w:szCs w:val="24"/>
            <w:lang w:val="en-US"/>
          </w:rPr>
          <w:delText>SES.</w:delText>
        </w:r>
        <w:r w:rsidR="00B469ED" w:rsidRPr="00A04CE0" w:rsidDel="00E96FBF">
          <w:rPr>
            <w:rFonts w:ascii="Times New Roman" w:hAnsi="Times New Roman" w:cs="Times New Roman"/>
            <w:sz w:val="24"/>
            <w:szCs w:val="24"/>
            <w:lang w:val="en-US"/>
          </w:rPr>
          <w:delText xml:space="preserve">MPD and </w:delText>
        </w:r>
        <w:r w:rsidR="00FD7211" w:rsidRPr="00A04CE0" w:rsidDel="00E96FBF">
          <w:rPr>
            <w:rFonts w:ascii="Times New Roman" w:hAnsi="Times New Roman" w:cs="Times New Roman"/>
            <w:sz w:val="24"/>
            <w:szCs w:val="24"/>
            <w:lang w:val="en-US"/>
          </w:rPr>
          <w:delText>SES.</w:delText>
        </w:r>
        <w:r w:rsidR="00B469ED" w:rsidRPr="00A04CE0" w:rsidDel="00E96FBF">
          <w:rPr>
            <w:rFonts w:ascii="Times New Roman" w:hAnsi="Times New Roman" w:cs="Times New Roman"/>
            <w:sz w:val="24"/>
            <w:szCs w:val="24"/>
            <w:lang w:val="en-US"/>
          </w:rPr>
          <w:delText>MFD respectively)</w:delText>
        </w:r>
      </w:del>
      <w:del w:id="338" w:author="Aline Richter" w:date="2021-04-12T18:39:00Z">
        <w:r w:rsidR="00B469ED" w:rsidRPr="00A04CE0" w:rsidDel="00E96FBF">
          <w:rPr>
            <w:rFonts w:ascii="Times New Roman" w:hAnsi="Times New Roman" w:cs="Times New Roman"/>
            <w:sz w:val="24"/>
            <w:szCs w:val="24"/>
            <w:lang w:val="en-US"/>
          </w:rPr>
          <w:delText>.</w:delText>
        </w:r>
      </w:del>
      <w:del w:id="339" w:author="Aline Richter" w:date="2021-04-12T18:44:00Z">
        <w:r w:rsidR="00FD7211" w:rsidRPr="00A04CE0" w:rsidDel="00E96FBF">
          <w:rPr>
            <w:rFonts w:ascii="Times New Roman" w:hAnsi="Times New Roman" w:cs="Times New Roman"/>
            <w:sz w:val="24"/>
            <w:szCs w:val="24"/>
            <w:lang w:val="en-US"/>
          </w:rPr>
          <w:delText xml:space="preserve"> </w:delText>
        </w:r>
      </w:del>
      <w:r w:rsidR="00FD7211" w:rsidRPr="00A04CE0">
        <w:rPr>
          <w:rFonts w:ascii="Times New Roman" w:hAnsi="Times New Roman" w:cs="Times New Roman"/>
          <w:sz w:val="24"/>
          <w:szCs w:val="24"/>
          <w:lang w:val="en-US"/>
        </w:rPr>
        <w:t xml:space="preserve">The function output is </w:t>
      </w:r>
      <w:r w:rsidR="003B1352" w:rsidRPr="00A04CE0">
        <w:rPr>
          <w:rFonts w:ascii="Times New Roman" w:hAnsi="Times New Roman" w:cs="Times New Roman"/>
          <w:sz w:val="24"/>
          <w:szCs w:val="24"/>
          <w:lang w:val="en-US"/>
        </w:rPr>
        <w:t xml:space="preserve">an </w:t>
      </w:r>
      <w:r w:rsidR="00FD7211" w:rsidRPr="00A04CE0">
        <w:rPr>
          <w:rFonts w:ascii="Times New Roman" w:hAnsi="Times New Roman" w:cs="Times New Roman"/>
          <w:sz w:val="24"/>
          <w:szCs w:val="24"/>
          <w:lang w:val="en-US"/>
        </w:rPr>
        <w:t>SES value for each site, controlling for both imperfect detection and richness effect</w:t>
      </w:r>
      <w:r w:rsidR="003B1352" w:rsidRPr="00A04CE0">
        <w:rPr>
          <w:rFonts w:ascii="Times New Roman" w:hAnsi="Times New Roman" w:cs="Times New Roman"/>
          <w:sz w:val="24"/>
          <w:szCs w:val="24"/>
          <w:lang w:val="en-US"/>
        </w:rPr>
        <w:t>s</w:t>
      </w:r>
      <w:r w:rsidR="00FD7211" w:rsidRPr="00A04CE0">
        <w:rPr>
          <w:rFonts w:ascii="Times New Roman" w:hAnsi="Times New Roman" w:cs="Times New Roman"/>
          <w:sz w:val="24"/>
          <w:szCs w:val="24"/>
          <w:lang w:val="en-US"/>
        </w:rPr>
        <w:t>.</w:t>
      </w:r>
    </w:p>
    <w:p w14:paraId="2FB3F554" w14:textId="26068934" w:rsidR="00C92A8D" w:rsidRPr="00A04CE0" w:rsidRDefault="00A44307" w:rsidP="00C92A8D">
      <w:pPr>
        <w:spacing w:after="0" w:line="480" w:lineRule="auto"/>
        <w:contextualSpacing/>
        <w:rPr>
          <w:rFonts w:ascii="Times New Roman" w:hAnsi="Times New Roman" w:cs="Times New Roman"/>
          <w:b/>
          <w:sz w:val="24"/>
          <w:szCs w:val="24"/>
          <w:lang w:val="en-US"/>
        </w:rPr>
      </w:pPr>
      <w:r w:rsidRPr="00A04CE0">
        <w:rPr>
          <w:rFonts w:ascii="Times New Roman" w:hAnsi="Times New Roman" w:cs="Times New Roman"/>
          <w:b/>
          <w:sz w:val="24"/>
          <w:szCs w:val="24"/>
          <w:lang w:val="en-US"/>
        </w:rPr>
        <w:t>R</w:t>
      </w:r>
      <w:r w:rsidR="00E2631B" w:rsidRPr="00A04CE0">
        <w:rPr>
          <w:rFonts w:ascii="Times New Roman" w:hAnsi="Times New Roman" w:cs="Times New Roman"/>
          <w:b/>
          <w:sz w:val="24"/>
          <w:szCs w:val="24"/>
          <w:lang w:val="en-US"/>
        </w:rPr>
        <w:t>esults</w:t>
      </w:r>
    </w:p>
    <w:p w14:paraId="0959BA5E" w14:textId="2EA94B43" w:rsidR="001B66EA" w:rsidRPr="00A04CE0" w:rsidRDefault="00CE2324" w:rsidP="002537C0">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Our database contained</w:t>
      </w:r>
      <w:r w:rsidR="00415469" w:rsidRPr="00A04CE0">
        <w:rPr>
          <w:rFonts w:ascii="Times New Roman" w:hAnsi="Times New Roman" w:cs="Times New Roman"/>
          <w:sz w:val="24"/>
          <w:szCs w:val="24"/>
          <w:lang w:val="en-US"/>
        </w:rPr>
        <w:t xml:space="preserve"> 35</w:t>
      </w:r>
      <w:r w:rsidR="00F651F7" w:rsidRPr="00A04CE0">
        <w:rPr>
          <w:rFonts w:ascii="Times New Roman" w:hAnsi="Times New Roman" w:cs="Times New Roman"/>
          <w:sz w:val="24"/>
          <w:szCs w:val="24"/>
          <w:lang w:val="en-US"/>
        </w:rPr>
        <w:t xml:space="preserve"> species </w:t>
      </w:r>
      <w:r w:rsidR="00385491" w:rsidRPr="00A04CE0">
        <w:rPr>
          <w:rFonts w:ascii="Times New Roman" w:hAnsi="Times New Roman" w:cs="Times New Roman"/>
          <w:sz w:val="24"/>
          <w:szCs w:val="24"/>
          <w:lang w:val="en-US"/>
        </w:rPr>
        <w:t xml:space="preserve">and 914 individuals </w:t>
      </w:r>
      <w:r w:rsidR="00F651F7" w:rsidRPr="00A04CE0">
        <w:rPr>
          <w:rFonts w:ascii="Times New Roman" w:hAnsi="Times New Roman" w:cs="Times New Roman"/>
          <w:sz w:val="24"/>
          <w:szCs w:val="24"/>
          <w:lang w:val="en-US"/>
        </w:rPr>
        <w:t>of fruit-feeding butterflies</w:t>
      </w:r>
      <w:r w:rsidR="00385491" w:rsidRPr="00A04CE0">
        <w:rPr>
          <w:rFonts w:ascii="Times New Roman" w:hAnsi="Times New Roman" w:cs="Times New Roman"/>
          <w:sz w:val="24"/>
          <w:szCs w:val="24"/>
          <w:lang w:val="en-US"/>
        </w:rPr>
        <w:t xml:space="preserve">, which </w:t>
      </w:r>
      <w:commentRangeStart w:id="340"/>
      <w:r w:rsidR="00385491" w:rsidRPr="00A04CE0">
        <w:rPr>
          <w:rFonts w:ascii="Times New Roman" w:hAnsi="Times New Roman" w:cs="Times New Roman"/>
          <w:sz w:val="24"/>
          <w:szCs w:val="24"/>
          <w:lang w:val="en-US"/>
        </w:rPr>
        <w:t xml:space="preserve">had </w:t>
      </w:r>
      <w:r w:rsidR="00C543EF" w:rsidRPr="00A04CE0">
        <w:rPr>
          <w:rFonts w:ascii="Times New Roman" w:hAnsi="Times New Roman" w:cs="Times New Roman"/>
          <w:sz w:val="24"/>
          <w:szCs w:val="24"/>
          <w:lang w:val="en-US"/>
        </w:rPr>
        <w:t>higher</w:t>
      </w:r>
      <w:r w:rsidR="004B0490" w:rsidRPr="00A04CE0">
        <w:rPr>
          <w:rFonts w:ascii="Times New Roman" w:hAnsi="Times New Roman" w:cs="Times New Roman"/>
          <w:sz w:val="24"/>
          <w:szCs w:val="24"/>
          <w:lang w:val="en-US"/>
        </w:rPr>
        <w:t xml:space="preserve"> </w:t>
      </w:r>
      <w:r w:rsidR="00385491" w:rsidRPr="00A04CE0">
        <w:rPr>
          <w:rFonts w:ascii="Times New Roman" w:hAnsi="Times New Roman" w:cs="Times New Roman"/>
          <w:sz w:val="24"/>
          <w:szCs w:val="24"/>
          <w:lang w:val="en-US"/>
        </w:rPr>
        <w:t xml:space="preserve">community-level </w:t>
      </w:r>
      <w:r w:rsidR="00D8709E" w:rsidRPr="00A04CE0">
        <w:rPr>
          <w:rFonts w:ascii="Times New Roman" w:hAnsi="Times New Roman" w:cs="Times New Roman"/>
          <w:sz w:val="24"/>
          <w:szCs w:val="24"/>
          <w:lang w:val="en-US"/>
        </w:rPr>
        <w:t xml:space="preserve">mean </w:t>
      </w:r>
      <w:r w:rsidR="00415469" w:rsidRPr="00A04CE0">
        <w:rPr>
          <w:rFonts w:ascii="Times New Roman" w:hAnsi="Times New Roman" w:cs="Times New Roman"/>
          <w:sz w:val="24"/>
          <w:szCs w:val="24"/>
          <w:lang w:val="en-US"/>
        </w:rPr>
        <w:t>abundance</w:t>
      </w:r>
      <w:r w:rsidR="00D8709E" w:rsidRPr="00A04CE0">
        <w:rPr>
          <w:rFonts w:ascii="Times New Roman" w:hAnsi="Times New Roman" w:cs="Times New Roman"/>
          <w:sz w:val="24"/>
          <w:szCs w:val="24"/>
          <w:lang w:val="en-US"/>
        </w:rPr>
        <w:t xml:space="preserve"> </w:t>
      </w:r>
      <w:r w:rsidR="00B375FF" w:rsidRPr="00A04CE0">
        <w:rPr>
          <w:rFonts w:ascii="Times New Roman" w:hAnsi="Times New Roman" w:cs="Times New Roman"/>
          <w:sz w:val="24"/>
          <w:szCs w:val="24"/>
          <w:lang w:val="en-US"/>
        </w:rPr>
        <w:t xml:space="preserve">in </w:t>
      </w:r>
      <w:r w:rsidR="00385491" w:rsidRPr="00A04CE0">
        <w:rPr>
          <w:rFonts w:ascii="Times New Roman" w:hAnsi="Times New Roman" w:cs="Times New Roman"/>
          <w:sz w:val="24"/>
          <w:szCs w:val="24"/>
          <w:lang w:val="en-US"/>
        </w:rPr>
        <w:t xml:space="preserve">the </w:t>
      </w:r>
      <w:r w:rsidR="00C543EF" w:rsidRPr="00A04CE0">
        <w:rPr>
          <w:rFonts w:ascii="Times New Roman" w:hAnsi="Times New Roman" w:cs="Times New Roman"/>
          <w:sz w:val="24"/>
          <w:szCs w:val="24"/>
          <w:lang w:val="en-US"/>
        </w:rPr>
        <w:t>understory</w:t>
      </w:r>
      <w:r w:rsidR="00B375FF" w:rsidRPr="00A04CE0">
        <w:rPr>
          <w:rFonts w:ascii="Times New Roman" w:hAnsi="Times New Roman" w:cs="Times New Roman"/>
          <w:sz w:val="24"/>
          <w:szCs w:val="24"/>
          <w:lang w:val="en-US"/>
        </w:rPr>
        <w:t xml:space="preserve"> </w:t>
      </w:r>
      <w:r w:rsidR="00385491" w:rsidRPr="00A04CE0">
        <w:rPr>
          <w:rFonts w:ascii="Times New Roman" w:hAnsi="Times New Roman" w:cs="Times New Roman"/>
          <w:sz w:val="24"/>
          <w:szCs w:val="24"/>
          <w:lang w:val="en-US"/>
        </w:rPr>
        <w:t>than in the</w:t>
      </w:r>
      <w:r w:rsidR="00B375FF" w:rsidRPr="00A04CE0">
        <w:rPr>
          <w:rFonts w:ascii="Times New Roman" w:hAnsi="Times New Roman" w:cs="Times New Roman"/>
          <w:sz w:val="24"/>
          <w:szCs w:val="24"/>
          <w:lang w:val="en-US"/>
        </w:rPr>
        <w:t xml:space="preserve"> </w:t>
      </w:r>
      <w:r w:rsidR="00C543EF" w:rsidRPr="00A04CE0">
        <w:rPr>
          <w:rFonts w:ascii="Times New Roman" w:hAnsi="Times New Roman" w:cs="Times New Roman"/>
          <w:sz w:val="24"/>
          <w:szCs w:val="24"/>
          <w:lang w:val="en-US"/>
        </w:rPr>
        <w:t>canop</w:t>
      </w:r>
      <w:commentRangeEnd w:id="340"/>
      <w:r w:rsidR="00032BFD">
        <w:rPr>
          <w:rStyle w:val="Refdecomentrio"/>
        </w:rPr>
        <w:commentReference w:id="340"/>
      </w:r>
      <w:r w:rsidR="00C543EF" w:rsidRPr="00A04CE0">
        <w:rPr>
          <w:rFonts w:ascii="Times New Roman" w:hAnsi="Times New Roman" w:cs="Times New Roman"/>
          <w:sz w:val="24"/>
          <w:szCs w:val="24"/>
          <w:lang w:val="en-US"/>
        </w:rPr>
        <w:t>y</w:t>
      </w:r>
      <w:r w:rsidR="00C7064F" w:rsidRPr="00A04CE0">
        <w:rPr>
          <w:rFonts w:ascii="Times New Roman" w:hAnsi="Times New Roman" w:cs="Times New Roman"/>
          <w:sz w:val="24"/>
          <w:szCs w:val="24"/>
          <w:lang w:val="en-US"/>
        </w:rPr>
        <w:t xml:space="preserve"> </w:t>
      </w:r>
      <w:r w:rsidR="007023A6" w:rsidRPr="00A04CE0">
        <w:rPr>
          <w:rFonts w:ascii="Times New Roman" w:hAnsi="Times New Roman" w:cs="Times New Roman"/>
          <w:sz w:val="24"/>
          <w:szCs w:val="24"/>
          <w:lang w:val="en-US"/>
        </w:rPr>
        <w:t>(</w:t>
      </w:r>
      <w:proofErr w:type="gramStart"/>
      <w:r w:rsidR="007023A6" w:rsidRPr="00A04CE0">
        <w:rPr>
          <w:rFonts w:ascii="Times New Roman" w:hAnsi="Times New Roman" w:cs="Times New Roman"/>
          <w:sz w:val="24"/>
          <w:szCs w:val="24"/>
          <w:lang w:val="en-US"/>
        </w:rPr>
        <w:t>µ</w:t>
      </w:r>
      <w:r w:rsidR="007023A6" w:rsidRPr="00A04CE0">
        <w:rPr>
          <w:rFonts w:ascii="Times New Roman" w:hAnsi="Times New Roman" w:cs="Times New Roman"/>
          <w:sz w:val="24"/>
          <w:szCs w:val="24"/>
          <w:vertAlign w:val="subscript"/>
          <w:lang w:val="en-US"/>
        </w:rPr>
        <w:t>β.can</w:t>
      </w:r>
      <w:proofErr w:type="gramEnd"/>
      <w:r w:rsidR="00AB438D" w:rsidRPr="00A04CE0">
        <w:rPr>
          <w:rFonts w:ascii="Times New Roman" w:hAnsi="Times New Roman" w:cs="Times New Roman"/>
          <w:sz w:val="24"/>
          <w:szCs w:val="24"/>
          <w:vertAlign w:val="subscript"/>
          <w:lang w:val="en-US"/>
        </w:rPr>
        <w:t xml:space="preserve"> </w:t>
      </w:r>
      <w:r w:rsidR="007023A6" w:rsidRPr="00A04CE0">
        <w:rPr>
          <w:rFonts w:ascii="Times New Roman" w:hAnsi="Times New Roman" w:cs="Times New Roman"/>
          <w:sz w:val="24"/>
          <w:szCs w:val="24"/>
          <w:lang w:val="en-US"/>
        </w:rPr>
        <w:t xml:space="preserve">= </w:t>
      </w:r>
      <w:r w:rsidR="00876465" w:rsidRPr="00A04CE0">
        <w:rPr>
          <w:rFonts w:ascii="Times New Roman" w:hAnsi="Times New Roman" w:cs="Times New Roman"/>
          <w:sz w:val="24"/>
          <w:szCs w:val="24"/>
          <w:lang w:val="en-US"/>
        </w:rPr>
        <w:t>5</w:t>
      </w:r>
      <w:r w:rsidR="007023A6" w:rsidRPr="00A04CE0">
        <w:rPr>
          <w:rFonts w:ascii="Times New Roman" w:hAnsi="Times New Roman" w:cs="Times New Roman"/>
          <w:sz w:val="24"/>
          <w:szCs w:val="24"/>
          <w:lang w:val="en-US"/>
        </w:rPr>
        <w:t>.</w:t>
      </w:r>
      <w:r w:rsidR="00FE49F6" w:rsidRPr="00A04CE0">
        <w:rPr>
          <w:rFonts w:ascii="Times New Roman" w:hAnsi="Times New Roman" w:cs="Times New Roman"/>
          <w:sz w:val="24"/>
          <w:szCs w:val="24"/>
          <w:lang w:val="en-US"/>
        </w:rPr>
        <w:t>608</w:t>
      </w:r>
      <w:r w:rsidR="007023A6" w:rsidRPr="00A04CE0">
        <w:rPr>
          <w:rFonts w:ascii="Times New Roman" w:hAnsi="Times New Roman" w:cs="Times New Roman"/>
          <w:sz w:val="24"/>
          <w:szCs w:val="24"/>
          <w:lang w:val="en-US"/>
        </w:rPr>
        <w:t>, CRI</w:t>
      </w:r>
      <w:r w:rsidR="00C543EF" w:rsidRPr="00A04CE0">
        <w:rPr>
          <w:rFonts w:ascii="Times New Roman" w:hAnsi="Times New Roman" w:cs="Times New Roman"/>
          <w:sz w:val="24"/>
          <w:szCs w:val="24"/>
          <w:vertAlign w:val="subscript"/>
          <w:lang w:val="en-US"/>
        </w:rPr>
        <w:t>95%</w:t>
      </w:r>
      <w:r w:rsidR="00AB438D" w:rsidRPr="00A04CE0">
        <w:rPr>
          <w:rFonts w:ascii="Times New Roman" w:hAnsi="Times New Roman" w:cs="Times New Roman"/>
          <w:sz w:val="24"/>
          <w:szCs w:val="24"/>
          <w:lang w:val="en-US"/>
        </w:rPr>
        <w:t xml:space="preserve"> </w:t>
      </w:r>
      <w:r w:rsidR="007023A6" w:rsidRPr="00A04CE0">
        <w:rPr>
          <w:rFonts w:ascii="Times New Roman" w:hAnsi="Times New Roman" w:cs="Times New Roman"/>
          <w:sz w:val="24"/>
          <w:szCs w:val="24"/>
          <w:lang w:val="en-US"/>
        </w:rPr>
        <w:t xml:space="preserve">= </w:t>
      </w:r>
      <w:r w:rsidR="00FE49F6" w:rsidRPr="00A04CE0">
        <w:rPr>
          <w:rFonts w:ascii="Times New Roman" w:hAnsi="Times New Roman" w:cs="Times New Roman"/>
          <w:sz w:val="24"/>
          <w:szCs w:val="24"/>
          <w:lang w:val="en-US"/>
        </w:rPr>
        <w:t>1.865</w:t>
      </w:r>
      <w:r w:rsidR="007023A6" w:rsidRPr="00A04CE0">
        <w:rPr>
          <w:rFonts w:ascii="Times New Roman" w:hAnsi="Times New Roman" w:cs="Times New Roman"/>
          <w:sz w:val="24"/>
          <w:szCs w:val="24"/>
          <w:lang w:val="en-US"/>
        </w:rPr>
        <w:t xml:space="preserve"> to </w:t>
      </w:r>
      <w:r w:rsidR="00C543EF" w:rsidRPr="00A04CE0">
        <w:rPr>
          <w:rFonts w:ascii="Times New Roman" w:hAnsi="Times New Roman" w:cs="Times New Roman"/>
          <w:sz w:val="24"/>
          <w:szCs w:val="24"/>
          <w:lang w:val="en-US"/>
        </w:rPr>
        <w:t>6.</w:t>
      </w:r>
      <w:r w:rsidR="00FE49F6" w:rsidRPr="00A04CE0">
        <w:rPr>
          <w:rFonts w:ascii="Times New Roman" w:hAnsi="Times New Roman" w:cs="Times New Roman"/>
          <w:sz w:val="24"/>
          <w:szCs w:val="24"/>
          <w:lang w:val="en-US"/>
        </w:rPr>
        <w:t>778</w:t>
      </w:r>
      <w:r w:rsidR="002639F1" w:rsidRPr="00A04CE0">
        <w:rPr>
          <w:rFonts w:ascii="Times New Roman" w:hAnsi="Times New Roman" w:cs="Times New Roman"/>
          <w:sz w:val="24"/>
          <w:szCs w:val="24"/>
          <w:lang w:val="en-US"/>
        </w:rPr>
        <w:t>,</w:t>
      </w:r>
      <w:r w:rsidR="007023A6" w:rsidRPr="00A04CE0">
        <w:rPr>
          <w:rFonts w:ascii="Times New Roman" w:hAnsi="Times New Roman" w:cs="Times New Roman"/>
          <w:sz w:val="24"/>
          <w:szCs w:val="24"/>
          <w:lang w:val="en-US"/>
        </w:rPr>
        <w:t xml:space="preserve"> µ</w:t>
      </w:r>
      <w:r w:rsidR="007023A6" w:rsidRPr="00A04CE0">
        <w:rPr>
          <w:rFonts w:ascii="Times New Roman" w:hAnsi="Times New Roman" w:cs="Times New Roman"/>
          <w:sz w:val="24"/>
          <w:szCs w:val="24"/>
          <w:vertAlign w:val="subscript"/>
          <w:lang w:val="en-US"/>
        </w:rPr>
        <w:t>β.und</w:t>
      </w:r>
      <w:r w:rsidR="00AB438D" w:rsidRPr="00A04CE0">
        <w:rPr>
          <w:rFonts w:ascii="Times New Roman" w:hAnsi="Times New Roman" w:cs="Times New Roman"/>
          <w:sz w:val="24"/>
          <w:szCs w:val="24"/>
          <w:vertAlign w:val="subscript"/>
          <w:lang w:val="en-US"/>
        </w:rPr>
        <w:t xml:space="preserve"> </w:t>
      </w:r>
      <w:r w:rsidR="007023A6" w:rsidRPr="00A04CE0">
        <w:rPr>
          <w:rFonts w:ascii="Times New Roman" w:hAnsi="Times New Roman" w:cs="Times New Roman"/>
          <w:sz w:val="24"/>
          <w:szCs w:val="24"/>
          <w:lang w:val="en-US"/>
        </w:rPr>
        <w:t xml:space="preserve">= </w:t>
      </w:r>
      <w:r w:rsidR="00C543EF" w:rsidRPr="00A04CE0">
        <w:rPr>
          <w:rFonts w:ascii="Times New Roman" w:hAnsi="Times New Roman" w:cs="Times New Roman"/>
          <w:sz w:val="24"/>
          <w:szCs w:val="24"/>
          <w:lang w:val="en-US"/>
        </w:rPr>
        <w:t>5.</w:t>
      </w:r>
      <w:r w:rsidR="00FE49F6" w:rsidRPr="00A04CE0">
        <w:rPr>
          <w:rFonts w:ascii="Times New Roman" w:hAnsi="Times New Roman" w:cs="Times New Roman"/>
          <w:sz w:val="24"/>
          <w:szCs w:val="24"/>
          <w:lang w:val="en-US"/>
        </w:rPr>
        <w:t>783</w:t>
      </w:r>
      <w:r w:rsidR="007023A6" w:rsidRPr="00A04CE0">
        <w:rPr>
          <w:rFonts w:ascii="Times New Roman" w:hAnsi="Times New Roman" w:cs="Times New Roman"/>
          <w:sz w:val="24"/>
          <w:szCs w:val="24"/>
          <w:lang w:val="en-US"/>
        </w:rPr>
        <w:t>, CRI</w:t>
      </w:r>
      <w:r w:rsidR="00C543EF" w:rsidRPr="00A04CE0">
        <w:rPr>
          <w:rFonts w:ascii="Times New Roman" w:hAnsi="Times New Roman" w:cs="Times New Roman"/>
          <w:sz w:val="24"/>
          <w:szCs w:val="24"/>
          <w:vertAlign w:val="subscript"/>
          <w:lang w:val="en-US"/>
        </w:rPr>
        <w:t>95%</w:t>
      </w:r>
      <w:r w:rsidR="00AB438D" w:rsidRPr="00A04CE0">
        <w:rPr>
          <w:rFonts w:ascii="Times New Roman" w:hAnsi="Times New Roman" w:cs="Times New Roman"/>
          <w:sz w:val="24"/>
          <w:szCs w:val="24"/>
          <w:lang w:val="en-US"/>
        </w:rPr>
        <w:t xml:space="preserve"> </w:t>
      </w:r>
      <w:r w:rsidR="007023A6" w:rsidRPr="00A04CE0">
        <w:rPr>
          <w:rFonts w:ascii="Times New Roman" w:hAnsi="Times New Roman" w:cs="Times New Roman"/>
          <w:sz w:val="24"/>
          <w:szCs w:val="24"/>
          <w:lang w:val="en-US"/>
        </w:rPr>
        <w:t xml:space="preserve">= </w:t>
      </w:r>
      <w:r w:rsidR="00C543EF" w:rsidRPr="00A04CE0">
        <w:rPr>
          <w:rFonts w:ascii="Times New Roman" w:hAnsi="Times New Roman" w:cs="Times New Roman"/>
          <w:sz w:val="24"/>
          <w:szCs w:val="24"/>
          <w:lang w:val="en-US"/>
        </w:rPr>
        <w:t>1.9</w:t>
      </w:r>
      <w:r w:rsidR="00FE49F6" w:rsidRPr="00A04CE0">
        <w:rPr>
          <w:rFonts w:ascii="Times New Roman" w:hAnsi="Times New Roman" w:cs="Times New Roman"/>
          <w:sz w:val="24"/>
          <w:szCs w:val="24"/>
          <w:lang w:val="en-US"/>
        </w:rPr>
        <w:t>19</w:t>
      </w:r>
      <w:r w:rsidR="007023A6" w:rsidRPr="00A04CE0">
        <w:rPr>
          <w:rFonts w:ascii="Times New Roman" w:hAnsi="Times New Roman" w:cs="Times New Roman"/>
          <w:sz w:val="24"/>
          <w:szCs w:val="24"/>
          <w:lang w:val="en-US"/>
        </w:rPr>
        <w:t xml:space="preserve"> to </w:t>
      </w:r>
      <w:r w:rsidR="00FE49F6" w:rsidRPr="00A04CE0">
        <w:rPr>
          <w:rFonts w:ascii="Times New Roman" w:hAnsi="Times New Roman" w:cs="Times New Roman"/>
          <w:sz w:val="24"/>
          <w:szCs w:val="24"/>
          <w:lang w:val="en-US"/>
        </w:rPr>
        <w:t>6.981</w:t>
      </w:r>
      <w:r w:rsidR="007023A6" w:rsidRPr="00A04CE0">
        <w:rPr>
          <w:rFonts w:ascii="Times New Roman" w:hAnsi="Times New Roman" w:cs="Times New Roman"/>
          <w:sz w:val="24"/>
          <w:szCs w:val="24"/>
          <w:lang w:val="en-US"/>
        </w:rPr>
        <w:t>)</w:t>
      </w:r>
      <w:r w:rsidR="00563E9C" w:rsidRPr="00A04CE0">
        <w:rPr>
          <w:rFonts w:ascii="Times New Roman" w:hAnsi="Times New Roman" w:cs="Times New Roman"/>
          <w:sz w:val="24"/>
          <w:szCs w:val="24"/>
          <w:lang w:val="en-US"/>
        </w:rPr>
        <w:t>. Moreover,</w:t>
      </w:r>
      <w:r w:rsidR="00C543EF" w:rsidRPr="00A04CE0">
        <w:rPr>
          <w:rFonts w:ascii="Times New Roman" w:hAnsi="Times New Roman" w:cs="Times New Roman"/>
          <w:sz w:val="24"/>
          <w:szCs w:val="24"/>
          <w:lang w:val="en-US"/>
        </w:rPr>
        <w:t xml:space="preserve"> understory</w:t>
      </w:r>
      <w:r w:rsidR="00563E9C" w:rsidRPr="00A04CE0">
        <w:rPr>
          <w:rFonts w:ascii="Times New Roman" w:hAnsi="Times New Roman" w:cs="Times New Roman"/>
          <w:sz w:val="24"/>
          <w:szCs w:val="24"/>
          <w:lang w:val="en-US"/>
        </w:rPr>
        <w:t xml:space="preserve"> assemblages </w:t>
      </w:r>
      <w:r w:rsidR="00C543EF" w:rsidRPr="00A04CE0">
        <w:rPr>
          <w:rFonts w:ascii="Times New Roman" w:hAnsi="Times New Roman" w:cs="Times New Roman"/>
          <w:sz w:val="24"/>
          <w:szCs w:val="24"/>
          <w:lang w:val="en-US"/>
        </w:rPr>
        <w:t xml:space="preserve">also </w:t>
      </w:r>
      <w:r w:rsidR="00385491" w:rsidRPr="00A04CE0">
        <w:rPr>
          <w:rFonts w:ascii="Times New Roman" w:hAnsi="Times New Roman" w:cs="Times New Roman"/>
          <w:sz w:val="24"/>
          <w:szCs w:val="24"/>
          <w:lang w:val="en-US"/>
        </w:rPr>
        <w:t xml:space="preserve">had </w:t>
      </w:r>
      <w:r w:rsidR="00C543EF" w:rsidRPr="00A04CE0">
        <w:rPr>
          <w:rFonts w:ascii="Times New Roman" w:hAnsi="Times New Roman" w:cs="Times New Roman"/>
          <w:sz w:val="24"/>
          <w:szCs w:val="24"/>
          <w:lang w:val="en-US"/>
        </w:rPr>
        <w:t xml:space="preserve">a </w:t>
      </w:r>
      <w:r w:rsidR="00B95215" w:rsidRPr="00A04CE0">
        <w:rPr>
          <w:rFonts w:ascii="Times New Roman" w:hAnsi="Times New Roman" w:cs="Times New Roman"/>
          <w:sz w:val="24"/>
          <w:szCs w:val="24"/>
          <w:lang w:val="en-US"/>
        </w:rPr>
        <w:t xml:space="preserve">higher </w:t>
      </w:r>
      <w:r w:rsidR="00D8709E" w:rsidRPr="00A04CE0">
        <w:rPr>
          <w:rFonts w:ascii="Times New Roman" w:hAnsi="Times New Roman" w:cs="Times New Roman"/>
          <w:sz w:val="24"/>
          <w:szCs w:val="24"/>
          <w:lang w:val="en-US"/>
        </w:rPr>
        <w:t xml:space="preserve">mean </w:t>
      </w:r>
      <w:r w:rsidR="005642ED" w:rsidRPr="00A04CE0">
        <w:rPr>
          <w:rFonts w:ascii="Times New Roman" w:hAnsi="Times New Roman" w:cs="Times New Roman"/>
          <w:sz w:val="24"/>
          <w:szCs w:val="24"/>
          <w:lang w:val="en-US"/>
        </w:rPr>
        <w:t xml:space="preserve">detection </w:t>
      </w:r>
      <w:r w:rsidR="00B95215" w:rsidRPr="00A04CE0">
        <w:rPr>
          <w:rFonts w:ascii="Times New Roman" w:hAnsi="Times New Roman" w:cs="Times New Roman"/>
          <w:sz w:val="24"/>
          <w:szCs w:val="24"/>
          <w:lang w:val="en-US"/>
        </w:rPr>
        <w:t>probability</w:t>
      </w:r>
      <w:r w:rsidR="0066031D" w:rsidRPr="00A04CE0">
        <w:rPr>
          <w:rFonts w:ascii="Times New Roman" w:hAnsi="Times New Roman" w:cs="Times New Roman"/>
          <w:sz w:val="24"/>
          <w:szCs w:val="24"/>
          <w:lang w:val="en-US"/>
        </w:rPr>
        <w:t>, without</w:t>
      </w:r>
      <w:r w:rsidR="00D8709E" w:rsidRPr="00A04CE0">
        <w:rPr>
          <w:rFonts w:ascii="Times New Roman" w:hAnsi="Times New Roman" w:cs="Times New Roman"/>
          <w:sz w:val="24"/>
          <w:szCs w:val="24"/>
          <w:lang w:val="en-US"/>
        </w:rPr>
        <w:t xml:space="preserve"> considering </w:t>
      </w:r>
      <w:r w:rsidR="0066031D" w:rsidRPr="00A04CE0">
        <w:rPr>
          <w:rFonts w:ascii="Times New Roman" w:hAnsi="Times New Roman" w:cs="Times New Roman"/>
          <w:sz w:val="24"/>
          <w:szCs w:val="24"/>
          <w:lang w:val="en-US"/>
        </w:rPr>
        <w:t>the effects of sampling months</w:t>
      </w:r>
      <w:r w:rsidR="007023A6" w:rsidRPr="00A04CE0">
        <w:rPr>
          <w:rFonts w:ascii="Times New Roman" w:hAnsi="Times New Roman" w:cs="Times New Roman"/>
          <w:sz w:val="24"/>
          <w:szCs w:val="24"/>
          <w:lang w:val="en-US"/>
        </w:rPr>
        <w:t xml:space="preserve"> </w:t>
      </w:r>
      <w:r w:rsidR="00AB438D" w:rsidRPr="00A04CE0">
        <w:rPr>
          <w:rFonts w:ascii="Times New Roman" w:hAnsi="Times New Roman" w:cs="Times New Roman"/>
          <w:sz w:val="24"/>
          <w:szCs w:val="24"/>
          <w:lang w:val="en-US"/>
        </w:rPr>
        <w:t>(</w:t>
      </w:r>
      <w:proofErr w:type="gramStart"/>
      <w:r w:rsidR="007023A6" w:rsidRPr="00A04CE0">
        <w:rPr>
          <w:rFonts w:ascii="Times New Roman" w:hAnsi="Times New Roman" w:cs="Times New Roman"/>
          <w:sz w:val="24"/>
          <w:szCs w:val="24"/>
          <w:lang w:val="en-US"/>
        </w:rPr>
        <w:t>µ</w:t>
      </w:r>
      <w:r w:rsidR="007023A6" w:rsidRPr="00A04CE0">
        <w:rPr>
          <w:rFonts w:ascii="Times New Roman" w:hAnsi="Times New Roman" w:cs="Times New Roman"/>
          <w:sz w:val="24"/>
          <w:szCs w:val="24"/>
          <w:vertAlign w:val="subscript"/>
          <w:lang w:val="en-US"/>
        </w:rPr>
        <w:t>α.can</w:t>
      </w:r>
      <w:proofErr w:type="gramEnd"/>
      <w:r w:rsidR="00AB438D" w:rsidRPr="00A04CE0">
        <w:rPr>
          <w:rFonts w:ascii="Times New Roman" w:hAnsi="Times New Roman" w:cs="Times New Roman"/>
          <w:sz w:val="24"/>
          <w:szCs w:val="24"/>
          <w:vertAlign w:val="subscript"/>
          <w:lang w:val="en-US"/>
        </w:rPr>
        <w:t xml:space="preserve"> </w:t>
      </w:r>
      <w:r w:rsidR="007023A6" w:rsidRPr="00A04CE0">
        <w:rPr>
          <w:rFonts w:ascii="Times New Roman" w:hAnsi="Times New Roman" w:cs="Times New Roman"/>
          <w:sz w:val="24"/>
          <w:szCs w:val="24"/>
          <w:lang w:val="en-US"/>
        </w:rPr>
        <w:t>=</w:t>
      </w:r>
      <w:r w:rsidR="00AB438D" w:rsidRPr="00A04CE0">
        <w:rPr>
          <w:rFonts w:ascii="Times New Roman" w:hAnsi="Times New Roman" w:cs="Times New Roman"/>
          <w:sz w:val="24"/>
          <w:szCs w:val="24"/>
          <w:lang w:val="en-US"/>
        </w:rPr>
        <w:t xml:space="preserve"> 0.02</w:t>
      </w:r>
      <w:r w:rsidR="00FE49F6" w:rsidRPr="00A04CE0">
        <w:rPr>
          <w:rFonts w:ascii="Times New Roman" w:hAnsi="Times New Roman" w:cs="Times New Roman"/>
          <w:sz w:val="24"/>
          <w:szCs w:val="24"/>
          <w:lang w:val="en-US"/>
        </w:rPr>
        <w:t>8</w:t>
      </w:r>
      <w:r w:rsidR="00AB438D" w:rsidRPr="00A04CE0">
        <w:rPr>
          <w:rFonts w:ascii="Times New Roman" w:hAnsi="Times New Roman" w:cs="Times New Roman"/>
          <w:sz w:val="24"/>
          <w:szCs w:val="24"/>
          <w:lang w:val="en-US"/>
        </w:rPr>
        <w:t xml:space="preserve">, </w:t>
      </w:r>
      <w:r w:rsidR="00C543EF" w:rsidRPr="00A04CE0">
        <w:rPr>
          <w:rFonts w:ascii="Times New Roman" w:hAnsi="Times New Roman" w:cs="Times New Roman"/>
          <w:sz w:val="24"/>
          <w:szCs w:val="24"/>
          <w:lang w:val="en-US"/>
        </w:rPr>
        <w:t>C</w:t>
      </w:r>
      <w:r w:rsidR="00AB438D" w:rsidRPr="00A04CE0">
        <w:rPr>
          <w:rFonts w:ascii="Times New Roman" w:hAnsi="Times New Roman" w:cs="Times New Roman"/>
          <w:sz w:val="24"/>
          <w:szCs w:val="24"/>
          <w:lang w:val="en-US"/>
        </w:rPr>
        <w:t>RI</w:t>
      </w:r>
      <w:r w:rsidR="00C543EF" w:rsidRPr="00A04CE0">
        <w:rPr>
          <w:rFonts w:ascii="Times New Roman" w:hAnsi="Times New Roman" w:cs="Times New Roman"/>
          <w:sz w:val="24"/>
          <w:szCs w:val="24"/>
          <w:vertAlign w:val="subscript"/>
          <w:lang w:val="en-US"/>
        </w:rPr>
        <w:t>95%</w:t>
      </w:r>
      <w:r w:rsidR="00AB438D" w:rsidRPr="00A04CE0">
        <w:rPr>
          <w:rFonts w:ascii="Times New Roman" w:hAnsi="Times New Roman" w:cs="Times New Roman"/>
          <w:sz w:val="24"/>
          <w:szCs w:val="24"/>
          <w:lang w:val="en-US"/>
        </w:rPr>
        <w:t xml:space="preserve"> = 0.0</w:t>
      </w:r>
      <w:r w:rsidR="00C543EF" w:rsidRPr="00A04CE0">
        <w:rPr>
          <w:rFonts w:ascii="Times New Roman" w:hAnsi="Times New Roman" w:cs="Times New Roman"/>
          <w:sz w:val="24"/>
          <w:szCs w:val="24"/>
          <w:lang w:val="en-US"/>
        </w:rPr>
        <w:t>09</w:t>
      </w:r>
      <w:r w:rsidR="00AB438D" w:rsidRPr="00A04CE0">
        <w:rPr>
          <w:rFonts w:ascii="Times New Roman" w:hAnsi="Times New Roman" w:cs="Times New Roman"/>
          <w:sz w:val="24"/>
          <w:szCs w:val="24"/>
          <w:lang w:val="en-US"/>
        </w:rPr>
        <w:t xml:space="preserve"> to 0.03</w:t>
      </w:r>
      <w:r w:rsidR="00FE49F6" w:rsidRPr="00A04CE0">
        <w:rPr>
          <w:rFonts w:ascii="Times New Roman" w:hAnsi="Times New Roman" w:cs="Times New Roman"/>
          <w:sz w:val="24"/>
          <w:szCs w:val="24"/>
          <w:lang w:val="en-US"/>
        </w:rPr>
        <w:t>4</w:t>
      </w:r>
      <w:r w:rsidR="002639F1" w:rsidRPr="00A04CE0">
        <w:rPr>
          <w:rFonts w:ascii="Times New Roman" w:hAnsi="Times New Roman" w:cs="Times New Roman"/>
          <w:sz w:val="24"/>
          <w:szCs w:val="24"/>
          <w:lang w:val="en-US"/>
        </w:rPr>
        <w:t>,</w:t>
      </w:r>
      <w:r w:rsidR="007023A6" w:rsidRPr="00A04CE0">
        <w:rPr>
          <w:rFonts w:ascii="Times New Roman" w:hAnsi="Times New Roman" w:cs="Times New Roman"/>
          <w:sz w:val="24"/>
          <w:szCs w:val="24"/>
          <w:lang w:val="en-US"/>
        </w:rPr>
        <w:t xml:space="preserve"> µ</w:t>
      </w:r>
      <w:r w:rsidR="007023A6" w:rsidRPr="00A04CE0">
        <w:rPr>
          <w:rFonts w:ascii="Times New Roman" w:hAnsi="Times New Roman" w:cs="Times New Roman"/>
          <w:sz w:val="24"/>
          <w:szCs w:val="24"/>
          <w:vertAlign w:val="subscript"/>
          <w:lang w:val="en-US"/>
        </w:rPr>
        <w:t>α.und</w:t>
      </w:r>
      <w:r w:rsidR="00AB438D" w:rsidRPr="00A04CE0">
        <w:rPr>
          <w:rFonts w:ascii="Times New Roman" w:hAnsi="Times New Roman" w:cs="Times New Roman"/>
          <w:sz w:val="24"/>
          <w:szCs w:val="24"/>
          <w:vertAlign w:val="subscript"/>
          <w:lang w:val="en-US"/>
        </w:rPr>
        <w:t xml:space="preserve"> </w:t>
      </w:r>
      <w:r w:rsidR="007023A6" w:rsidRPr="00A04CE0">
        <w:rPr>
          <w:rFonts w:ascii="Times New Roman" w:hAnsi="Times New Roman" w:cs="Times New Roman"/>
          <w:sz w:val="24"/>
          <w:szCs w:val="24"/>
          <w:lang w:val="en-US"/>
        </w:rPr>
        <w:t>= 0.</w:t>
      </w:r>
      <w:r w:rsidR="00FE49F6" w:rsidRPr="00A04CE0">
        <w:rPr>
          <w:rFonts w:ascii="Times New Roman" w:hAnsi="Times New Roman" w:cs="Times New Roman"/>
          <w:sz w:val="24"/>
          <w:szCs w:val="24"/>
          <w:lang w:val="en-US"/>
        </w:rPr>
        <w:t>635</w:t>
      </w:r>
      <w:r w:rsidR="007023A6" w:rsidRPr="00A04CE0">
        <w:rPr>
          <w:rFonts w:ascii="Times New Roman" w:hAnsi="Times New Roman" w:cs="Times New Roman"/>
          <w:sz w:val="24"/>
          <w:szCs w:val="24"/>
          <w:lang w:val="en-US"/>
        </w:rPr>
        <w:t>, CRI</w:t>
      </w:r>
      <w:r w:rsidR="00C543EF" w:rsidRPr="00A04CE0">
        <w:rPr>
          <w:rFonts w:ascii="Times New Roman" w:hAnsi="Times New Roman" w:cs="Times New Roman"/>
          <w:sz w:val="24"/>
          <w:szCs w:val="24"/>
          <w:vertAlign w:val="subscript"/>
          <w:lang w:val="en-US"/>
        </w:rPr>
        <w:t>95%</w:t>
      </w:r>
      <w:r w:rsidR="00AB438D" w:rsidRPr="00A04CE0">
        <w:rPr>
          <w:rFonts w:ascii="Times New Roman" w:hAnsi="Times New Roman" w:cs="Times New Roman"/>
          <w:sz w:val="24"/>
          <w:szCs w:val="24"/>
          <w:lang w:val="en-US"/>
        </w:rPr>
        <w:t xml:space="preserve"> </w:t>
      </w:r>
      <w:r w:rsidR="007023A6" w:rsidRPr="00A04CE0">
        <w:rPr>
          <w:rFonts w:ascii="Times New Roman" w:hAnsi="Times New Roman" w:cs="Times New Roman"/>
          <w:sz w:val="24"/>
          <w:szCs w:val="24"/>
          <w:lang w:val="en-US"/>
        </w:rPr>
        <w:t>= 0.</w:t>
      </w:r>
      <w:r w:rsidR="00FE49F6" w:rsidRPr="00A04CE0">
        <w:rPr>
          <w:rFonts w:ascii="Times New Roman" w:hAnsi="Times New Roman" w:cs="Times New Roman"/>
          <w:sz w:val="24"/>
          <w:szCs w:val="24"/>
          <w:lang w:val="en-US"/>
        </w:rPr>
        <w:t>56</w:t>
      </w:r>
      <w:r w:rsidR="00BF0987" w:rsidRPr="00A04CE0">
        <w:rPr>
          <w:rFonts w:ascii="Times New Roman" w:hAnsi="Times New Roman" w:cs="Times New Roman"/>
          <w:sz w:val="24"/>
          <w:szCs w:val="24"/>
          <w:lang w:val="en-US"/>
        </w:rPr>
        <w:t>1</w:t>
      </w:r>
      <w:r w:rsidR="007023A6" w:rsidRPr="00A04CE0">
        <w:rPr>
          <w:rFonts w:ascii="Times New Roman" w:hAnsi="Times New Roman" w:cs="Times New Roman"/>
          <w:sz w:val="24"/>
          <w:szCs w:val="24"/>
          <w:lang w:val="en-US"/>
        </w:rPr>
        <w:t xml:space="preserve"> to 0.</w:t>
      </w:r>
      <w:r w:rsidR="00C543EF" w:rsidRPr="00A04CE0">
        <w:rPr>
          <w:rFonts w:ascii="Times New Roman" w:hAnsi="Times New Roman" w:cs="Times New Roman"/>
          <w:sz w:val="24"/>
          <w:szCs w:val="24"/>
          <w:lang w:val="en-US"/>
        </w:rPr>
        <w:t>7</w:t>
      </w:r>
      <w:r w:rsidR="00FE49F6" w:rsidRPr="00A04CE0">
        <w:rPr>
          <w:rFonts w:ascii="Times New Roman" w:hAnsi="Times New Roman" w:cs="Times New Roman"/>
          <w:sz w:val="24"/>
          <w:szCs w:val="24"/>
          <w:lang w:val="en-US"/>
        </w:rPr>
        <w:t>17</w:t>
      </w:r>
      <w:r w:rsidR="00AB438D" w:rsidRPr="00A04CE0">
        <w:rPr>
          <w:rFonts w:ascii="Times New Roman" w:hAnsi="Times New Roman" w:cs="Times New Roman"/>
          <w:sz w:val="24"/>
          <w:szCs w:val="24"/>
          <w:lang w:val="en-US"/>
        </w:rPr>
        <w:t>)</w:t>
      </w:r>
      <w:r w:rsidR="00150A36" w:rsidRPr="00A04CE0">
        <w:rPr>
          <w:rFonts w:ascii="Times New Roman" w:hAnsi="Times New Roman" w:cs="Times New Roman"/>
          <w:sz w:val="24"/>
          <w:szCs w:val="24"/>
          <w:lang w:val="en-US"/>
        </w:rPr>
        <w:t xml:space="preserve"> (</w:t>
      </w:r>
      <w:r w:rsidR="00B338B1">
        <w:rPr>
          <w:rFonts w:ascii="Times New Roman" w:hAnsi="Times New Roman" w:cs="Times New Roman"/>
          <w:sz w:val="24"/>
          <w:szCs w:val="24"/>
          <w:lang w:val="en-US"/>
        </w:rPr>
        <w:t xml:space="preserve">Supplementary </w:t>
      </w:r>
      <w:r w:rsidR="006B36B1">
        <w:rPr>
          <w:rFonts w:ascii="Times New Roman" w:hAnsi="Times New Roman" w:cs="Times New Roman"/>
          <w:sz w:val="24"/>
          <w:szCs w:val="24"/>
          <w:lang w:val="en-US"/>
        </w:rPr>
        <w:t>information,</w:t>
      </w:r>
      <w:r w:rsidR="00B338B1">
        <w:rPr>
          <w:rFonts w:ascii="Times New Roman" w:hAnsi="Times New Roman" w:cs="Times New Roman"/>
          <w:sz w:val="24"/>
          <w:szCs w:val="24"/>
          <w:lang w:val="en-US"/>
        </w:rPr>
        <w:t xml:space="preserve"> </w:t>
      </w:r>
      <w:r w:rsidR="00150A36" w:rsidRPr="00A04CE0">
        <w:rPr>
          <w:rFonts w:ascii="Times New Roman" w:hAnsi="Times New Roman" w:cs="Times New Roman"/>
          <w:sz w:val="24"/>
          <w:szCs w:val="24"/>
          <w:lang w:val="en-US"/>
        </w:rPr>
        <w:t xml:space="preserve">Fig. </w:t>
      </w:r>
      <w:r w:rsidR="006B36B1">
        <w:rPr>
          <w:rFonts w:ascii="Times New Roman" w:hAnsi="Times New Roman" w:cs="Times New Roman"/>
          <w:sz w:val="24"/>
          <w:szCs w:val="24"/>
          <w:lang w:val="en-US"/>
        </w:rPr>
        <w:t>A</w:t>
      </w:r>
      <w:r w:rsidR="00150A36" w:rsidRPr="00A04CE0">
        <w:rPr>
          <w:rFonts w:ascii="Times New Roman" w:hAnsi="Times New Roman" w:cs="Times New Roman"/>
          <w:sz w:val="24"/>
          <w:szCs w:val="24"/>
          <w:lang w:val="en-US"/>
        </w:rPr>
        <w:t>1)</w:t>
      </w:r>
      <w:r w:rsidR="00AB438D" w:rsidRPr="00A04CE0">
        <w:rPr>
          <w:rFonts w:ascii="Times New Roman" w:hAnsi="Times New Roman" w:cs="Times New Roman"/>
          <w:sz w:val="24"/>
          <w:szCs w:val="24"/>
          <w:lang w:val="en-US"/>
        </w:rPr>
        <w:t>.</w:t>
      </w:r>
      <w:r w:rsidR="00236F81" w:rsidRPr="00A04CE0">
        <w:rPr>
          <w:rFonts w:ascii="Times New Roman" w:hAnsi="Times New Roman" w:cs="Times New Roman"/>
          <w:sz w:val="24"/>
          <w:szCs w:val="24"/>
          <w:lang w:val="en-US"/>
        </w:rPr>
        <w:t xml:space="preserve"> This result </w:t>
      </w:r>
      <w:r w:rsidR="00385491" w:rsidRPr="00A04CE0">
        <w:rPr>
          <w:rFonts w:ascii="Times New Roman" w:hAnsi="Times New Roman" w:cs="Times New Roman"/>
          <w:sz w:val="24"/>
          <w:szCs w:val="24"/>
          <w:lang w:val="en-US"/>
        </w:rPr>
        <w:t xml:space="preserve">implies </w:t>
      </w:r>
      <w:r w:rsidR="00236F81" w:rsidRPr="00A04CE0">
        <w:rPr>
          <w:rFonts w:ascii="Times New Roman" w:hAnsi="Times New Roman" w:cs="Times New Roman"/>
          <w:sz w:val="24"/>
          <w:szCs w:val="24"/>
          <w:lang w:val="en-US"/>
        </w:rPr>
        <w:t>that detection probability was not constant between canopy and understory (Fig 1c, d).</w:t>
      </w:r>
    </w:p>
    <w:p w14:paraId="77DA044A" w14:textId="7242E5E7" w:rsidR="00D8709E" w:rsidRPr="00A04CE0" w:rsidRDefault="00385491" w:rsidP="00251348">
      <w:pPr>
        <w:spacing w:after="0" w:line="480" w:lineRule="auto"/>
        <w:ind w:firstLine="708"/>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The </w:t>
      </w:r>
      <w:r w:rsidR="00340E03" w:rsidRPr="00A04CE0">
        <w:rPr>
          <w:rFonts w:ascii="Times New Roman" w:hAnsi="Times New Roman" w:cs="Times New Roman"/>
          <w:sz w:val="24"/>
          <w:szCs w:val="24"/>
          <w:lang w:val="en-US"/>
        </w:rPr>
        <w:t>species-specific</w:t>
      </w:r>
      <w:r w:rsidR="00C034CD" w:rsidRPr="00A04CE0">
        <w:rPr>
          <w:rFonts w:ascii="Times New Roman" w:hAnsi="Times New Roman" w:cs="Times New Roman"/>
          <w:sz w:val="24"/>
          <w:szCs w:val="24"/>
          <w:lang w:val="en-US"/>
        </w:rPr>
        <w:t xml:space="preserve"> prediction </w:t>
      </w:r>
      <w:r w:rsidR="00405E53" w:rsidRPr="00A04CE0">
        <w:rPr>
          <w:rFonts w:ascii="Times New Roman" w:hAnsi="Times New Roman" w:cs="Times New Roman"/>
          <w:sz w:val="24"/>
          <w:szCs w:val="24"/>
          <w:lang w:val="en-US"/>
        </w:rPr>
        <w:t>demonstrates</w:t>
      </w:r>
      <w:r w:rsidR="00563E9C" w:rsidRPr="00A04CE0">
        <w:rPr>
          <w:rFonts w:ascii="Times New Roman" w:hAnsi="Times New Roman" w:cs="Times New Roman"/>
          <w:sz w:val="24"/>
          <w:szCs w:val="24"/>
          <w:lang w:val="en-US"/>
        </w:rPr>
        <w:t xml:space="preserve"> that the most species </w:t>
      </w:r>
      <w:r w:rsidRPr="00A04CE0">
        <w:rPr>
          <w:rFonts w:ascii="Times New Roman" w:hAnsi="Times New Roman" w:cs="Times New Roman"/>
          <w:sz w:val="24"/>
          <w:szCs w:val="24"/>
          <w:lang w:val="en-US"/>
        </w:rPr>
        <w:t xml:space="preserve">in the canopy </w:t>
      </w:r>
      <w:r w:rsidR="00563E9C" w:rsidRPr="00A04CE0">
        <w:rPr>
          <w:rFonts w:ascii="Times New Roman" w:hAnsi="Times New Roman" w:cs="Times New Roman"/>
          <w:sz w:val="24"/>
          <w:szCs w:val="24"/>
          <w:lang w:val="en-US"/>
        </w:rPr>
        <w:t>tended to increase their expected abundance as temperature increased</w:t>
      </w:r>
      <w:r w:rsidR="00E8438D" w:rsidRPr="00A04CE0">
        <w:rPr>
          <w:rFonts w:ascii="Times New Roman" w:hAnsi="Times New Roman" w:cs="Times New Roman"/>
          <w:sz w:val="24"/>
          <w:szCs w:val="24"/>
          <w:lang w:val="en-US"/>
        </w:rPr>
        <w:t xml:space="preserve"> (Fig</w:t>
      </w:r>
      <w:r w:rsidR="00BF0987" w:rsidRPr="00A04CE0">
        <w:rPr>
          <w:rFonts w:ascii="Times New Roman" w:hAnsi="Times New Roman" w:cs="Times New Roman"/>
          <w:sz w:val="24"/>
          <w:szCs w:val="24"/>
          <w:lang w:val="en-US"/>
        </w:rPr>
        <w:t>.</w:t>
      </w:r>
      <w:r w:rsidR="00E8438D" w:rsidRPr="00A04CE0">
        <w:rPr>
          <w:rFonts w:ascii="Times New Roman" w:hAnsi="Times New Roman" w:cs="Times New Roman"/>
          <w:sz w:val="24"/>
          <w:szCs w:val="24"/>
          <w:lang w:val="en-US"/>
        </w:rPr>
        <w:t xml:space="preserve"> </w:t>
      </w:r>
      <w:r w:rsidR="00286289" w:rsidRPr="00A04CE0">
        <w:rPr>
          <w:rFonts w:ascii="Times New Roman" w:hAnsi="Times New Roman" w:cs="Times New Roman"/>
          <w:sz w:val="24"/>
          <w:szCs w:val="24"/>
          <w:lang w:val="en-US"/>
        </w:rPr>
        <w:t>2</w:t>
      </w:r>
      <w:r w:rsidR="00E8438D" w:rsidRPr="00A04CE0">
        <w:rPr>
          <w:rFonts w:ascii="Times New Roman" w:hAnsi="Times New Roman" w:cs="Times New Roman"/>
          <w:sz w:val="24"/>
          <w:szCs w:val="24"/>
          <w:lang w:val="en-US"/>
        </w:rPr>
        <w:t>a</w:t>
      </w:r>
      <w:commentRangeStart w:id="341"/>
      <w:r w:rsidR="00E8438D" w:rsidRPr="00A04CE0">
        <w:rPr>
          <w:rFonts w:ascii="Times New Roman" w:hAnsi="Times New Roman" w:cs="Times New Roman"/>
          <w:sz w:val="24"/>
          <w:szCs w:val="24"/>
          <w:lang w:val="en-US"/>
        </w:rPr>
        <w:t>), except</w:t>
      </w:r>
      <w:r w:rsidR="00C559C2" w:rsidRPr="00A04CE0">
        <w:rPr>
          <w:rFonts w:ascii="Times New Roman" w:hAnsi="Times New Roman" w:cs="Times New Roman"/>
          <w:sz w:val="24"/>
          <w:szCs w:val="24"/>
          <w:lang w:val="en-US"/>
        </w:rPr>
        <w:t xml:space="preserve"> for one</w:t>
      </w:r>
      <w:r w:rsidR="00E8438D" w:rsidRPr="00A04CE0">
        <w:rPr>
          <w:rFonts w:ascii="Times New Roman" w:hAnsi="Times New Roman" w:cs="Times New Roman"/>
          <w:iCs/>
          <w:sz w:val="24"/>
          <w:szCs w:val="24"/>
          <w:lang w:val="en-US"/>
        </w:rPr>
        <w:t xml:space="preserve"> </w:t>
      </w:r>
      <w:r w:rsidRPr="00A04CE0">
        <w:rPr>
          <w:rFonts w:ascii="Times New Roman" w:hAnsi="Times New Roman" w:cs="Times New Roman"/>
          <w:iCs/>
          <w:sz w:val="24"/>
          <w:szCs w:val="24"/>
          <w:lang w:val="en-US"/>
        </w:rPr>
        <w:t xml:space="preserve">species that </w:t>
      </w:r>
      <w:r w:rsidR="00E8438D" w:rsidRPr="00A04CE0">
        <w:rPr>
          <w:rFonts w:ascii="Times New Roman" w:hAnsi="Times New Roman" w:cs="Times New Roman"/>
          <w:iCs/>
          <w:sz w:val="24"/>
          <w:szCs w:val="24"/>
          <w:lang w:val="en-US"/>
        </w:rPr>
        <w:t>decrease</w:t>
      </w:r>
      <w:r w:rsidR="00563E9C" w:rsidRPr="00A04CE0">
        <w:rPr>
          <w:rFonts w:ascii="Times New Roman" w:hAnsi="Times New Roman" w:cs="Times New Roman"/>
          <w:iCs/>
          <w:sz w:val="24"/>
          <w:szCs w:val="24"/>
          <w:lang w:val="en-US"/>
        </w:rPr>
        <w:t xml:space="preserve">d </w:t>
      </w:r>
      <w:r w:rsidR="00E8438D" w:rsidRPr="00A04CE0">
        <w:rPr>
          <w:rFonts w:ascii="Times New Roman" w:hAnsi="Times New Roman" w:cs="Times New Roman"/>
          <w:iCs/>
          <w:sz w:val="24"/>
          <w:szCs w:val="24"/>
          <w:lang w:val="en-US"/>
        </w:rPr>
        <w:t>abundance</w:t>
      </w:r>
      <w:r w:rsidR="00563E9C" w:rsidRPr="00A04CE0">
        <w:rPr>
          <w:rFonts w:ascii="Times New Roman" w:hAnsi="Times New Roman" w:cs="Times New Roman"/>
          <w:iCs/>
          <w:sz w:val="24"/>
          <w:szCs w:val="24"/>
          <w:lang w:val="en-US"/>
        </w:rPr>
        <w:t xml:space="preserve"> </w:t>
      </w:r>
      <w:r w:rsidRPr="00A04CE0">
        <w:rPr>
          <w:rFonts w:ascii="Times New Roman" w:hAnsi="Times New Roman" w:cs="Times New Roman"/>
          <w:iCs/>
          <w:sz w:val="24"/>
          <w:szCs w:val="24"/>
          <w:lang w:val="en-US"/>
        </w:rPr>
        <w:t xml:space="preserve">with </w:t>
      </w:r>
      <w:r w:rsidR="00563E9C" w:rsidRPr="00A04CE0">
        <w:rPr>
          <w:rFonts w:ascii="Times New Roman" w:hAnsi="Times New Roman" w:cs="Times New Roman"/>
          <w:iCs/>
          <w:sz w:val="24"/>
          <w:szCs w:val="24"/>
          <w:lang w:val="en-US"/>
        </w:rPr>
        <w:t xml:space="preserve">higher </w:t>
      </w:r>
      <w:r w:rsidR="00E8438D" w:rsidRPr="00A04CE0">
        <w:rPr>
          <w:rFonts w:ascii="Times New Roman" w:hAnsi="Times New Roman" w:cs="Times New Roman"/>
          <w:iCs/>
          <w:sz w:val="24"/>
          <w:szCs w:val="24"/>
          <w:lang w:val="en-US"/>
        </w:rPr>
        <w:t>temperature</w:t>
      </w:r>
      <w:commentRangeEnd w:id="341"/>
      <w:r w:rsidR="0037089A">
        <w:rPr>
          <w:rStyle w:val="Refdecomentrio"/>
        </w:rPr>
        <w:commentReference w:id="341"/>
      </w:r>
      <w:r w:rsidR="00E8438D" w:rsidRPr="00A04CE0">
        <w:rPr>
          <w:rFonts w:ascii="Times New Roman" w:hAnsi="Times New Roman" w:cs="Times New Roman"/>
          <w:iCs/>
          <w:sz w:val="24"/>
          <w:szCs w:val="24"/>
          <w:lang w:val="en-US"/>
        </w:rPr>
        <w:t xml:space="preserve">. The detection probability in this stratum showed two peaks, </w:t>
      </w:r>
      <w:r w:rsidRPr="00A04CE0">
        <w:rPr>
          <w:rFonts w:ascii="Times New Roman" w:hAnsi="Times New Roman" w:cs="Times New Roman"/>
          <w:iCs/>
          <w:sz w:val="24"/>
          <w:szCs w:val="24"/>
          <w:lang w:val="en-US"/>
        </w:rPr>
        <w:t xml:space="preserve">with </w:t>
      </w:r>
      <w:r w:rsidR="00C559C2" w:rsidRPr="00A04CE0">
        <w:rPr>
          <w:rFonts w:ascii="Times New Roman" w:hAnsi="Times New Roman" w:cs="Times New Roman"/>
          <w:iCs/>
          <w:sz w:val="24"/>
          <w:szCs w:val="24"/>
          <w:lang w:val="en-US"/>
        </w:rPr>
        <w:t>two species</w:t>
      </w:r>
      <w:r w:rsidR="00E8438D"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being </w:t>
      </w:r>
      <w:r w:rsidR="001B66EA" w:rsidRPr="00A04CE0">
        <w:rPr>
          <w:rFonts w:ascii="Times New Roman" w:hAnsi="Times New Roman" w:cs="Times New Roman"/>
          <w:sz w:val="24"/>
          <w:szCs w:val="24"/>
          <w:lang w:val="en-US"/>
        </w:rPr>
        <w:t xml:space="preserve">more detectable </w:t>
      </w:r>
      <w:r w:rsidR="00340E03" w:rsidRPr="00A04CE0">
        <w:rPr>
          <w:rFonts w:ascii="Times New Roman" w:hAnsi="Times New Roman" w:cs="Times New Roman"/>
          <w:sz w:val="24"/>
          <w:szCs w:val="24"/>
          <w:lang w:val="en-US"/>
        </w:rPr>
        <w:t>between November and December</w:t>
      </w:r>
      <w:r w:rsidR="001B66EA" w:rsidRPr="00A04CE0">
        <w:rPr>
          <w:rFonts w:ascii="Times New Roman" w:hAnsi="Times New Roman" w:cs="Times New Roman"/>
          <w:sz w:val="24"/>
          <w:szCs w:val="24"/>
          <w:lang w:val="en-US"/>
        </w:rPr>
        <w:t>,</w:t>
      </w:r>
      <w:r w:rsidR="00340E03" w:rsidRPr="00A04CE0">
        <w:rPr>
          <w:rFonts w:ascii="Times New Roman" w:hAnsi="Times New Roman" w:cs="Times New Roman"/>
          <w:sz w:val="24"/>
          <w:szCs w:val="24"/>
          <w:lang w:val="en-US"/>
        </w:rPr>
        <w:t xml:space="preserve"> while </w:t>
      </w:r>
      <w:r w:rsidR="00C559C2" w:rsidRPr="00A04CE0">
        <w:rPr>
          <w:rFonts w:ascii="Times New Roman" w:hAnsi="Times New Roman" w:cs="Times New Roman"/>
          <w:sz w:val="24"/>
          <w:szCs w:val="24"/>
          <w:lang w:val="en-US"/>
        </w:rPr>
        <w:t>all</w:t>
      </w:r>
      <w:r w:rsidR="00340E03" w:rsidRPr="00A04CE0">
        <w:rPr>
          <w:rFonts w:ascii="Times New Roman" w:hAnsi="Times New Roman" w:cs="Times New Roman"/>
          <w:sz w:val="24"/>
          <w:szCs w:val="24"/>
          <w:lang w:val="en-US"/>
        </w:rPr>
        <w:t xml:space="preserve"> other</w:t>
      </w:r>
      <w:r w:rsidR="00C559C2" w:rsidRPr="00A04CE0">
        <w:rPr>
          <w:rFonts w:ascii="Times New Roman" w:hAnsi="Times New Roman" w:cs="Times New Roman"/>
          <w:sz w:val="24"/>
          <w:szCs w:val="24"/>
          <w:lang w:val="en-US"/>
        </w:rPr>
        <w:t>s</w:t>
      </w:r>
      <w:r w:rsidR="00340E03" w:rsidRPr="00A04CE0">
        <w:rPr>
          <w:rFonts w:ascii="Times New Roman" w:hAnsi="Times New Roman" w:cs="Times New Roman"/>
          <w:sz w:val="24"/>
          <w:szCs w:val="24"/>
          <w:lang w:val="en-US"/>
        </w:rPr>
        <w:t xml:space="preserve"> t</w:t>
      </w:r>
      <w:r w:rsidR="001B66EA" w:rsidRPr="00A04CE0">
        <w:rPr>
          <w:rFonts w:ascii="Times New Roman" w:hAnsi="Times New Roman" w:cs="Times New Roman"/>
          <w:sz w:val="24"/>
          <w:szCs w:val="24"/>
          <w:lang w:val="en-US"/>
        </w:rPr>
        <w:t>e</w:t>
      </w:r>
      <w:r w:rsidR="00340E03" w:rsidRPr="00A04CE0">
        <w:rPr>
          <w:rFonts w:ascii="Times New Roman" w:hAnsi="Times New Roman" w:cs="Times New Roman"/>
          <w:sz w:val="24"/>
          <w:szCs w:val="24"/>
          <w:lang w:val="en-US"/>
        </w:rPr>
        <w:t>nd</w:t>
      </w:r>
      <w:r w:rsidR="001B66EA" w:rsidRPr="00A04CE0">
        <w:rPr>
          <w:rFonts w:ascii="Times New Roman" w:hAnsi="Times New Roman" w:cs="Times New Roman"/>
          <w:sz w:val="24"/>
          <w:szCs w:val="24"/>
          <w:lang w:val="en-US"/>
        </w:rPr>
        <w:t>ed</w:t>
      </w:r>
      <w:r w:rsidR="00340E03" w:rsidRPr="00A04CE0">
        <w:rPr>
          <w:rFonts w:ascii="Times New Roman" w:hAnsi="Times New Roman" w:cs="Times New Roman"/>
          <w:sz w:val="24"/>
          <w:szCs w:val="24"/>
          <w:lang w:val="en-US"/>
        </w:rPr>
        <w:t xml:space="preserve"> to increase detection probability </w:t>
      </w:r>
      <w:r w:rsidR="001B66EA" w:rsidRPr="00A04CE0">
        <w:rPr>
          <w:rFonts w:ascii="Times New Roman" w:hAnsi="Times New Roman" w:cs="Times New Roman"/>
          <w:sz w:val="24"/>
          <w:szCs w:val="24"/>
          <w:lang w:val="en-US"/>
        </w:rPr>
        <w:t xml:space="preserve">during </w:t>
      </w:r>
      <w:r w:rsidR="00340E03" w:rsidRPr="00A04CE0">
        <w:rPr>
          <w:rFonts w:ascii="Times New Roman" w:hAnsi="Times New Roman" w:cs="Times New Roman"/>
          <w:sz w:val="24"/>
          <w:szCs w:val="24"/>
          <w:lang w:val="en-US"/>
        </w:rPr>
        <w:t>summer months (January to Mar</w:t>
      </w:r>
      <w:r w:rsidR="00A77EE1" w:rsidRPr="00A04CE0">
        <w:rPr>
          <w:rFonts w:ascii="Times New Roman" w:hAnsi="Times New Roman" w:cs="Times New Roman"/>
          <w:sz w:val="24"/>
          <w:szCs w:val="24"/>
          <w:lang w:val="en-US"/>
        </w:rPr>
        <w:t>ch</w:t>
      </w:r>
      <w:r w:rsidR="00C559C2" w:rsidRPr="00A04CE0">
        <w:rPr>
          <w:rFonts w:ascii="Times New Roman" w:hAnsi="Times New Roman" w:cs="Times New Roman"/>
          <w:sz w:val="24"/>
          <w:szCs w:val="24"/>
          <w:lang w:val="en-US"/>
        </w:rPr>
        <w:t xml:space="preserve"> in the south hemisphere</w:t>
      </w:r>
      <w:r w:rsidR="00340E03" w:rsidRPr="00A04CE0">
        <w:rPr>
          <w:rFonts w:ascii="Times New Roman" w:hAnsi="Times New Roman" w:cs="Times New Roman"/>
          <w:sz w:val="24"/>
          <w:szCs w:val="24"/>
          <w:lang w:val="en-US"/>
        </w:rPr>
        <w:t>)</w:t>
      </w:r>
      <w:r w:rsidR="00251348" w:rsidRPr="00A04CE0">
        <w:rPr>
          <w:rFonts w:ascii="Times New Roman" w:hAnsi="Times New Roman" w:cs="Times New Roman"/>
          <w:sz w:val="24"/>
          <w:szCs w:val="24"/>
          <w:lang w:val="en-US"/>
        </w:rPr>
        <w:t xml:space="preserve"> (Fig. </w:t>
      </w:r>
      <w:r w:rsidR="00286289" w:rsidRPr="00A04CE0">
        <w:rPr>
          <w:rFonts w:ascii="Times New Roman" w:hAnsi="Times New Roman" w:cs="Times New Roman"/>
          <w:sz w:val="24"/>
          <w:szCs w:val="24"/>
          <w:lang w:val="en-US"/>
        </w:rPr>
        <w:t>2</w:t>
      </w:r>
      <w:r w:rsidR="00251348" w:rsidRPr="00A04CE0">
        <w:rPr>
          <w:rFonts w:ascii="Times New Roman" w:hAnsi="Times New Roman" w:cs="Times New Roman"/>
          <w:sz w:val="24"/>
          <w:szCs w:val="24"/>
          <w:lang w:val="en-US"/>
        </w:rPr>
        <w:t>c)</w:t>
      </w:r>
      <w:r w:rsidR="00340E03" w:rsidRPr="00A04CE0">
        <w:rPr>
          <w:rFonts w:ascii="Times New Roman" w:hAnsi="Times New Roman" w:cs="Times New Roman"/>
          <w:sz w:val="24"/>
          <w:szCs w:val="24"/>
          <w:lang w:val="en-US"/>
        </w:rPr>
        <w:t xml:space="preserve">. </w:t>
      </w:r>
      <w:r w:rsidR="00563E9C" w:rsidRPr="00A04CE0">
        <w:rPr>
          <w:rFonts w:ascii="Times New Roman" w:hAnsi="Times New Roman" w:cs="Times New Roman"/>
          <w:sz w:val="24"/>
          <w:szCs w:val="24"/>
          <w:lang w:val="en-US"/>
        </w:rPr>
        <w:t xml:space="preserve">On the other hand, </w:t>
      </w:r>
      <w:r w:rsidRPr="00A04CE0">
        <w:rPr>
          <w:rFonts w:ascii="Times New Roman" w:hAnsi="Times New Roman" w:cs="Times New Roman"/>
          <w:sz w:val="24"/>
          <w:szCs w:val="24"/>
          <w:lang w:val="en-US"/>
        </w:rPr>
        <w:t xml:space="preserve">species in the </w:t>
      </w:r>
      <w:r w:rsidR="00340E03" w:rsidRPr="00A04CE0">
        <w:rPr>
          <w:rFonts w:ascii="Times New Roman" w:hAnsi="Times New Roman" w:cs="Times New Roman"/>
          <w:sz w:val="24"/>
          <w:szCs w:val="24"/>
          <w:lang w:val="en-US"/>
        </w:rPr>
        <w:t>understory</w:t>
      </w:r>
      <w:r w:rsidR="00563E9C" w:rsidRPr="00A04CE0">
        <w:rPr>
          <w:rFonts w:ascii="Times New Roman" w:hAnsi="Times New Roman" w:cs="Times New Roman"/>
          <w:sz w:val="24"/>
          <w:szCs w:val="24"/>
          <w:lang w:val="en-US"/>
        </w:rPr>
        <w:t xml:space="preserve"> </w:t>
      </w:r>
      <w:r w:rsidR="00EC0FD7" w:rsidRPr="00A04CE0">
        <w:rPr>
          <w:rFonts w:ascii="Times New Roman" w:hAnsi="Times New Roman" w:cs="Times New Roman"/>
          <w:sz w:val="24"/>
          <w:szCs w:val="24"/>
          <w:lang w:val="en-US"/>
        </w:rPr>
        <w:t>exhibit</w:t>
      </w:r>
      <w:r w:rsidR="00563E9C" w:rsidRPr="00A04CE0">
        <w:rPr>
          <w:rFonts w:ascii="Times New Roman" w:hAnsi="Times New Roman" w:cs="Times New Roman"/>
          <w:sz w:val="24"/>
          <w:szCs w:val="24"/>
          <w:lang w:val="en-US"/>
        </w:rPr>
        <w:t>ed</w:t>
      </w:r>
      <w:r w:rsidR="00DD2F6F"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greater</w:t>
      </w:r>
      <w:r w:rsidR="00DD2F6F" w:rsidRPr="00A04CE0">
        <w:rPr>
          <w:rFonts w:ascii="Times New Roman" w:hAnsi="Times New Roman" w:cs="Times New Roman"/>
          <w:sz w:val="24"/>
          <w:szCs w:val="24"/>
          <w:lang w:val="en-US"/>
        </w:rPr>
        <w:t xml:space="preserve"> variation in </w:t>
      </w:r>
      <w:r w:rsidRPr="00A04CE0">
        <w:rPr>
          <w:rFonts w:ascii="Times New Roman" w:hAnsi="Times New Roman" w:cs="Times New Roman"/>
          <w:sz w:val="24"/>
          <w:szCs w:val="24"/>
          <w:lang w:val="en-US"/>
        </w:rPr>
        <w:t xml:space="preserve">their abundance </w:t>
      </w:r>
      <w:r w:rsidR="00DD2F6F" w:rsidRPr="00A04CE0">
        <w:rPr>
          <w:rFonts w:ascii="Times New Roman" w:hAnsi="Times New Roman" w:cs="Times New Roman"/>
          <w:sz w:val="24"/>
          <w:szCs w:val="24"/>
          <w:lang w:val="en-US"/>
        </w:rPr>
        <w:t>response</w:t>
      </w:r>
      <w:r w:rsidRPr="00A04CE0">
        <w:rPr>
          <w:rFonts w:ascii="Times New Roman" w:hAnsi="Times New Roman" w:cs="Times New Roman"/>
          <w:sz w:val="24"/>
          <w:szCs w:val="24"/>
          <w:lang w:val="en-US"/>
        </w:rPr>
        <w:t>s</w:t>
      </w:r>
      <w:r w:rsidR="00DD2F6F"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to </w:t>
      </w:r>
      <w:r w:rsidR="00DD2F6F" w:rsidRPr="00A04CE0">
        <w:rPr>
          <w:rFonts w:ascii="Times New Roman" w:hAnsi="Times New Roman" w:cs="Times New Roman"/>
          <w:sz w:val="24"/>
          <w:szCs w:val="24"/>
          <w:lang w:val="en-US"/>
        </w:rPr>
        <w:t xml:space="preserve">temperature, </w:t>
      </w:r>
      <w:r w:rsidRPr="00A04CE0">
        <w:rPr>
          <w:rFonts w:ascii="Times New Roman" w:hAnsi="Times New Roman" w:cs="Times New Roman"/>
          <w:sz w:val="24"/>
          <w:szCs w:val="24"/>
          <w:lang w:val="en-US"/>
        </w:rPr>
        <w:t xml:space="preserve">with </w:t>
      </w:r>
      <w:r w:rsidR="00DD2F6F" w:rsidRPr="00A04CE0">
        <w:rPr>
          <w:rFonts w:ascii="Times New Roman" w:hAnsi="Times New Roman" w:cs="Times New Roman"/>
          <w:sz w:val="24"/>
          <w:szCs w:val="24"/>
          <w:lang w:val="en-US"/>
        </w:rPr>
        <w:t xml:space="preserve">the majority </w:t>
      </w:r>
      <w:r w:rsidRPr="00A04CE0">
        <w:rPr>
          <w:rFonts w:ascii="Times New Roman" w:hAnsi="Times New Roman" w:cs="Times New Roman"/>
          <w:sz w:val="24"/>
          <w:szCs w:val="24"/>
          <w:lang w:val="en-US"/>
        </w:rPr>
        <w:t xml:space="preserve">having </w:t>
      </w:r>
      <w:r w:rsidR="00DD2F6F" w:rsidRPr="00A04CE0">
        <w:rPr>
          <w:rFonts w:ascii="Times New Roman" w:hAnsi="Times New Roman" w:cs="Times New Roman"/>
          <w:sz w:val="24"/>
          <w:szCs w:val="24"/>
          <w:lang w:val="en-US"/>
        </w:rPr>
        <w:t>a</w:t>
      </w:r>
      <w:r w:rsidR="006B0575" w:rsidRPr="00A04CE0">
        <w:rPr>
          <w:rFonts w:ascii="Times New Roman" w:hAnsi="Times New Roman" w:cs="Times New Roman"/>
          <w:sz w:val="24"/>
          <w:szCs w:val="24"/>
          <w:lang w:val="en-US"/>
        </w:rPr>
        <w:t>n</w:t>
      </w:r>
      <w:r w:rsidR="00DD2F6F" w:rsidRPr="00A04CE0">
        <w:rPr>
          <w:rFonts w:ascii="Times New Roman" w:hAnsi="Times New Roman" w:cs="Times New Roman"/>
          <w:sz w:val="24"/>
          <w:szCs w:val="24"/>
          <w:lang w:val="en-US"/>
        </w:rPr>
        <w:t xml:space="preserve"> expressive increase at </w:t>
      </w:r>
      <w:commentRangeStart w:id="342"/>
      <w:r w:rsidR="00DD2F6F" w:rsidRPr="00A04CE0">
        <w:rPr>
          <w:rFonts w:ascii="Times New Roman" w:hAnsi="Times New Roman" w:cs="Times New Roman"/>
          <w:sz w:val="24"/>
          <w:szCs w:val="24"/>
          <w:lang w:val="en-US"/>
        </w:rPr>
        <w:t>higher temperature</w:t>
      </w:r>
      <w:r w:rsidRPr="00A04CE0">
        <w:rPr>
          <w:rFonts w:ascii="Times New Roman" w:hAnsi="Times New Roman" w:cs="Times New Roman"/>
          <w:sz w:val="24"/>
          <w:szCs w:val="24"/>
          <w:lang w:val="en-US"/>
        </w:rPr>
        <w:t>s</w:t>
      </w:r>
      <w:r w:rsidR="00DD2F6F"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while </w:t>
      </w:r>
      <w:r w:rsidR="00DD2F6F" w:rsidRPr="00A04CE0">
        <w:rPr>
          <w:rFonts w:ascii="Times New Roman" w:hAnsi="Times New Roman" w:cs="Times New Roman"/>
          <w:sz w:val="24"/>
          <w:szCs w:val="24"/>
          <w:lang w:val="en-US"/>
        </w:rPr>
        <w:t xml:space="preserve">two species </w:t>
      </w:r>
      <w:r w:rsidRPr="00A04CE0">
        <w:rPr>
          <w:rFonts w:ascii="Times New Roman" w:hAnsi="Times New Roman" w:cs="Times New Roman"/>
          <w:sz w:val="24"/>
          <w:szCs w:val="24"/>
          <w:lang w:val="en-US"/>
        </w:rPr>
        <w:t xml:space="preserve">had </w:t>
      </w:r>
      <w:r w:rsidR="00563E9C" w:rsidRPr="00A04CE0">
        <w:rPr>
          <w:rFonts w:ascii="Times New Roman" w:hAnsi="Times New Roman" w:cs="Times New Roman"/>
          <w:sz w:val="24"/>
          <w:szCs w:val="24"/>
          <w:lang w:val="en-US"/>
        </w:rPr>
        <w:t xml:space="preserve">lower </w:t>
      </w:r>
      <w:r w:rsidR="00127419" w:rsidRPr="00A04CE0">
        <w:rPr>
          <w:rFonts w:ascii="Times New Roman" w:hAnsi="Times New Roman" w:cs="Times New Roman"/>
          <w:sz w:val="24"/>
          <w:szCs w:val="24"/>
          <w:lang w:val="en-US"/>
        </w:rPr>
        <w:t xml:space="preserve">than </w:t>
      </w:r>
      <w:r w:rsidR="00DD2F6F" w:rsidRPr="00A04CE0">
        <w:rPr>
          <w:rFonts w:ascii="Times New Roman" w:hAnsi="Times New Roman" w:cs="Times New Roman"/>
          <w:sz w:val="24"/>
          <w:szCs w:val="24"/>
          <w:lang w:val="en-US"/>
        </w:rPr>
        <w:t xml:space="preserve">expected </w:t>
      </w:r>
      <w:r w:rsidR="00127419" w:rsidRPr="00A04CE0">
        <w:rPr>
          <w:rFonts w:ascii="Times New Roman" w:hAnsi="Times New Roman" w:cs="Times New Roman"/>
          <w:sz w:val="24"/>
          <w:szCs w:val="24"/>
          <w:lang w:val="en-US"/>
        </w:rPr>
        <w:t xml:space="preserve">abundances </w:t>
      </w:r>
      <w:r w:rsidR="00563E9C" w:rsidRPr="00A04CE0">
        <w:rPr>
          <w:rFonts w:ascii="Times New Roman" w:hAnsi="Times New Roman" w:cs="Times New Roman"/>
          <w:sz w:val="24"/>
          <w:szCs w:val="24"/>
          <w:lang w:val="en-US"/>
        </w:rPr>
        <w:t xml:space="preserve">under </w:t>
      </w:r>
      <w:commentRangeEnd w:id="342"/>
      <w:r w:rsidR="0037089A">
        <w:rPr>
          <w:rStyle w:val="Refdecomentrio"/>
        </w:rPr>
        <w:commentReference w:id="342"/>
      </w:r>
      <w:r w:rsidR="00563E9C" w:rsidRPr="00A04CE0">
        <w:rPr>
          <w:rFonts w:ascii="Times New Roman" w:hAnsi="Times New Roman" w:cs="Times New Roman"/>
          <w:sz w:val="24"/>
          <w:szCs w:val="24"/>
          <w:lang w:val="en-US"/>
        </w:rPr>
        <w:t>higher temperatures</w:t>
      </w:r>
      <w:r w:rsidR="006637A1" w:rsidRPr="00A04CE0">
        <w:rPr>
          <w:rFonts w:ascii="Times New Roman" w:hAnsi="Times New Roman" w:cs="Times New Roman"/>
          <w:sz w:val="24"/>
          <w:szCs w:val="24"/>
          <w:lang w:val="en-US"/>
        </w:rPr>
        <w:t xml:space="preserve"> </w:t>
      </w:r>
      <w:r w:rsidR="009A3342" w:rsidRPr="00A04CE0">
        <w:rPr>
          <w:rFonts w:ascii="Times New Roman" w:hAnsi="Times New Roman" w:cs="Times New Roman"/>
          <w:sz w:val="24"/>
          <w:szCs w:val="24"/>
          <w:lang w:val="en-US"/>
        </w:rPr>
        <w:t xml:space="preserve">(Fig. </w:t>
      </w:r>
      <w:r w:rsidR="00286289" w:rsidRPr="00A04CE0">
        <w:rPr>
          <w:rFonts w:ascii="Times New Roman" w:hAnsi="Times New Roman" w:cs="Times New Roman"/>
          <w:sz w:val="24"/>
          <w:szCs w:val="24"/>
          <w:lang w:val="en-US"/>
        </w:rPr>
        <w:t>2</w:t>
      </w:r>
      <w:r w:rsidR="009A3342" w:rsidRPr="00A04CE0">
        <w:rPr>
          <w:rFonts w:ascii="Times New Roman" w:hAnsi="Times New Roman" w:cs="Times New Roman"/>
          <w:sz w:val="24"/>
          <w:szCs w:val="24"/>
          <w:lang w:val="en-US"/>
        </w:rPr>
        <w:t xml:space="preserve">b). </w:t>
      </w:r>
      <w:r w:rsidRPr="00A04CE0">
        <w:rPr>
          <w:rFonts w:ascii="Times New Roman" w:hAnsi="Times New Roman" w:cs="Times New Roman"/>
          <w:sz w:val="24"/>
          <w:szCs w:val="24"/>
          <w:lang w:val="en-US"/>
        </w:rPr>
        <w:t xml:space="preserve">All but one </w:t>
      </w:r>
      <w:r w:rsidR="00563E9C" w:rsidRPr="00A04CE0">
        <w:rPr>
          <w:rFonts w:ascii="Times New Roman" w:hAnsi="Times New Roman" w:cs="Times New Roman"/>
          <w:sz w:val="24"/>
          <w:szCs w:val="24"/>
          <w:lang w:val="en-US"/>
        </w:rPr>
        <w:t xml:space="preserve">species </w:t>
      </w:r>
      <w:r w:rsidRPr="00A04CE0">
        <w:rPr>
          <w:rFonts w:ascii="Times New Roman" w:hAnsi="Times New Roman" w:cs="Times New Roman"/>
          <w:sz w:val="24"/>
          <w:szCs w:val="24"/>
          <w:lang w:val="en-US"/>
        </w:rPr>
        <w:t xml:space="preserve">in </w:t>
      </w:r>
      <w:r w:rsidR="00563E9C" w:rsidRPr="00A04CE0">
        <w:rPr>
          <w:rFonts w:ascii="Times New Roman" w:hAnsi="Times New Roman" w:cs="Times New Roman"/>
          <w:sz w:val="24"/>
          <w:szCs w:val="24"/>
          <w:lang w:val="en-US"/>
        </w:rPr>
        <w:t xml:space="preserve">this stratum </w:t>
      </w:r>
      <w:r w:rsidRPr="00A04CE0">
        <w:rPr>
          <w:rFonts w:ascii="Times New Roman" w:hAnsi="Times New Roman" w:cs="Times New Roman"/>
          <w:sz w:val="24"/>
          <w:szCs w:val="24"/>
          <w:lang w:val="en-US"/>
        </w:rPr>
        <w:t xml:space="preserve">had a </w:t>
      </w:r>
      <w:r w:rsidR="00956C02" w:rsidRPr="00A04CE0">
        <w:rPr>
          <w:rFonts w:ascii="Times New Roman" w:hAnsi="Times New Roman" w:cs="Times New Roman"/>
          <w:sz w:val="24"/>
          <w:szCs w:val="24"/>
          <w:lang w:val="en-US"/>
        </w:rPr>
        <w:t xml:space="preserve">peak of detection </w:t>
      </w:r>
      <w:r w:rsidR="00956C02" w:rsidRPr="00A04CE0">
        <w:rPr>
          <w:rFonts w:ascii="Times New Roman" w:hAnsi="Times New Roman" w:cs="Times New Roman"/>
          <w:sz w:val="24"/>
          <w:szCs w:val="24"/>
          <w:lang w:val="en-US"/>
        </w:rPr>
        <w:lastRenderedPageBreak/>
        <w:t>in January</w:t>
      </w:r>
      <w:r w:rsidRPr="00A04CE0">
        <w:rPr>
          <w:rFonts w:ascii="Times New Roman" w:hAnsi="Times New Roman" w:cs="Times New Roman"/>
          <w:sz w:val="24"/>
          <w:szCs w:val="24"/>
          <w:lang w:val="en-US"/>
        </w:rPr>
        <w:t xml:space="preserve">, </w:t>
      </w:r>
      <w:commentRangeStart w:id="343"/>
      <w:r w:rsidRPr="00A04CE0">
        <w:rPr>
          <w:rFonts w:ascii="Times New Roman" w:hAnsi="Times New Roman" w:cs="Times New Roman"/>
          <w:sz w:val="24"/>
          <w:szCs w:val="24"/>
          <w:lang w:val="en-US"/>
        </w:rPr>
        <w:t>while</w:t>
      </w:r>
      <w:r w:rsidR="00563E9C"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the exception experienced </w:t>
      </w:r>
      <w:commentRangeEnd w:id="343"/>
      <w:r w:rsidR="0037089A">
        <w:rPr>
          <w:rStyle w:val="Refdecomentrio"/>
        </w:rPr>
        <w:commentReference w:id="343"/>
      </w:r>
      <w:r w:rsidRPr="00A04CE0">
        <w:rPr>
          <w:rFonts w:ascii="Times New Roman" w:hAnsi="Times New Roman" w:cs="Times New Roman"/>
          <w:sz w:val="24"/>
          <w:szCs w:val="24"/>
          <w:lang w:val="en-US"/>
        </w:rPr>
        <w:t>a</w:t>
      </w:r>
      <w:r w:rsidR="00956C02" w:rsidRPr="00A04CE0">
        <w:rPr>
          <w:rFonts w:ascii="Times New Roman" w:hAnsi="Times New Roman" w:cs="Times New Roman"/>
          <w:sz w:val="24"/>
          <w:szCs w:val="24"/>
          <w:lang w:val="en-US"/>
        </w:rPr>
        <w:t xml:space="preserve"> decrease in detection </w:t>
      </w:r>
      <w:r w:rsidR="00563E9C" w:rsidRPr="00A04CE0">
        <w:rPr>
          <w:rFonts w:ascii="Times New Roman" w:hAnsi="Times New Roman" w:cs="Times New Roman"/>
          <w:sz w:val="24"/>
          <w:szCs w:val="24"/>
          <w:lang w:val="en-US"/>
        </w:rPr>
        <w:t>in</w:t>
      </w:r>
      <w:r w:rsidR="00956C02" w:rsidRPr="00A04CE0">
        <w:rPr>
          <w:rFonts w:ascii="Times New Roman" w:hAnsi="Times New Roman" w:cs="Times New Roman"/>
          <w:sz w:val="24"/>
          <w:szCs w:val="24"/>
          <w:lang w:val="en-US"/>
        </w:rPr>
        <w:t xml:space="preserve"> this month (Fig. </w:t>
      </w:r>
      <w:r w:rsidR="00286289" w:rsidRPr="00A04CE0">
        <w:rPr>
          <w:rFonts w:ascii="Times New Roman" w:hAnsi="Times New Roman" w:cs="Times New Roman"/>
          <w:sz w:val="24"/>
          <w:szCs w:val="24"/>
          <w:lang w:val="en-US"/>
        </w:rPr>
        <w:t>2</w:t>
      </w:r>
      <w:r w:rsidR="00956C02" w:rsidRPr="00A04CE0">
        <w:rPr>
          <w:rFonts w:ascii="Times New Roman" w:hAnsi="Times New Roman" w:cs="Times New Roman"/>
          <w:sz w:val="24"/>
          <w:szCs w:val="24"/>
          <w:lang w:val="en-US"/>
        </w:rPr>
        <w:t xml:space="preserve">d). </w:t>
      </w:r>
      <w:r w:rsidR="00835A37" w:rsidRPr="00A04CE0">
        <w:rPr>
          <w:rFonts w:ascii="Times New Roman" w:hAnsi="Times New Roman" w:cs="Times New Roman"/>
          <w:sz w:val="24"/>
          <w:szCs w:val="24"/>
          <w:lang w:val="en-US"/>
        </w:rPr>
        <w:t xml:space="preserve">We </w:t>
      </w:r>
      <w:r w:rsidR="00873933" w:rsidRPr="00A04CE0">
        <w:rPr>
          <w:rFonts w:ascii="Times New Roman" w:hAnsi="Times New Roman" w:cs="Times New Roman"/>
          <w:sz w:val="24"/>
          <w:szCs w:val="24"/>
          <w:lang w:val="en-US"/>
        </w:rPr>
        <w:t xml:space="preserve">did </w:t>
      </w:r>
      <w:r w:rsidR="00835A37" w:rsidRPr="00A04CE0">
        <w:rPr>
          <w:rFonts w:ascii="Times New Roman" w:hAnsi="Times New Roman" w:cs="Times New Roman"/>
          <w:sz w:val="24"/>
          <w:szCs w:val="24"/>
          <w:lang w:val="en-US"/>
        </w:rPr>
        <w:t>not f</w:t>
      </w:r>
      <w:r w:rsidR="00873933" w:rsidRPr="00A04CE0">
        <w:rPr>
          <w:rFonts w:ascii="Times New Roman" w:hAnsi="Times New Roman" w:cs="Times New Roman"/>
          <w:sz w:val="24"/>
          <w:szCs w:val="24"/>
          <w:lang w:val="en-US"/>
        </w:rPr>
        <w:t>ind</w:t>
      </w:r>
      <w:r w:rsidR="00835A37" w:rsidRPr="00A04CE0">
        <w:rPr>
          <w:rFonts w:ascii="Times New Roman" w:hAnsi="Times New Roman" w:cs="Times New Roman"/>
          <w:sz w:val="24"/>
          <w:szCs w:val="24"/>
          <w:lang w:val="en-US"/>
        </w:rPr>
        <w:t xml:space="preserve"> </w:t>
      </w:r>
      <w:r w:rsidR="00A17498" w:rsidRPr="00A04CE0">
        <w:rPr>
          <w:rFonts w:ascii="Times New Roman" w:hAnsi="Times New Roman" w:cs="Times New Roman"/>
          <w:sz w:val="24"/>
          <w:szCs w:val="24"/>
          <w:lang w:val="en-US"/>
        </w:rPr>
        <w:t xml:space="preserve">a </w:t>
      </w:r>
      <w:r w:rsidR="0066031D" w:rsidRPr="00A04CE0">
        <w:rPr>
          <w:rFonts w:ascii="Times New Roman" w:hAnsi="Times New Roman" w:cs="Times New Roman"/>
          <w:sz w:val="24"/>
          <w:szCs w:val="24"/>
          <w:lang w:val="en-US"/>
        </w:rPr>
        <w:t>strong</w:t>
      </w:r>
      <w:r w:rsidR="00835A37" w:rsidRPr="00A04CE0">
        <w:rPr>
          <w:rFonts w:ascii="Times New Roman" w:hAnsi="Times New Roman" w:cs="Times New Roman"/>
          <w:sz w:val="24"/>
          <w:szCs w:val="24"/>
          <w:lang w:val="en-US"/>
        </w:rPr>
        <w:t xml:space="preserve"> correlation between detection probability and </w:t>
      </w:r>
      <w:r w:rsidR="008A1B1F" w:rsidRPr="00A04CE0">
        <w:rPr>
          <w:rFonts w:ascii="Times New Roman" w:hAnsi="Times New Roman" w:cs="Times New Roman"/>
          <w:sz w:val="24"/>
          <w:szCs w:val="24"/>
          <w:lang w:val="en-US"/>
        </w:rPr>
        <w:t>raw counts</w:t>
      </w:r>
      <w:r w:rsidR="00835A37" w:rsidRPr="00A04CE0">
        <w:rPr>
          <w:rFonts w:ascii="Times New Roman" w:hAnsi="Times New Roman" w:cs="Times New Roman"/>
          <w:sz w:val="24"/>
          <w:szCs w:val="24"/>
          <w:lang w:val="en-US"/>
        </w:rPr>
        <w:t xml:space="preserve"> for canopy (</w:t>
      </w:r>
      <w:r w:rsidR="003D541C" w:rsidRPr="00A04CE0">
        <w:rPr>
          <w:rFonts w:ascii="Times New Roman" w:hAnsi="Times New Roman" w:cs="Times New Roman"/>
          <w:sz w:val="24"/>
          <w:szCs w:val="24"/>
          <w:lang w:val="en-US"/>
        </w:rPr>
        <w:t>r</w:t>
      </w:r>
      <w:r w:rsidR="008A1B1F" w:rsidRPr="00A04CE0">
        <w:rPr>
          <w:rFonts w:ascii="Times New Roman" w:hAnsi="Times New Roman" w:cs="Times New Roman"/>
          <w:sz w:val="24"/>
          <w:szCs w:val="24"/>
          <w:lang w:val="en-US"/>
        </w:rPr>
        <w:t>ho</w:t>
      </w:r>
      <w:r w:rsidR="00873933" w:rsidRPr="00A04CE0">
        <w:rPr>
          <w:rFonts w:ascii="Times New Roman" w:hAnsi="Times New Roman" w:cs="Times New Roman"/>
          <w:sz w:val="24"/>
          <w:szCs w:val="24"/>
          <w:lang w:val="en-US"/>
        </w:rPr>
        <w:t xml:space="preserve"> </w:t>
      </w:r>
      <w:r w:rsidR="003D541C" w:rsidRPr="00A04CE0">
        <w:rPr>
          <w:rFonts w:ascii="Times New Roman" w:hAnsi="Times New Roman" w:cs="Times New Roman"/>
          <w:sz w:val="24"/>
          <w:szCs w:val="24"/>
          <w:lang w:val="en-US"/>
        </w:rPr>
        <w:t>= 0.</w:t>
      </w:r>
      <w:r w:rsidR="008A1B1F" w:rsidRPr="00A04CE0">
        <w:rPr>
          <w:rFonts w:ascii="Times New Roman" w:hAnsi="Times New Roman" w:cs="Times New Roman"/>
          <w:sz w:val="24"/>
          <w:szCs w:val="24"/>
          <w:lang w:val="en-US"/>
        </w:rPr>
        <w:t>4</w:t>
      </w:r>
      <w:r w:rsidR="00A17498" w:rsidRPr="00A04CE0">
        <w:rPr>
          <w:rFonts w:ascii="Times New Roman" w:hAnsi="Times New Roman" w:cs="Times New Roman"/>
          <w:sz w:val="24"/>
          <w:szCs w:val="24"/>
          <w:lang w:val="en-US"/>
        </w:rPr>
        <w:t>88</w:t>
      </w:r>
      <w:r w:rsidR="003D541C" w:rsidRPr="00A04CE0">
        <w:rPr>
          <w:rFonts w:ascii="Times New Roman" w:hAnsi="Times New Roman" w:cs="Times New Roman"/>
          <w:sz w:val="24"/>
          <w:szCs w:val="24"/>
          <w:lang w:val="en-US"/>
        </w:rPr>
        <w:t>, p</w:t>
      </w:r>
      <w:r w:rsidR="001B66EA" w:rsidRPr="00A04CE0">
        <w:rPr>
          <w:rFonts w:ascii="Times New Roman" w:hAnsi="Times New Roman" w:cs="Times New Roman"/>
          <w:sz w:val="24"/>
          <w:szCs w:val="24"/>
          <w:lang w:val="en-US"/>
        </w:rPr>
        <w:t xml:space="preserve"> </w:t>
      </w:r>
      <w:r w:rsidR="003D541C" w:rsidRPr="00A04CE0">
        <w:rPr>
          <w:rFonts w:ascii="Times New Roman" w:hAnsi="Times New Roman" w:cs="Times New Roman"/>
          <w:sz w:val="24"/>
          <w:szCs w:val="24"/>
          <w:lang w:val="en-US"/>
        </w:rPr>
        <w:t>= 0.00</w:t>
      </w:r>
      <w:r w:rsidR="008A1B1F" w:rsidRPr="00A04CE0">
        <w:rPr>
          <w:rFonts w:ascii="Times New Roman" w:hAnsi="Times New Roman" w:cs="Times New Roman"/>
          <w:sz w:val="24"/>
          <w:szCs w:val="24"/>
          <w:lang w:val="en-US"/>
        </w:rPr>
        <w:t>2</w:t>
      </w:r>
      <w:r w:rsidR="003D541C" w:rsidRPr="00A04CE0">
        <w:rPr>
          <w:rFonts w:ascii="Times New Roman" w:hAnsi="Times New Roman" w:cs="Times New Roman"/>
          <w:sz w:val="24"/>
          <w:szCs w:val="24"/>
          <w:lang w:val="en-US"/>
        </w:rPr>
        <w:t xml:space="preserve">) </w:t>
      </w:r>
      <w:r w:rsidR="008A1B1F" w:rsidRPr="00A04CE0">
        <w:rPr>
          <w:rFonts w:ascii="Times New Roman" w:hAnsi="Times New Roman" w:cs="Times New Roman"/>
          <w:sz w:val="24"/>
          <w:szCs w:val="24"/>
          <w:lang w:val="en-US"/>
        </w:rPr>
        <w:t>or</w:t>
      </w:r>
      <w:r w:rsidR="00D162A0" w:rsidRPr="00A04CE0">
        <w:rPr>
          <w:rFonts w:ascii="Times New Roman" w:hAnsi="Times New Roman" w:cs="Times New Roman"/>
          <w:sz w:val="24"/>
          <w:szCs w:val="24"/>
          <w:lang w:val="en-US"/>
        </w:rPr>
        <w:t xml:space="preserve"> </w:t>
      </w:r>
      <w:r w:rsidR="003D541C" w:rsidRPr="00A04CE0">
        <w:rPr>
          <w:rFonts w:ascii="Times New Roman" w:hAnsi="Times New Roman" w:cs="Times New Roman"/>
          <w:sz w:val="24"/>
          <w:szCs w:val="24"/>
          <w:lang w:val="en-US"/>
        </w:rPr>
        <w:t>understory (r</w:t>
      </w:r>
      <w:r w:rsidR="008A1B1F" w:rsidRPr="00A04CE0">
        <w:rPr>
          <w:rFonts w:ascii="Times New Roman" w:hAnsi="Times New Roman" w:cs="Times New Roman"/>
          <w:sz w:val="24"/>
          <w:szCs w:val="24"/>
          <w:lang w:val="en-US"/>
        </w:rPr>
        <w:t>ho</w:t>
      </w:r>
      <w:r w:rsidR="00873933" w:rsidRPr="00A04CE0">
        <w:rPr>
          <w:rFonts w:ascii="Times New Roman" w:hAnsi="Times New Roman" w:cs="Times New Roman"/>
          <w:sz w:val="24"/>
          <w:szCs w:val="24"/>
          <w:lang w:val="en-US"/>
        </w:rPr>
        <w:t xml:space="preserve"> </w:t>
      </w:r>
      <w:r w:rsidR="003D541C" w:rsidRPr="00A04CE0">
        <w:rPr>
          <w:rFonts w:ascii="Times New Roman" w:hAnsi="Times New Roman" w:cs="Times New Roman"/>
          <w:sz w:val="24"/>
          <w:szCs w:val="24"/>
          <w:lang w:val="en-US"/>
        </w:rPr>
        <w:t>= 0.</w:t>
      </w:r>
      <w:r w:rsidR="008A1B1F" w:rsidRPr="00A04CE0">
        <w:rPr>
          <w:rFonts w:ascii="Times New Roman" w:hAnsi="Times New Roman" w:cs="Times New Roman"/>
          <w:sz w:val="24"/>
          <w:szCs w:val="24"/>
          <w:lang w:val="en-US"/>
        </w:rPr>
        <w:t>4</w:t>
      </w:r>
      <w:r w:rsidR="00A17498" w:rsidRPr="00A04CE0">
        <w:rPr>
          <w:rFonts w:ascii="Times New Roman" w:hAnsi="Times New Roman" w:cs="Times New Roman"/>
          <w:sz w:val="24"/>
          <w:szCs w:val="24"/>
          <w:lang w:val="en-US"/>
        </w:rPr>
        <w:t>89</w:t>
      </w:r>
      <w:r w:rsidR="003D541C" w:rsidRPr="00A04CE0">
        <w:rPr>
          <w:rFonts w:ascii="Times New Roman" w:hAnsi="Times New Roman" w:cs="Times New Roman"/>
          <w:sz w:val="24"/>
          <w:szCs w:val="24"/>
          <w:lang w:val="en-US"/>
        </w:rPr>
        <w:t>, p</w:t>
      </w:r>
      <w:r w:rsidR="001B66EA" w:rsidRPr="00A04CE0">
        <w:rPr>
          <w:rFonts w:ascii="Times New Roman" w:hAnsi="Times New Roman" w:cs="Times New Roman"/>
          <w:sz w:val="24"/>
          <w:szCs w:val="24"/>
          <w:lang w:val="en-US"/>
        </w:rPr>
        <w:t xml:space="preserve"> </w:t>
      </w:r>
      <w:r w:rsidR="00A17498" w:rsidRPr="00A04CE0">
        <w:rPr>
          <w:rFonts w:ascii="Times New Roman" w:hAnsi="Times New Roman" w:cs="Times New Roman"/>
          <w:sz w:val="24"/>
          <w:szCs w:val="24"/>
          <w:lang w:val="en-US"/>
        </w:rPr>
        <w:t>=</w:t>
      </w:r>
      <w:r w:rsidR="003D541C" w:rsidRPr="00A04CE0">
        <w:rPr>
          <w:rFonts w:ascii="Times New Roman" w:hAnsi="Times New Roman" w:cs="Times New Roman"/>
          <w:sz w:val="24"/>
          <w:szCs w:val="24"/>
          <w:lang w:val="en-US"/>
        </w:rPr>
        <w:t xml:space="preserve"> 0.0</w:t>
      </w:r>
      <w:r w:rsidR="00A17498" w:rsidRPr="00A04CE0">
        <w:rPr>
          <w:rFonts w:ascii="Times New Roman" w:hAnsi="Times New Roman" w:cs="Times New Roman"/>
          <w:sz w:val="24"/>
          <w:szCs w:val="24"/>
          <w:lang w:val="en-US"/>
        </w:rPr>
        <w:t>0</w:t>
      </w:r>
      <w:r w:rsidR="008A1B1F" w:rsidRPr="00A04CE0">
        <w:rPr>
          <w:rFonts w:ascii="Times New Roman" w:hAnsi="Times New Roman" w:cs="Times New Roman"/>
          <w:sz w:val="24"/>
          <w:szCs w:val="24"/>
          <w:lang w:val="en-US"/>
        </w:rPr>
        <w:t>3)</w:t>
      </w:r>
      <w:r w:rsidRPr="00A04CE0">
        <w:rPr>
          <w:rFonts w:ascii="Times New Roman" w:hAnsi="Times New Roman" w:cs="Times New Roman"/>
          <w:sz w:val="24"/>
          <w:szCs w:val="24"/>
          <w:lang w:val="en-US"/>
        </w:rPr>
        <w:t xml:space="preserve"> assemblages.</w:t>
      </w:r>
    </w:p>
    <w:p w14:paraId="0E08F34A" w14:textId="7757353B" w:rsidR="009061E4" w:rsidRPr="00A04CE0" w:rsidRDefault="00BF4B52" w:rsidP="00BF4B52">
      <w:pPr>
        <w:spacing w:after="0" w:line="480" w:lineRule="auto"/>
        <w:ind w:firstLine="708"/>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We </w:t>
      </w:r>
      <w:r w:rsidR="001B66EA" w:rsidRPr="00A04CE0">
        <w:rPr>
          <w:rFonts w:ascii="Times New Roman" w:hAnsi="Times New Roman" w:cs="Times New Roman"/>
          <w:sz w:val="24"/>
          <w:szCs w:val="24"/>
          <w:lang w:val="en-US"/>
        </w:rPr>
        <w:t xml:space="preserve">did </w:t>
      </w:r>
      <w:r w:rsidRPr="00A04CE0">
        <w:rPr>
          <w:rFonts w:ascii="Times New Roman" w:hAnsi="Times New Roman" w:cs="Times New Roman"/>
          <w:sz w:val="24"/>
          <w:szCs w:val="24"/>
          <w:lang w:val="en-US"/>
        </w:rPr>
        <w:t xml:space="preserve">not </w:t>
      </w:r>
      <w:r w:rsidR="00385491" w:rsidRPr="00A04CE0">
        <w:rPr>
          <w:rFonts w:ascii="Times New Roman" w:hAnsi="Times New Roman" w:cs="Times New Roman"/>
          <w:sz w:val="24"/>
          <w:szCs w:val="24"/>
          <w:lang w:val="en-US"/>
        </w:rPr>
        <w:t xml:space="preserve">find </w:t>
      </w:r>
      <w:r w:rsidRPr="00A04CE0">
        <w:rPr>
          <w:rFonts w:ascii="Times New Roman" w:hAnsi="Times New Roman" w:cs="Times New Roman"/>
          <w:sz w:val="24"/>
          <w:szCs w:val="24"/>
          <w:lang w:val="en-US"/>
        </w:rPr>
        <w:t xml:space="preserve">phylogenetic signal for mean detection probability for </w:t>
      </w:r>
      <w:r w:rsidR="00385491"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canopy (K= 0.3</w:t>
      </w:r>
      <w:r w:rsidR="00C7064F" w:rsidRPr="00A04CE0">
        <w:rPr>
          <w:rFonts w:ascii="Times New Roman" w:hAnsi="Times New Roman" w:cs="Times New Roman"/>
          <w:sz w:val="24"/>
          <w:szCs w:val="24"/>
          <w:lang w:val="en-US"/>
        </w:rPr>
        <w:t>0</w:t>
      </w:r>
      <w:r w:rsidR="009061E4" w:rsidRPr="00A04CE0">
        <w:rPr>
          <w:rFonts w:ascii="Times New Roman" w:hAnsi="Times New Roman" w:cs="Times New Roman"/>
          <w:sz w:val="24"/>
          <w:szCs w:val="24"/>
          <w:lang w:val="en-US"/>
        </w:rPr>
        <w:t>2</w:t>
      </w:r>
      <w:r w:rsidRPr="00A04CE0">
        <w:rPr>
          <w:rFonts w:ascii="Times New Roman" w:hAnsi="Times New Roman" w:cs="Times New Roman"/>
          <w:sz w:val="24"/>
          <w:szCs w:val="24"/>
          <w:lang w:val="en-US"/>
        </w:rPr>
        <w:t>) or understory (K= 0.2</w:t>
      </w:r>
      <w:r w:rsidR="009061E4" w:rsidRPr="00A04CE0">
        <w:rPr>
          <w:rFonts w:ascii="Times New Roman" w:hAnsi="Times New Roman" w:cs="Times New Roman"/>
          <w:sz w:val="24"/>
          <w:szCs w:val="24"/>
          <w:lang w:val="en-US"/>
        </w:rPr>
        <w:t>7</w:t>
      </w:r>
      <w:r w:rsidR="00C7064F" w:rsidRPr="00A04CE0">
        <w:rPr>
          <w:rFonts w:ascii="Times New Roman" w:hAnsi="Times New Roman" w:cs="Times New Roman"/>
          <w:sz w:val="24"/>
          <w:szCs w:val="24"/>
          <w:lang w:val="en-US"/>
        </w:rPr>
        <w:t>6</w:t>
      </w:r>
      <w:r w:rsidRPr="00A04CE0">
        <w:rPr>
          <w:rFonts w:ascii="Times New Roman" w:hAnsi="Times New Roman" w:cs="Times New Roman"/>
          <w:sz w:val="24"/>
          <w:szCs w:val="24"/>
          <w:lang w:val="en-US"/>
        </w:rPr>
        <w:t>)</w:t>
      </w:r>
      <w:r w:rsidR="006A423E" w:rsidRPr="00A04CE0">
        <w:rPr>
          <w:rFonts w:ascii="Times New Roman" w:hAnsi="Times New Roman" w:cs="Times New Roman"/>
          <w:sz w:val="24"/>
          <w:szCs w:val="24"/>
          <w:lang w:val="en-US"/>
        </w:rPr>
        <w:t xml:space="preserve">, indicating that </w:t>
      </w:r>
      <w:r w:rsidR="009061E4" w:rsidRPr="00A04CE0">
        <w:rPr>
          <w:rFonts w:ascii="Times New Roman" w:hAnsi="Times New Roman" w:cs="Times New Roman"/>
          <w:sz w:val="24"/>
          <w:szCs w:val="24"/>
          <w:lang w:val="en-US"/>
        </w:rPr>
        <w:t>species detection is</w:t>
      </w:r>
      <w:r w:rsidR="006A423E" w:rsidRPr="00A04CE0">
        <w:rPr>
          <w:rFonts w:ascii="Times New Roman" w:hAnsi="Times New Roman" w:cs="Times New Roman"/>
          <w:sz w:val="24"/>
          <w:szCs w:val="24"/>
          <w:lang w:val="en-US"/>
        </w:rPr>
        <w:t xml:space="preserve"> not </w:t>
      </w:r>
      <w:r w:rsidR="009061E4" w:rsidRPr="00A04CE0">
        <w:rPr>
          <w:rFonts w:ascii="Times New Roman" w:hAnsi="Times New Roman" w:cs="Times New Roman"/>
          <w:sz w:val="24"/>
          <w:szCs w:val="24"/>
          <w:lang w:val="en-US"/>
        </w:rPr>
        <w:t xml:space="preserve">an artefact of the </w:t>
      </w:r>
      <w:r w:rsidR="006A423E" w:rsidRPr="00A04CE0">
        <w:rPr>
          <w:rFonts w:ascii="Times New Roman" w:hAnsi="Times New Roman" w:cs="Times New Roman"/>
          <w:sz w:val="24"/>
          <w:szCs w:val="24"/>
          <w:lang w:val="en-US"/>
        </w:rPr>
        <w:t>phylogenetic</w:t>
      </w:r>
      <w:r w:rsidR="009061E4" w:rsidRPr="00A04CE0">
        <w:rPr>
          <w:rFonts w:ascii="Times New Roman" w:hAnsi="Times New Roman" w:cs="Times New Roman"/>
          <w:sz w:val="24"/>
          <w:szCs w:val="24"/>
          <w:lang w:val="en-US"/>
        </w:rPr>
        <w:t xml:space="preserve"> relationship</w:t>
      </w:r>
      <w:r w:rsidR="00563E9C" w:rsidRPr="00A04CE0">
        <w:rPr>
          <w:rFonts w:ascii="Times New Roman" w:hAnsi="Times New Roman" w:cs="Times New Roman"/>
          <w:sz w:val="24"/>
          <w:szCs w:val="24"/>
          <w:lang w:val="en-US"/>
        </w:rPr>
        <w:t>s among species</w:t>
      </w:r>
      <w:r w:rsidR="00B874E2">
        <w:rPr>
          <w:rFonts w:ascii="Times New Roman" w:hAnsi="Times New Roman" w:cs="Times New Roman"/>
          <w:sz w:val="24"/>
          <w:szCs w:val="24"/>
          <w:lang w:val="en-US"/>
        </w:rPr>
        <w:t xml:space="preserve"> </w:t>
      </w:r>
      <w:r w:rsidR="00B874E2" w:rsidRPr="00330C05">
        <w:rPr>
          <w:rFonts w:ascii="Times New Roman" w:hAnsi="Times New Roman" w:cs="Times New Roman"/>
          <w:sz w:val="24"/>
          <w:szCs w:val="24"/>
          <w:lang w:val="en-US"/>
        </w:rPr>
        <w:t>(</w:t>
      </w:r>
      <w:r w:rsidR="00B338B1" w:rsidRPr="00330C05">
        <w:rPr>
          <w:rFonts w:ascii="Times New Roman" w:hAnsi="Times New Roman" w:cs="Times New Roman"/>
          <w:iCs/>
          <w:sz w:val="24"/>
          <w:szCs w:val="24"/>
          <w:lang w:val="en-US"/>
        </w:rPr>
        <w:t>Supplementary</w:t>
      </w:r>
      <w:r w:rsidR="00B874E2" w:rsidRPr="00330C05">
        <w:rPr>
          <w:rFonts w:ascii="Times New Roman" w:hAnsi="Times New Roman" w:cs="Times New Roman"/>
          <w:iCs/>
          <w:sz w:val="24"/>
          <w:szCs w:val="24"/>
          <w:lang w:val="en-US"/>
        </w:rPr>
        <w:t xml:space="preserve"> </w:t>
      </w:r>
      <w:r w:rsidR="006B36B1">
        <w:rPr>
          <w:rFonts w:ascii="Times New Roman" w:hAnsi="Times New Roman" w:cs="Times New Roman"/>
          <w:iCs/>
          <w:sz w:val="24"/>
          <w:szCs w:val="24"/>
          <w:lang w:val="en-US"/>
        </w:rPr>
        <w:t>information</w:t>
      </w:r>
      <w:r w:rsidR="00B874E2" w:rsidRPr="00330C05">
        <w:rPr>
          <w:rFonts w:ascii="Times New Roman" w:hAnsi="Times New Roman" w:cs="Times New Roman"/>
          <w:iCs/>
          <w:sz w:val="24"/>
          <w:szCs w:val="24"/>
          <w:lang w:val="en-US"/>
        </w:rPr>
        <w:t xml:space="preserve"> Fig. </w:t>
      </w:r>
      <w:r w:rsidR="006B36B1">
        <w:rPr>
          <w:rFonts w:ascii="Times New Roman" w:hAnsi="Times New Roman" w:cs="Times New Roman"/>
          <w:iCs/>
          <w:sz w:val="24"/>
          <w:szCs w:val="24"/>
          <w:lang w:val="en-US"/>
        </w:rPr>
        <w:t>A</w:t>
      </w:r>
      <w:r w:rsidR="00B874E2" w:rsidRPr="00330C05">
        <w:rPr>
          <w:rFonts w:ascii="Times New Roman" w:hAnsi="Times New Roman" w:cs="Times New Roman"/>
          <w:iCs/>
          <w:sz w:val="24"/>
          <w:szCs w:val="24"/>
          <w:lang w:val="en-US"/>
        </w:rPr>
        <w:t>2)</w:t>
      </w:r>
      <w:r w:rsidRPr="00A04CE0">
        <w:rPr>
          <w:rFonts w:ascii="Times New Roman" w:hAnsi="Times New Roman" w:cs="Times New Roman"/>
          <w:sz w:val="24"/>
          <w:szCs w:val="24"/>
          <w:lang w:val="en-US"/>
        </w:rPr>
        <w:t xml:space="preserve">. </w:t>
      </w:r>
      <w:r w:rsidR="009061E4" w:rsidRPr="00A04CE0">
        <w:rPr>
          <w:rFonts w:ascii="Times New Roman" w:hAnsi="Times New Roman" w:cs="Times New Roman"/>
          <w:sz w:val="24"/>
          <w:szCs w:val="24"/>
          <w:lang w:val="en-US"/>
        </w:rPr>
        <w:t>We observed a</w:t>
      </w:r>
      <w:r w:rsidR="000949A3" w:rsidRPr="00A04CE0">
        <w:rPr>
          <w:rFonts w:ascii="Times New Roman" w:hAnsi="Times New Roman" w:cs="Times New Roman"/>
          <w:sz w:val="24"/>
          <w:szCs w:val="24"/>
          <w:lang w:val="en-US"/>
        </w:rPr>
        <w:t xml:space="preserve"> positive</w:t>
      </w:r>
      <w:r w:rsidR="009061E4" w:rsidRPr="00A04CE0">
        <w:rPr>
          <w:rFonts w:ascii="Times New Roman" w:hAnsi="Times New Roman" w:cs="Times New Roman"/>
          <w:sz w:val="24"/>
          <w:szCs w:val="24"/>
          <w:lang w:val="en-US"/>
        </w:rPr>
        <w:t xml:space="preserve"> </w:t>
      </w:r>
      <w:r w:rsidR="002238BE" w:rsidRPr="00A04CE0">
        <w:rPr>
          <w:rFonts w:ascii="Times New Roman" w:hAnsi="Times New Roman" w:cs="Times New Roman"/>
          <w:sz w:val="24"/>
          <w:szCs w:val="24"/>
          <w:lang w:val="en-US"/>
        </w:rPr>
        <w:t xml:space="preserve">effect </w:t>
      </w:r>
      <w:r w:rsidR="00563E9C" w:rsidRPr="00A04CE0">
        <w:rPr>
          <w:rFonts w:ascii="Times New Roman" w:hAnsi="Times New Roman" w:cs="Times New Roman"/>
          <w:sz w:val="24"/>
          <w:szCs w:val="24"/>
          <w:lang w:val="en-US"/>
        </w:rPr>
        <w:t xml:space="preserve">for </w:t>
      </w:r>
      <w:r w:rsidR="000949A3" w:rsidRPr="00A04CE0">
        <w:rPr>
          <w:rFonts w:ascii="Times New Roman" w:hAnsi="Times New Roman" w:cs="Times New Roman"/>
          <w:sz w:val="24"/>
          <w:szCs w:val="24"/>
          <w:lang w:val="en-US"/>
        </w:rPr>
        <w:t xml:space="preserve">aspect ratio </w:t>
      </w:r>
      <w:r w:rsidR="00385491" w:rsidRPr="00A04CE0">
        <w:rPr>
          <w:rFonts w:ascii="Times New Roman" w:hAnsi="Times New Roman" w:cs="Times New Roman"/>
          <w:sz w:val="24"/>
          <w:szCs w:val="24"/>
          <w:lang w:val="en-US"/>
        </w:rPr>
        <w:t xml:space="preserve">on </w:t>
      </w:r>
      <w:r w:rsidR="002238BE" w:rsidRPr="00A04CE0">
        <w:rPr>
          <w:rFonts w:ascii="Times New Roman" w:hAnsi="Times New Roman" w:cs="Times New Roman"/>
          <w:sz w:val="24"/>
          <w:szCs w:val="24"/>
          <w:lang w:val="en-US"/>
        </w:rPr>
        <w:t>detection</w:t>
      </w:r>
      <w:r w:rsidR="000949A3" w:rsidRPr="00A04CE0">
        <w:rPr>
          <w:rFonts w:ascii="Times New Roman" w:hAnsi="Times New Roman" w:cs="Times New Roman"/>
          <w:sz w:val="24"/>
          <w:szCs w:val="24"/>
          <w:lang w:val="en-US"/>
        </w:rPr>
        <w:t xml:space="preserve"> probability </w:t>
      </w:r>
      <w:r w:rsidR="00385491" w:rsidRPr="00A04CE0">
        <w:rPr>
          <w:rFonts w:ascii="Times New Roman" w:hAnsi="Times New Roman" w:cs="Times New Roman"/>
          <w:sz w:val="24"/>
          <w:szCs w:val="24"/>
          <w:lang w:val="en-US"/>
        </w:rPr>
        <w:t xml:space="preserve">in the </w:t>
      </w:r>
      <w:r w:rsidR="002238BE" w:rsidRPr="00A04CE0">
        <w:rPr>
          <w:rFonts w:ascii="Times New Roman" w:hAnsi="Times New Roman" w:cs="Times New Roman"/>
          <w:sz w:val="24"/>
          <w:szCs w:val="24"/>
          <w:lang w:val="en-US"/>
        </w:rPr>
        <w:t>canopy</w:t>
      </w:r>
      <w:r w:rsidR="00F31A27" w:rsidRPr="00A04CE0">
        <w:rPr>
          <w:rFonts w:ascii="Times New Roman" w:hAnsi="Times New Roman" w:cs="Times New Roman"/>
          <w:sz w:val="24"/>
          <w:szCs w:val="24"/>
          <w:lang w:val="en-US"/>
        </w:rPr>
        <w:t xml:space="preserve"> (</w:t>
      </w:r>
      <w:r w:rsidR="000949A3" w:rsidRPr="00A04CE0">
        <w:rPr>
          <w:rFonts w:ascii="Times New Roman" w:hAnsi="Times New Roman" w:cs="Times New Roman"/>
          <w:sz w:val="24"/>
          <w:szCs w:val="24"/>
          <w:lang w:val="en-US"/>
        </w:rPr>
        <w:t xml:space="preserve">Fig. </w:t>
      </w:r>
      <w:r w:rsidR="00286289" w:rsidRPr="00A04CE0">
        <w:rPr>
          <w:rFonts w:ascii="Times New Roman" w:hAnsi="Times New Roman" w:cs="Times New Roman"/>
          <w:sz w:val="24"/>
          <w:szCs w:val="24"/>
          <w:lang w:val="en-US"/>
        </w:rPr>
        <w:t>3</w:t>
      </w:r>
      <w:r w:rsidR="000949A3" w:rsidRPr="00A04CE0">
        <w:rPr>
          <w:rFonts w:ascii="Times New Roman" w:hAnsi="Times New Roman" w:cs="Times New Roman"/>
          <w:sz w:val="24"/>
          <w:szCs w:val="24"/>
          <w:lang w:val="en-US"/>
        </w:rPr>
        <w:t xml:space="preserve">a, </w:t>
      </w:r>
      <w:r w:rsidR="00F31A27" w:rsidRPr="00A04CE0">
        <w:rPr>
          <w:rFonts w:ascii="Times New Roman" w:hAnsi="Times New Roman" w:cs="Times New Roman"/>
          <w:sz w:val="24"/>
          <w:szCs w:val="24"/>
          <w:lang w:val="en-US"/>
        </w:rPr>
        <w:t>Table 2</w:t>
      </w:r>
      <w:commentRangeStart w:id="344"/>
      <w:r w:rsidR="00F31A27" w:rsidRPr="00A04CE0">
        <w:rPr>
          <w:rFonts w:ascii="Times New Roman" w:hAnsi="Times New Roman" w:cs="Times New Roman"/>
          <w:sz w:val="24"/>
          <w:szCs w:val="24"/>
          <w:lang w:val="en-US"/>
        </w:rPr>
        <w:t>)</w:t>
      </w:r>
      <w:r w:rsidR="00405E53" w:rsidRPr="00A04CE0">
        <w:rPr>
          <w:rFonts w:ascii="Times New Roman" w:hAnsi="Times New Roman" w:cs="Times New Roman"/>
          <w:sz w:val="24"/>
          <w:szCs w:val="24"/>
          <w:lang w:val="en-US"/>
        </w:rPr>
        <w:t>,</w:t>
      </w:r>
      <w:r w:rsidR="00914167" w:rsidRPr="00A04CE0">
        <w:rPr>
          <w:rFonts w:ascii="Times New Roman" w:hAnsi="Times New Roman" w:cs="Times New Roman"/>
          <w:sz w:val="24"/>
          <w:szCs w:val="24"/>
          <w:lang w:val="en-US"/>
        </w:rPr>
        <w:t xml:space="preserve"> and </w:t>
      </w:r>
      <w:r w:rsidR="00563E9C" w:rsidRPr="00A04CE0">
        <w:rPr>
          <w:rFonts w:ascii="Times New Roman" w:hAnsi="Times New Roman" w:cs="Times New Roman"/>
          <w:sz w:val="24"/>
          <w:szCs w:val="24"/>
          <w:lang w:val="en-US"/>
        </w:rPr>
        <w:t xml:space="preserve">for </w:t>
      </w:r>
      <w:r w:rsidR="002238BE" w:rsidRPr="00A04CE0">
        <w:rPr>
          <w:rFonts w:ascii="Times New Roman" w:hAnsi="Times New Roman" w:cs="Times New Roman"/>
          <w:sz w:val="24"/>
          <w:szCs w:val="24"/>
          <w:lang w:val="en-US"/>
        </w:rPr>
        <w:t xml:space="preserve">abdomen mass in </w:t>
      </w:r>
      <w:r w:rsidR="00F31A27" w:rsidRPr="00A04CE0">
        <w:rPr>
          <w:rFonts w:ascii="Times New Roman" w:hAnsi="Times New Roman" w:cs="Times New Roman"/>
          <w:sz w:val="24"/>
          <w:szCs w:val="24"/>
          <w:lang w:val="en-US"/>
        </w:rPr>
        <w:t xml:space="preserve">the </w:t>
      </w:r>
      <w:r w:rsidR="002238BE" w:rsidRPr="00A04CE0">
        <w:rPr>
          <w:rFonts w:ascii="Times New Roman" w:hAnsi="Times New Roman" w:cs="Times New Roman"/>
          <w:sz w:val="24"/>
          <w:szCs w:val="24"/>
          <w:lang w:val="en-US"/>
        </w:rPr>
        <w:t xml:space="preserve">understory </w:t>
      </w:r>
      <w:commentRangeEnd w:id="344"/>
      <w:r w:rsidR="0037089A">
        <w:rPr>
          <w:rStyle w:val="Refdecomentrio"/>
        </w:rPr>
        <w:commentReference w:id="344"/>
      </w:r>
      <w:r w:rsidR="002238BE" w:rsidRPr="00A04CE0">
        <w:rPr>
          <w:rFonts w:ascii="Times New Roman" w:hAnsi="Times New Roman" w:cs="Times New Roman"/>
          <w:sz w:val="24"/>
          <w:szCs w:val="24"/>
          <w:lang w:val="en-US"/>
        </w:rPr>
        <w:t>(</w:t>
      </w:r>
      <w:r w:rsidR="00F31A27" w:rsidRPr="00A04CE0">
        <w:rPr>
          <w:rFonts w:ascii="Times New Roman" w:hAnsi="Times New Roman" w:cs="Times New Roman"/>
          <w:sz w:val="24"/>
          <w:szCs w:val="24"/>
          <w:lang w:val="en-US"/>
        </w:rPr>
        <w:t xml:space="preserve">Fig. </w:t>
      </w:r>
      <w:r w:rsidR="00286289" w:rsidRPr="00A04CE0">
        <w:rPr>
          <w:rFonts w:ascii="Times New Roman" w:hAnsi="Times New Roman" w:cs="Times New Roman"/>
          <w:sz w:val="24"/>
          <w:szCs w:val="24"/>
          <w:lang w:val="en-US"/>
        </w:rPr>
        <w:t>3</w:t>
      </w:r>
      <w:r w:rsidR="00F31A27" w:rsidRPr="00A04CE0">
        <w:rPr>
          <w:rFonts w:ascii="Times New Roman" w:hAnsi="Times New Roman" w:cs="Times New Roman"/>
          <w:sz w:val="24"/>
          <w:szCs w:val="24"/>
          <w:lang w:val="en-US"/>
        </w:rPr>
        <w:t xml:space="preserve">b, </w:t>
      </w:r>
      <w:r w:rsidR="002238BE" w:rsidRPr="00A04CE0">
        <w:rPr>
          <w:rFonts w:ascii="Times New Roman" w:hAnsi="Times New Roman" w:cs="Times New Roman"/>
          <w:sz w:val="24"/>
          <w:szCs w:val="24"/>
          <w:lang w:val="en-US"/>
        </w:rPr>
        <w:t>Table 2)</w:t>
      </w:r>
      <w:r w:rsidR="00F31A27" w:rsidRPr="00A04CE0">
        <w:rPr>
          <w:rFonts w:ascii="Times New Roman" w:hAnsi="Times New Roman" w:cs="Times New Roman"/>
          <w:sz w:val="24"/>
          <w:szCs w:val="24"/>
          <w:lang w:val="en-US"/>
        </w:rPr>
        <w:t xml:space="preserve">. </w:t>
      </w:r>
    </w:p>
    <w:p w14:paraId="719A9156" w14:textId="2DE36689" w:rsidR="002C2146" w:rsidRPr="00A04CE0" w:rsidRDefault="00A34689" w:rsidP="00BF4B52">
      <w:pPr>
        <w:spacing w:after="0" w:line="480" w:lineRule="auto"/>
        <w:ind w:firstLine="708"/>
        <w:contextualSpacing/>
        <w:rPr>
          <w:rFonts w:ascii="Times New Roman" w:hAnsi="Times New Roman" w:cs="Times New Roman"/>
          <w:bCs/>
          <w:sz w:val="24"/>
          <w:szCs w:val="24"/>
          <w:lang w:val="en-US"/>
        </w:rPr>
      </w:pPr>
      <w:r w:rsidRPr="00A04CE0">
        <w:rPr>
          <w:rFonts w:ascii="Times New Roman" w:hAnsi="Times New Roman" w:cs="Times New Roman"/>
          <w:sz w:val="24"/>
          <w:szCs w:val="24"/>
          <w:lang w:val="en-US"/>
        </w:rPr>
        <w:t>Hidden diversity demonstrated that</w:t>
      </w:r>
      <w:r w:rsidRPr="00A04CE0">
        <w:rPr>
          <w:rFonts w:ascii="Times New Roman" w:hAnsi="Times New Roman" w:cs="Times New Roman"/>
          <w:bCs/>
          <w:sz w:val="24"/>
          <w:szCs w:val="24"/>
          <w:lang w:val="en-US"/>
        </w:rPr>
        <w:t xml:space="preserve"> all diversity measures </w:t>
      </w:r>
      <w:r w:rsidR="00385491" w:rsidRPr="00A04CE0">
        <w:rPr>
          <w:rFonts w:ascii="Times New Roman" w:hAnsi="Times New Roman" w:cs="Times New Roman"/>
          <w:bCs/>
          <w:sz w:val="24"/>
          <w:szCs w:val="24"/>
          <w:lang w:val="en-US"/>
        </w:rPr>
        <w:t xml:space="preserve">had </w:t>
      </w:r>
      <w:r w:rsidRPr="00A04CE0">
        <w:rPr>
          <w:rFonts w:ascii="Times New Roman" w:hAnsi="Times New Roman" w:cs="Times New Roman"/>
          <w:bCs/>
          <w:sz w:val="24"/>
          <w:szCs w:val="24"/>
          <w:lang w:val="en-US"/>
        </w:rPr>
        <w:t>similar behavior among strata</w:t>
      </w:r>
      <w:r w:rsidR="000C787A" w:rsidRPr="00A04CE0">
        <w:rPr>
          <w:rFonts w:ascii="Times New Roman" w:hAnsi="Times New Roman" w:cs="Times New Roman"/>
          <w:bCs/>
          <w:sz w:val="24"/>
          <w:szCs w:val="24"/>
          <w:lang w:val="en-US"/>
        </w:rPr>
        <w:t xml:space="preserve"> when incidence data </w:t>
      </w:r>
      <w:r w:rsidR="00385491" w:rsidRPr="00A04CE0">
        <w:rPr>
          <w:rFonts w:ascii="Times New Roman" w:hAnsi="Times New Roman" w:cs="Times New Roman"/>
          <w:bCs/>
          <w:sz w:val="24"/>
          <w:szCs w:val="24"/>
          <w:lang w:val="en-US"/>
        </w:rPr>
        <w:t xml:space="preserve">were </w:t>
      </w:r>
      <w:r w:rsidR="000C787A" w:rsidRPr="00A04CE0">
        <w:rPr>
          <w:rFonts w:ascii="Times New Roman" w:hAnsi="Times New Roman" w:cs="Times New Roman"/>
          <w:bCs/>
          <w:sz w:val="24"/>
          <w:szCs w:val="24"/>
          <w:lang w:val="en-US"/>
        </w:rPr>
        <w:t>used</w:t>
      </w:r>
      <w:r w:rsidR="00C62DB9" w:rsidRPr="00A04CE0">
        <w:rPr>
          <w:rFonts w:ascii="Times New Roman" w:hAnsi="Times New Roman" w:cs="Times New Roman"/>
          <w:bCs/>
          <w:sz w:val="24"/>
          <w:szCs w:val="24"/>
          <w:lang w:val="en-US"/>
        </w:rPr>
        <w:t xml:space="preserve">, </w:t>
      </w:r>
      <w:r w:rsidR="00385491" w:rsidRPr="00A04CE0">
        <w:rPr>
          <w:rFonts w:ascii="Times New Roman" w:hAnsi="Times New Roman" w:cs="Times New Roman"/>
          <w:bCs/>
          <w:sz w:val="24"/>
          <w:szCs w:val="24"/>
          <w:lang w:val="en-US"/>
        </w:rPr>
        <w:t>with</w:t>
      </w:r>
      <w:r w:rsidRPr="00A04CE0">
        <w:rPr>
          <w:rFonts w:ascii="Times New Roman" w:hAnsi="Times New Roman" w:cs="Times New Roman"/>
          <w:bCs/>
          <w:sz w:val="24"/>
          <w:szCs w:val="24"/>
          <w:lang w:val="en-US"/>
        </w:rPr>
        <w:t xml:space="preserve"> most cases </w:t>
      </w:r>
      <w:r w:rsidR="00385491" w:rsidRPr="00A04CE0">
        <w:rPr>
          <w:rFonts w:ascii="Times New Roman" w:hAnsi="Times New Roman" w:cs="Times New Roman"/>
          <w:bCs/>
          <w:sz w:val="24"/>
          <w:szCs w:val="24"/>
          <w:lang w:val="en-US"/>
        </w:rPr>
        <w:t xml:space="preserve">being </w:t>
      </w:r>
      <w:r w:rsidRPr="00A04CE0">
        <w:rPr>
          <w:rFonts w:ascii="Times New Roman" w:hAnsi="Times New Roman" w:cs="Times New Roman"/>
          <w:bCs/>
          <w:sz w:val="24"/>
          <w:szCs w:val="24"/>
          <w:lang w:val="en-US"/>
        </w:rPr>
        <w:t>underestimated (negative values of hidden diversity) or overlapping zero</w:t>
      </w:r>
      <w:r w:rsidR="00C62DB9" w:rsidRPr="00A04CE0">
        <w:rPr>
          <w:rFonts w:ascii="Times New Roman" w:hAnsi="Times New Roman" w:cs="Times New Roman"/>
          <w:bCs/>
          <w:sz w:val="24"/>
          <w:szCs w:val="24"/>
          <w:lang w:val="en-US"/>
        </w:rPr>
        <w:t xml:space="preserve"> (Fig. </w:t>
      </w:r>
      <w:r w:rsidR="00286289" w:rsidRPr="00A04CE0">
        <w:rPr>
          <w:rFonts w:ascii="Times New Roman" w:hAnsi="Times New Roman" w:cs="Times New Roman"/>
          <w:bCs/>
          <w:sz w:val="24"/>
          <w:szCs w:val="24"/>
          <w:lang w:val="en-US"/>
        </w:rPr>
        <w:t>4</w:t>
      </w:r>
      <w:r w:rsidR="00C62DB9" w:rsidRPr="00A04CE0">
        <w:rPr>
          <w:rFonts w:ascii="Times New Roman" w:hAnsi="Times New Roman" w:cs="Times New Roman"/>
          <w:bCs/>
          <w:sz w:val="24"/>
          <w:szCs w:val="24"/>
          <w:lang w:val="en-US"/>
        </w:rPr>
        <w:t>)</w:t>
      </w:r>
      <w:r w:rsidRPr="00A04CE0">
        <w:rPr>
          <w:rFonts w:ascii="Times New Roman" w:hAnsi="Times New Roman" w:cs="Times New Roman"/>
          <w:bCs/>
          <w:sz w:val="24"/>
          <w:szCs w:val="24"/>
          <w:lang w:val="en-US"/>
        </w:rPr>
        <w:t xml:space="preserve">. </w:t>
      </w:r>
      <w:r w:rsidR="00187D44" w:rsidRPr="00A04CE0">
        <w:rPr>
          <w:rFonts w:ascii="Times New Roman" w:hAnsi="Times New Roman" w:cs="Times New Roman"/>
          <w:bCs/>
          <w:sz w:val="24"/>
          <w:szCs w:val="24"/>
          <w:lang w:val="en-US"/>
        </w:rPr>
        <w:t>When we did not consider imperfect detection</w:t>
      </w:r>
      <w:r w:rsidR="00127419" w:rsidRPr="00A04CE0">
        <w:rPr>
          <w:rFonts w:ascii="Times New Roman" w:hAnsi="Times New Roman" w:cs="Times New Roman"/>
          <w:bCs/>
          <w:sz w:val="24"/>
          <w:szCs w:val="24"/>
          <w:lang w:val="en-US"/>
        </w:rPr>
        <w:t>,</w:t>
      </w:r>
      <w:r w:rsidR="00187D44" w:rsidRPr="00A04CE0">
        <w:rPr>
          <w:rFonts w:ascii="Times New Roman" w:hAnsi="Times New Roman" w:cs="Times New Roman"/>
          <w:bCs/>
          <w:sz w:val="24"/>
          <w:szCs w:val="24"/>
          <w:lang w:val="en-US"/>
        </w:rPr>
        <w:t xml:space="preserve"> the p</w:t>
      </w:r>
      <w:r w:rsidRPr="00A04CE0">
        <w:rPr>
          <w:rFonts w:ascii="Times New Roman" w:hAnsi="Times New Roman" w:cs="Times New Roman"/>
          <w:bCs/>
          <w:sz w:val="24"/>
          <w:szCs w:val="24"/>
          <w:lang w:val="en-US"/>
        </w:rPr>
        <w:t xml:space="preserve">hylogenetic and functional measures </w:t>
      </w:r>
      <w:r w:rsidR="000C787A" w:rsidRPr="00A04CE0">
        <w:rPr>
          <w:rFonts w:ascii="Times New Roman" w:hAnsi="Times New Roman" w:cs="Times New Roman"/>
          <w:bCs/>
          <w:sz w:val="24"/>
          <w:szCs w:val="24"/>
          <w:lang w:val="en-US"/>
        </w:rPr>
        <w:t>had</w:t>
      </w:r>
      <w:r w:rsidRPr="00A04CE0">
        <w:rPr>
          <w:rFonts w:ascii="Times New Roman" w:hAnsi="Times New Roman" w:cs="Times New Roman"/>
          <w:bCs/>
          <w:sz w:val="24"/>
          <w:szCs w:val="24"/>
          <w:lang w:val="en-US"/>
        </w:rPr>
        <w:t xml:space="preserve"> lower loss</w:t>
      </w:r>
      <w:r w:rsidR="00187D44" w:rsidRPr="00A04CE0">
        <w:rPr>
          <w:rFonts w:ascii="Times New Roman" w:hAnsi="Times New Roman" w:cs="Times New Roman"/>
          <w:bCs/>
          <w:sz w:val="24"/>
          <w:szCs w:val="24"/>
          <w:lang w:val="en-US"/>
        </w:rPr>
        <w:t>es</w:t>
      </w:r>
      <w:r w:rsidRPr="00A04CE0">
        <w:rPr>
          <w:rFonts w:ascii="Times New Roman" w:hAnsi="Times New Roman" w:cs="Times New Roman"/>
          <w:bCs/>
          <w:sz w:val="24"/>
          <w:szCs w:val="24"/>
          <w:lang w:val="en-US"/>
        </w:rPr>
        <w:t xml:space="preserve"> of information</w:t>
      </w:r>
      <w:r w:rsidR="00187D44" w:rsidRPr="00A04CE0">
        <w:rPr>
          <w:rFonts w:ascii="Times New Roman" w:hAnsi="Times New Roman" w:cs="Times New Roman"/>
          <w:bCs/>
          <w:sz w:val="24"/>
          <w:szCs w:val="24"/>
          <w:lang w:val="en-US"/>
        </w:rPr>
        <w:t xml:space="preserve"> than did</w:t>
      </w:r>
      <w:r w:rsidRPr="00A04CE0">
        <w:rPr>
          <w:rFonts w:ascii="Times New Roman" w:hAnsi="Times New Roman" w:cs="Times New Roman"/>
          <w:bCs/>
          <w:sz w:val="24"/>
          <w:szCs w:val="24"/>
          <w:lang w:val="en-US"/>
        </w:rPr>
        <w:t xml:space="preserve"> taxonomic diversity</w:t>
      </w:r>
      <w:r w:rsidR="00286289" w:rsidRPr="00A04CE0">
        <w:rPr>
          <w:rFonts w:ascii="Times New Roman" w:hAnsi="Times New Roman" w:cs="Times New Roman"/>
          <w:bCs/>
          <w:sz w:val="24"/>
          <w:szCs w:val="24"/>
          <w:lang w:val="en-US"/>
        </w:rPr>
        <w:t xml:space="preserve"> (both richness and abundance)</w:t>
      </w:r>
      <w:r w:rsidRPr="00A04CE0">
        <w:rPr>
          <w:rFonts w:ascii="Times New Roman" w:hAnsi="Times New Roman" w:cs="Times New Roman"/>
          <w:bCs/>
          <w:sz w:val="24"/>
          <w:szCs w:val="24"/>
          <w:lang w:val="en-US"/>
        </w:rPr>
        <w:t xml:space="preserve">. </w:t>
      </w:r>
      <w:r w:rsidR="000C787A" w:rsidRPr="00A04CE0">
        <w:rPr>
          <w:rFonts w:ascii="Times New Roman" w:hAnsi="Times New Roman" w:cs="Times New Roman"/>
          <w:bCs/>
          <w:sz w:val="24"/>
          <w:szCs w:val="24"/>
          <w:lang w:val="en-US"/>
        </w:rPr>
        <w:t>However, a</w:t>
      </w:r>
      <w:r w:rsidR="00C62DB9" w:rsidRPr="00A04CE0">
        <w:rPr>
          <w:rFonts w:ascii="Times New Roman" w:hAnsi="Times New Roman" w:cs="Times New Roman"/>
          <w:bCs/>
          <w:sz w:val="24"/>
          <w:szCs w:val="24"/>
          <w:lang w:val="en-US"/>
        </w:rPr>
        <w:t xml:space="preserve">bundance-weighted phylogenetic and functional diversity exhibited </w:t>
      </w:r>
      <w:r w:rsidR="00187D44" w:rsidRPr="00A04CE0">
        <w:rPr>
          <w:rFonts w:ascii="Times New Roman" w:hAnsi="Times New Roman" w:cs="Times New Roman"/>
          <w:bCs/>
          <w:sz w:val="24"/>
          <w:szCs w:val="24"/>
          <w:lang w:val="en-US"/>
        </w:rPr>
        <w:t>greater</w:t>
      </w:r>
      <w:r w:rsidR="000C787A" w:rsidRPr="00A04CE0">
        <w:rPr>
          <w:rFonts w:ascii="Times New Roman" w:hAnsi="Times New Roman" w:cs="Times New Roman"/>
          <w:bCs/>
          <w:sz w:val="24"/>
          <w:szCs w:val="24"/>
          <w:lang w:val="en-US"/>
        </w:rPr>
        <w:t xml:space="preserve"> </w:t>
      </w:r>
      <w:r w:rsidR="00C62DB9" w:rsidRPr="00A04CE0">
        <w:rPr>
          <w:rFonts w:ascii="Times New Roman" w:hAnsi="Times New Roman" w:cs="Times New Roman"/>
          <w:bCs/>
          <w:sz w:val="24"/>
          <w:szCs w:val="24"/>
          <w:lang w:val="en-US"/>
        </w:rPr>
        <w:t xml:space="preserve">variation in </w:t>
      </w:r>
      <w:r w:rsidR="00187D44" w:rsidRPr="00A04CE0">
        <w:rPr>
          <w:rFonts w:ascii="Times New Roman" w:hAnsi="Times New Roman" w:cs="Times New Roman"/>
          <w:bCs/>
          <w:sz w:val="24"/>
          <w:szCs w:val="24"/>
          <w:lang w:val="en-US"/>
        </w:rPr>
        <w:t xml:space="preserve">the </w:t>
      </w:r>
      <w:r w:rsidR="00045D67">
        <w:rPr>
          <w:rFonts w:ascii="Times New Roman" w:hAnsi="Times New Roman" w:cs="Times New Roman"/>
          <w:bCs/>
          <w:sz w:val="24"/>
          <w:szCs w:val="24"/>
          <w:lang w:val="en-US"/>
        </w:rPr>
        <w:t xml:space="preserve">values for </w:t>
      </w:r>
      <w:r w:rsidR="00C62DB9" w:rsidRPr="00A04CE0">
        <w:rPr>
          <w:rFonts w:ascii="Times New Roman" w:hAnsi="Times New Roman" w:cs="Times New Roman"/>
          <w:bCs/>
          <w:sz w:val="24"/>
          <w:szCs w:val="24"/>
          <w:lang w:val="en-US"/>
        </w:rPr>
        <w:t xml:space="preserve">canopy than </w:t>
      </w:r>
      <w:r w:rsidR="000C787A" w:rsidRPr="00A04CE0">
        <w:rPr>
          <w:rFonts w:ascii="Times New Roman" w:hAnsi="Times New Roman" w:cs="Times New Roman"/>
          <w:bCs/>
          <w:sz w:val="24"/>
          <w:szCs w:val="24"/>
          <w:lang w:val="en-US"/>
        </w:rPr>
        <w:t xml:space="preserve">in </w:t>
      </w:r>
      <w:r w:rsidR="00187D44" w:rsidRPr="00A04CE0">
        <w:rPr>
          <w:rFonts w:ascii="Times New Roman" w:hAnsi="Times New Roman" w:cs="Times New Roman"/>
          <w:bCs/>
          <w:sz w:val="24"/>
          <w:szCs w:val="24"/>
          <w:lang w:val="en-US"/>
        </w:rPr>
        <w:t xml:space="preserve">the </w:t>
      </w:r>
      <w:r w:rsidR="00C62DB9" w:rsidRPr="00A04CE0">
        <w:rPr>
          <w:rFonts w:ascii="Times New Roman" w:hAnsi="Times New Roman" w:cs="Times New Roman"/>
          <w:bCs/>
          <w:sz w:val="24"/>
          <w:szCs w:val="24"/>
          <w:lang w:val="en-US"/>
        </w:rPr>
        <w:t xml:space="preserve">understory, and some sites </w:t>
      </w:r>
      <w:r w:rsidR="000C787A" w:rsidRPr="00A04CE0">
        <w:rPr>
          <w:rFonts w:ascii="Times New Roman" w:hAnsi="Times New Roman" w:cs="Times New Roman"/>
          <w:bCs/>
          <w:sz w:val="24"/>
          <w:szCs w:val="24"/>
          <w:lang w:val="en-US"/>
        </w:rPr>
        <w:t>had</w:t>
      </w:r>
      <w:r w:rsidR="00C62DB9" w:rsidRPr="00A04CE0">
        <w:rPr>
          <w:rFonts w:ascii="Times New Roman" w:hAnsi="Times New Roman" w:cs="Times New Roman"/>
          <w:bCs/>
          <w:sz w:val="24"/>
          <w:szCs w:val="24"/>
          <w:lang w:val="en-US"/>
        </w:rPr>
        <w:t xml:space="preserve"> </w:t>
      </w:r>
      <w:r w:rsidR="00187D44" w:rsidRPr="00A04CE0">
        <w:rPr>
          <w:rFonts w:ascii="Times New Roman" w:hAnsi="Times New Roman" w:cs="Times New Roman"/>
          <w:bCs/>
          <w:sz w:val="24"/>
          <w:szCs w:val="24"/>
          <w:lang w:val="en-US"/>
        </w:rPr>
        <w:t xml:space="preserve">slight </w:t>
      </w:r>
      <w:r w:rsidR="00C62DB9" w:rsidRPr="00A04CE0">
        <w:rPr>
          <w:rFonts w:ascii="Times New Roman" w:hAnsi="Times New Roman" w:cs="Times New Roman"/>
          <w:bCs/>
          <w:sz w:val="24"/>
          <w:szCs w:val="24"/>
          <w:lang w:val="en-US"/>
        </w:rPr>
        <w:t>overestimation</w:t>
      </w:r>
      <w:r w:rsidR="00187D44" w:rsidRPr="00A04CE0">
        <w:rPr>
          <w:rFonts w:ascii="Times New Roman" w:hAnsi="Times New Roman" w:cs="Times New Roman"/>
          <w:bCs/>
          <w:sz w:val="24"/>
          <w:szCs w:val="24"/>
          <w:lang w:val="en-US"/>
        </w:rPr>
        <w:t>s</w:t>
      </w:r>
      <w:r w:rsidR="00C62DB9" w:rsidRPr="00A04CE0">
        <w:rPr>
          <w:rFonts w:ascii="Times New Roman" w:hAnsi="Times New Roman" w:cs="Times New Roman"/>
          <w:bCs/>
          <w:sz w:val="24"/>
          <w:szCs w:val="24"/>
          <w:lang w:val="en-US"/>
        </w:rPr>
        <w:t xml:space="preserve"> for both </w:t>
      </w:r>
      <w:r w:rsidR="00045D67">
        <w:rPr>
          <w:rFonts w:ascii="Times New Roman" w:hAnsi="Times New Roman" w:cs="Times New Roman"/>
          <w:bCs/>
          <w:sz w:val="24"/>
          <w:szCs w:val="24"/>
          <w:lang w:val="en-US"/>
        </w:rPr>
        <w:t>metrics</w:t>
      </w:r>
      <w:r w:rsidR="00C62DB9" w:rsidRPr="00A04CE0">
        <w:rPr>
          <w:rFonts w:ascii="Times New Roman" w:hAnsi="Times New Roman" w:cs="Times New Roman"/>
          <w:bCs/>
          <w:sz w:val="24"/>
          <w:szCs w:val="24"/>
          <w:lang w:val="en-US"/>
        </w:rPr>
        <w:t xml:space="preserve"> (positive values of hidden diversity). This overestimation indicates that the </w:t>
      </w:r>
      <w:r w:rsidR="000C787A" w:rsidRPr="00A04CE0">
        <w:rPr>
          <w:rFonts w:ascii="Times New Roman" w:hAnsi="Times New Roman" w:cs="Times New Roman"/>
          <w:bCs/>
          <w:sz w:val="24"/>
          <w:szCs w:val="24"/>
          <w:lang w:val="en-US"/>
        </w:rPr>
        <w:t xml:space="preserve">undetected </w:t>
      </w:r>
      <w:r w:rsidR="00C62DB9" w:rsidRPr="00A04CE0">
        <w:rPr>
          <w:rFonts w:ascii="Times New Roman" w:hAnsi="Times New Roman" w:cs="Times New Roman"/>
          <w:bCs/>
          <w:sz w:val="24"/>
          <w:szCs w:val="24"/>
          <w:lang w:val="en-US"/>
        </w:rPr>
        <w:t xml:space="preserve">individuals </w:t>
      </w:r>
      <w:r w:rsidR="000C787A" w:rsidRPr="00A04CE0">
        <w:rPr>
          <w:rFonts w:ascii="Times New Roman" w:hAnsi="Times New Roman" w:cs="Times New Roman"/>
          <w:bCs/>
          <w:sz w:val="24"/>
          <w:szCs w:val="24"/>
          <w:lang w:val="en-US"/>
        </w:rPr>
        <w:t xml:space="preserve">were </w:t>
      </w:r>
      <w:r w:rsidR="00C62DB9" w:rsidRPr="00A04CE0">
        <w:rPr>
          <w:rFonts w:ascii="Times New Roman" w:hAnsi="Times New Roman" w:cs="Times New Roman"/>
          <w:bCs/>
          <w:sz w:val="24"/>
          <w:szCs w:val="24"/>
          <w:lang w:val="en-US"/>
        </w:rPr>
        <w:t>phylogenetically closer and</w:t>
      </w:r>
      <w:r w:rsidR="002C2146" w:rsidRPr="00A04CE0">
        <w:rPr>
          <w:rFonts w:ascii="Times New Roman" w:hAnsi="Times New Roman" w:cs="Times New Roman"/>
          <w:bCs/>
          <w:sz w:val="24"/>
          <w:szCs w:val="24"/>
          <w:lang w:val="en-US"/>
        </w:rPr>
        <w:t xml:space="preserve"> shared</w:t>
      </w:r>
      <w:r w:rsidR="000C787A" w:rsidRPr="00A04CE0">
        <w:rPr>
          <w:rFonts w:ascii="Times New Roman" w:hAnsi="Times New Roman" w:cs="Times New Roman"/>
          <w:bCs/>
          <w:sz w:val="24"/>
          <w:szCs w:val="24"/>
          <w:lang w:val="en-US"/>
        </w:rPr>
        <w:t xml:space="preserve"> similar </w:t>
      </w:r>
      <w:r w:rsidR="002C2146" w:rsidRPr="00A04CE0">
        <w:rPr>
          <w:rFonts w:ascii="Times New Roman" w:hAnsi="Times New Roman" w:cs="Times New Roman"/>
          <w:bCs/>
          <w:sz w:val="24"/>
          <w:szCs w:val="24"/>
          <w:lang w:val="en-US"/>
        </w:rPr>
        <w:t>phenotypic features</w:t>
      </w:r>
      <w:r w:rsidR="000C787A" w:rsidRPr="00A04CE0">
        <w:rPr>
          <w:rFonts w:ascii="Times New Roman" w:hAnsi="Times New Roman" w:cs="Times New Roman"/>
          <w:bCs/>
          <w:sz w:val="24"/>
          <w:szCs w:val="24"/>
          <w:lang w:val="en-US"/>
        </w:rPr>
        <w:t xml:space="preserve"> </w:t>
      </w:r>
      <w:r w:rsidR="002C2146" w:rsidRPr="00A04CE0">
        <w:rPr>
          <w:rFonts w:ascii="Times New Roman" w:hAnsi="Times New Roman" w:cs="Times New Roman"/>
          <w:bCs/>
          <w:sz w:val="24"/>
          <w:szCs w:val="24"/>
          <w:lang w:val="en-US"/>
        </w:rPr>
        <w:t>with individuals</w:t>
      </w:r>
      <w:r w:rsidR="000C787A" w:rsidRPr="00A04CE0">
        <w:rPr>
          <w:rFonts w:ascii="Times New Roman" w:hAnsi="Times New Roman" w:cs="Times New Roman"/>
          <w:bCs/>
          <w:sz w:val="24"/>
          <w:szCs w:val="24"/>
          <w:lang w:val="en-US"/>
        </w:rPr>
        <w:t xml:space="preserve"> </w:t>
      </w:r>
      <w:r w:rsidR="00187D44" w:rsidRPr="00A04CE0">
        <w:rPr>
          <w:rFonts w:ascii="Times New Roman" w:hAnsi="Times New Roman" w:cs="Times New Roman"/>
          <w:bCs/>
          <w:sz w:val="24"/>
          <w:szCs w:val="24"/>
          <w:lang w:val="en-US"/>
        </w:rPr>
        <w:t xml:space="preserve">sampled </w:t>
      </w:r>
      <w:r w:rsidR="000C787A" w:rsidRPr="00A04CE0">
        <w:rPr>
          <w:rFonts w:ascii="Times New Roman" w:hAnsi="Times New Roman" w:cs="Times New Roman"/>
          <w:bCs/>
          <w:sz w:val="24"/>
          <w:szCs w:val="24"/>
          <w:lang w:val="en-US"/>
        </w:rPr>
        <w:t>in the</w:t>
      </w:r>
      <w:r w:rsidR="002C2146" w:rsidRPr="00A04CE0">
        <w:rPr>
          <w:rFonts w:ascii="Times New Roman" w:hAnsi="Times New Roman" w:cs="Times New Roman"/>
          <w:bCs/>
          <w:sz w:val="24"/>
          <w:szCs w:val="24"/>
          <w:lang w:val="en-US"/>
        </w:rPr>
        <w:t xml:space="preserve"> canopy</w:t>
      </w:r>
      <w:r w:rsidR="000C787A" w:rsidRPr="00A04CE0">
        <w:rPr>
          <w:rFonts w:ascii="Times New Roman" w:hAnsi="Times New Roman" w:cs="Times New Roman"/>
          <w:bCs/>
          <w:sz w:val="24"/>
          <w:szCs w:val="24"/>
          <w:lang w:val="en-US"/>
        </w:rPr>
        <w:t>, leading to a bias in diversity values</w:t>
      </w:r>
      <w:r w:rsidR="008721B9" w:rsidRPr="00A04CE0">
        <w:rPr>
          <w:rFonts w:ascii="Times New Roman" w:hAnsi="Times New Roman" w:cs="Times New Roman"/>
          <w:bCs/>
          <w:sz w:val="24"/>
          <w:szCs w:val="24"/>
          <w:lang w:val="en-US"/>
        </w:rPr>
        <w:t xml:space="preserve"> for one level of the vertical gradient.</w:t>
      </w:r>
      <w:r w:rsidR="002C2146" w:rsidRPr="00A04CE0">
        <w:rPr>
          <w:rFonts w:ascii="Times New Roman" w:hAnsi="Times New Roman" w:cs="Times New Roman"/>
          <w:bCs/>
          <w:sz w:val="24"/>
          <w:szCs w:val="24"/>
          <w:lang w:val="en-US"/>
        </w:rPr>
        <w:t xml:space="preserve"> </w:t>
      </w:r>
    </w:p>
    <w:p w14:paraId="4A81793E" w14:textId="0C0696F9" w:rsidR="0023701D" w:rsidRPr="00A04CE0" w:rsidRDefault="00CD71B5" w:rsidP="00F0327C">
      <w:pPr>
        <w:spacing w:after="0" w:line="480" w:lineRule="auto"/>
        <w:contextualSpacing/>
        <w:rPr>
          <w:rFonts w:ascii="Times New Roman" w:hAnsi="Times New Roman" w:cs="Times New Roman"/>
          <w:b/>
          <w:sz w:val="24"/>
          <w:szCs w:val="24"/>
          <w:lang w:val="en-US"/>
        </w:rPr>
      </w:pPr>
      <w:r w:rsidRPr="00A04CE0">
        <w:rPr>
          <w:rFonts w:ascii="Times New Roman" w:hAnsi="Times New Roman" w:cs="Times New Roman"/>
          <w:b/>
          <w:sz w:val="24"/>
          <w:szCs w:val="24"/>
          <w:lang w:val="en-US"/>
        </w:rPr>
        <w:t>Discussion</w:t>
      </w:r>
    </w:p>
    <w:p w14:paraId="50A9920A" w14:textId="5353BF10" w:rsidR="000E39CA" w:rsidRPr="00A04CE0" w:rsidRDefault="000E39CA" w:rsidP="004E3A58">
      <w:pPr>
        <w:spacing w:after="0" w:line="480" w:lineRule="auto"/>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Our results demonstrate</w:t>
      </w:r>
      <w:r w:rsidR="00187D44" w:rsidRPr="00A04CE0">
        <w:rPr>
          <w:rFonts w:ascii="Times New Roman" w:hAnsi="Times New Roman" w:cs="Times New Roman"/>
          <w:sz w:val="24"/>
          <w:szCs w:val="24"/>
          <w:lang w:val="en-US"/>
        </w:rPr>
        <w:t xml:space="preserve"> a loss in information </w:t>
      </w:r>
      <w:r w:rsidR="0051591B" w:rsidRPr="00A04CE0">
        <w:rPr>
          <w:rFonts w:ascii="Times New Roman" w:hAnsi="Times New Roman" w:cs="Times New Roman"/>
          <w:sz w:val="24"/>
          <w:szCs w:val="24"/>
          <w:lang w:val="en-US"/>
        </w:rPr>
        <w:t xml:space="preserve">for all </w:t>
      </w:r>
      <w:r w:rsidR="00187D44" w:rsidRPr="00A04CE0">
        <w:rPr>
          <w:rFonts w:ascii="Times New Roman" w:hAnsi="Times New Roman" w:cs="Times New Roman"/>
          <w:sz w:val="24"/>
          <w:szCs w:val="24"/>
          <w:lang w:val="en-US"/>
        </w:rPr>
        <w:t xml:space="preserve">the </w:t>
      </w:r>
      <w:r w:rsidR="0051591B" w:rsidRPr="00A04CE0">
        <w:rPr>
          <w:rFonts w:ascii="Times New Roman" w:hAnsi="Times New Roman" w:cs="Times New Roman"/>
          <w:sz w:val="24"/>
          <w:szCs w:val="24"/>
          <w:lang w:val="en-US"/>
        </w:rPr>
        <w:t xml:space="preserve">diversity measures </w:t>
      </w:r>
      <w:r w:rsidR="00187D44" w:rsidRPr="00A04CE0">
        <w:rPr>
          <w:rFonts w:ascii="Times New Roman" w:hAnsi="Times New Roman" w:cs="Times New Roman"/>
          <w:sz w:val="24"/>
          <w:szCs w:val="24"/>
          <w:lang w:val="en-US"/>
        </w:rPr>
        <w:t>analyzed</w:t>
      </w:r>
      <w:r w:rsidR="004A3D38" w:rsidRPr="00A04CE0">
        <w:rPr>
          <w:rFonts w:ascii="Times New Roman" w:hAnsi="Times New Roman" w:cs="Times New Roman"/>
          <w:sz w:val="24"/>
          <w:szCs w:val="24"/>
          <w:lang w:val="en-US"/>
        </w:rPr>
        <w:t>, but</w:t>
      </w:r>
      <w:r w:rsidR="00187D44"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individual detection probability was asymmetric for canopy and understory, </w:t>
      </w:r>
      <w:r w:rsidR="00187D44" w:rsidRPr="00A04CE0">
        <w:rPr>
          <w:rFonts w:ascii="Times New Roman" w:hAnsi="Times New Roman" w:cs="Times New Roman"/>
          <w:sz w:val="24"/>
          <w:szCs w:val="24"/>
          <w:lang w:val="en-US"/>
        </w:rPr>
        <w:t>which was</w:t>
      </w:r>
      <w:r w:rsidR="00AC1EA0" w:rsidRPr="00A04CE0">
        <w:rPr>
          <w:rFonts w:ascii="Times New Roman" w:hAnsi="Times New Roman" w:cs="Times New Roman"/>
          <w:sz w:val="24"/>
          <w:szCs w:val="24"/>
          <w:lang w:val="en-US"/>
        </w:rPr>
        <w:t xml:space="preserve"> highly</w:t>
      </w:r>
      <w:r w:rsidR="002B0052" w:rsidRPr="00A04CE0">
        <w:rPr>
          <w:rFonts w:ascii="Times New Roman" w:hAnsi="Times New Roman" w:cs="Times New Roman"/>
          <w:sz w:val="24"/>
          <w:szCs w:val="24"/>
          <w:lang w:val="en-US"/>
        </w:rPr>
        <w:t xml:space="preserve"> relevant when we use</w:t>
      </w:r>
      <w:r w:rsidR="00187D44" w:rsidRPr="00A04CE0">
        <w:rPr>
          <w:rFonts w:ascii="Times New Roman" w:hAnsi="Times New Roman" w:cs="Times New Roman"/>
          <w:sz w:val="24"/>
          <w:szCs w:val="24"/>
          <w:lang w:val="en-US"/>
        </w:rPr>
        <w:t>d</w:t>
      </w:r>
      <w:r w:rsidR="002B0052" w:rsidRPr="00A04CE0">
        <w:rPr>
          <w:rFonts w:ascii="Times New Roman" w:hAnsi="Times New Roman" w:cs="Times New Roman"/>
          <w:sz w:val="24"/>
          <w:szCs w:val="24"/>
          <w:lang w:val="en-US"/>
        </w:rPr>
        <w:t xml:space="preserve"> count</w:t>
      </w:r>
      <w:r w:rsidRPr="00A04CE0">
        <w:rPr>
          <w:rFonts w:ascii="Times New Roman" w:hAnsi="Times New Roman" w:cs="Times New Roman"/>
          <w:sz w:val="24"/>
          <w:szCs w:val="24"/>
          <w:lang w:val="en-US"/>
        </w:rPr>
        <w:t xml:space="preserve"> data to estimate functional or phylogenetic measures</w:t>
      </w:r>
      <w:r w:rsidR="002B0052" w:rsidRPr="00A04CE0">
        <w:rPr>
          <w:rFonts w:ascii="Times New Roman" w:hAnsi="Times New Roman" w:cs="Times New Roman"/>
          <w:sz w:val="24"/>
          <w:szCs w:val="24"/>
          <w:lang w:val="en-US"/>
        </w:rPr>
        <w:t>.</w:t>
      </w:r>
      <w:r w:rsidR="007B0C7D" w:rsidRPr="00A04CE0">
        <w:rPr>
          <w:rFonts w:ascii="Times New Roman" w:hAnsi="Times New Roman" w:cs="Times New Roman"/>
          <w:sz w:val="24"/>
          <w:szCs w:val="24"/>
          <w:lang w:val="en-US"/>
        </w:rPr>
        <w:t xml:space="preserve"> Under this scenario, </w:t>
      </w:r>
      <w:r w:rsidR="00187D44" w:rsidRPr="00A04CE0">
        <w:rPr>
          <w:rFonts w:ascii="Times New Roman" w:hAnsi="Times New Roman" w:cs="Times New Roman"/>
          <w:sz w:val="24"/>
          <w:szCs w:val="24"/>
          <w:lang w:val="en-US"/>
        </w:rPr>
        <w:t xml:space="preserve">and </w:t>
      </w:r>
      <w:r w:rsidR="007B0C7D" w:rsidRPr="00A04CE0">
        <w:rPr>
          <w:rFonts w:ascii="Times New Roman" w:hAnsi="Times New Roman" w:cs="Times New Roman"/>
          <w:sz w:val="24"/>
          <w:szCs w:val="24"/>
          <w:lang w:val="en-US"/>
        </w:rPr>
        <w:t xml:space="preserve">even when </w:t>
      </w:r>
      <w:r w:rsidR="00187D44" w:rsidRPr="00A04CE0">
        <w:rPr>
          <w:rFonts w:ascii="Times New Roman" w:hAnsi="Times New Roman" w:cs="Times New Roman"/>
          <w:sz w:val="24"/>
          <w:szCs w:val="24"/>
          <w:lang w:val="en-US"/>
        </w:rPr>
        <w:t xml:space="preserve">an </w:t>
      </w:r>
      <w:r w:rsidR="007B0C7D" w:rsidRPr="00A04CE0">
        <w:rPr>
          <w:rFonts w:ascii="Times New Roman" w:hAnsi="Times New Roman" w:cs="Times New Roman"/>
          <w:sz w:val="24"/>
          <w:szCs w:val="24"/>
          <w:lang w:val="en-US"/>
        </w:rPr>
        <w:t xml:space="preserve">association between detection probability and phylogenetic/trait-based relatedness among species is lacking, the </w:t>
      </w:r>
      <w:r w:rsidR="007B0C7D" w:rsidRPr="00A04CE0">
        <w:rPr>
          <w:rFonts w:ascii="Times New Roman" w:hAnsi="Times New Roman" w:cs="Times New Roman"/>
          <w:sz w:val="24"/>
          <w:szCs w:val="24"/>
          <w:lang w:val="en-US"/>
        </w:rPr>
        <w:lastRenderedPageBreak/>
        <w:t>inclusion of individuals could cause large variation in hidden diversity since uncertainty is high.</w:t>
      </w:r>
      <w:r w:rsidR="002B0052" w:rsidRPr="00A04CE0">
        <w:rPr>
          <w:rFonts w:ascii="Times New Roman" w:hAnsi="Times New Roman" w:cs="Times New Roman"/>
          <w:sz w:val="24"/>
          <w:szCs w:val="24"/>
          <w:lang w:val="en-US"/>
        </w:rPr>
        <w:t xml:space="preserve"> </w:t>
      </w:r>
      <w:r w:rsidR="00187D44" w:rsidRPr="00A04CE0">
        <w:rPr>
          <w:rFonts w:ascii="Times New Roman" w:hAnsi="Times New Roman" w:cs="Times New Roman"/>
          <w:sz w:val="24"/>
          <w:szCs w:val="24"/>
          <w:lang w:val="en-US"/>
        </w:rPr>
        <w:t>We also</w:t>
      </w:r>
      <w:r w:rsidR="002B0052" w:rsidRPr="00A04CE0">
        <w:rPr>
          <w:rFonts w:ascii="Times New Roman" w:hAnsi="Times New Roman" w:cs="Times New Roman"/>
          <w:sz w:val="24"/>
          <w:szCs w:val="24"/>
          <w:lang w:val="en-US"/>
        </w:rPr>
        <w:t xml:space="preserve"> observed that</w:t>
      </w:r>
      <w:r w:rsidRPr="00A04CE0">
        <w:rPr>
          <w:rFonts w:ascii="Times New Roman" w:hAnsi="Times New Roman" w:cs="Times New Roman"/>
          <w:sz w:val="24"/>
          <w:szCs w:val="24"/>
          <w:lang w:val="en-US"/>
        </w:rPr>
        <w:t xml:space="preserve"> diversity patterns associated with part of the environmental gradient</w:t>
      </w:r>
      <w:r w:rsidR="0051591B" w:rsidRPr="00A04CE0">
        <w:rPr>
          <w:rFonts w:ascii="Times New Roman" w:hAnsi="Times New Roman" w:cs="Times New Roman"/>
          <w:sz w:val="24"/>
          <w:szCs w:val="24"/>
          <w:lang w:val="en-US"/>
        </w:rPr>
        <w:t>, canopy in</w:t>
      </w:r>
      <w:r w:rsidRPr="00A04CE0">
        <w:rPr>
          <w:rFonts w:ascii="Times New Roman" w:hAnsi="Times New Roman" w:cs="Times New Roman"/>
          <w:sz w:val="24"/>
          <w:szCs w:val="24"/>
          <w:lang w:val="en-US"/>
        </w:rPr>
        <w:t xml:space="preserve"> this case, might be biased by imperfect detection, which warns us </w:t>
      </w:r>
      <w:r w:rsidR="00187D44" w:rsidRPr="00A04CE0">
        <w:rPr>
          <w:rFonts w:ascii="Times New Roman" w:hAnsi="Times New Roman" w:cs="Times New Roman"/>
          <w:sz w:val="24"/>
          <w:szCs w:val="24"/>
          <w:lang w:val="en-US"/>
        </w:rPr>
        <w:t xml:space="preserve">of </w:t>
      </w:r>
      <w:r w:rsidRPr="00A04CE0">
        <w:rPr>
          <w:rFonts w:ascii="Times New Roman" w:hAnsi="Times New Roman" w:cs="Times New Roman"/>
          <w:sz w:val="24"/>
          <w:szCs w:val="24"/>
          <w:lang w:val="en-US"/>
        </w:rPr>
        <w:t xml:space="preserve">the relevance of considering uncertainty in </w:t>
      </w:r>
      <w:r w:rsidR="00187D44"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 xml:space="preserve">sampling process </w:t>
      </w:r>
      <w:r w:rsidR="00187D44" w:rsidRPr="00A04CE0">
        <w:rPr>
          <w:rFonts w:ascii="Times New Roman" w:hAnsi="Times New Roman" w:cs="Times New Roman"/>
          <w:sz w:val="24"/>
          <w:szCs w:val="24"/>
          <w:lang w:val="en-US"/>
        </w:rPr>
        <w:t xml:space="preserve">of </w:t>
      </w:r>
      <w:r w:rsidRPr="00A04CE0">
        <w:rPr>
          <w:rFonts w:ascii="Times New Roman" w:hAnsi="Times New Roman" w:cs="Times New Roman"/>
          <w:sz w:val="24"/>
          <w:szCs w:val="24"/>
          <w:lang w:val="en-US"/>
        </w:rPr>
        <w:t>analys</w:t>
      </w:r>
      <w:r w:rsidR="00187D44" w:rsidRPr="00A04CE0">
        <w:rPr>
          <w:rFonts w:ascii="Times New Roman" w:hAnsi="Times New Roman" w:cs="Times New Roman"/>
          <w:sz w:val="24"/>
          <w:szCs w:val="24"/>
          <w:lang w:val="en-US"/>
        </w:rPr>
        <w:t>e</w:t>
      </w:r>
      <w:r w:rsidRPr="00A04CE0">
        <w:rPr>
          <w:rFonts w:ascii="Times New Roman" w:hAnsi="Times New Roman" w:cs="Times New Roman"/>
          <w:sz w:val="24"/>
          <w:szCs w:val="24"/>
          <w:lang w:val="en-US"/>
        </w:rPr>
        <w:t xml:space="preserve">s aiming to evaluate diversity-environment relationships. </w:t>
      </w:r>
      <w:r w:rsidR="0051591B" w:rsidRPr="00A04CE0">
        <w:rPr>
          <w:rFonts w:ascii="Times New Roman" w:hAnsi="Times New Roman" w:cs="Times New Roman"/>
          <w:sz w:val="24"/>
          <w:szCs w:val="24"/>
          <w:lang w:val="en-US"/>
        </w:rPr>
        <w:t xml:space="preserve">Despite this, when incidence-base data were employed to calculate diversity measures </w:t>
      </w:r>
      <w:r w:rsidR="004A3D38" w:rsidRPr="00A04CE0">
        <w:rPr>
          <w:rFonts w:ascii="Times New Roman" w:hAnsi="Times New Roman" w:cs="Times New Roman"/>
          <w:sz w:val="24"/>
          <w:szCs w:val="24"/>
          <w:lang w:val="en-US"/>
        </w:rPr>
        <w:t xml:space="preserve">the </w:t>
      </w:r>
      <w:r w:rsidR="003F17D2" w:rsidRPr="00A04CE0">
        <w:rPr>
          <w:rFonts w:ascii="Times New Roman" w:hAnsi="Times New Roman" w:cs="Times New Roman"/>
          <w:sz w:val="24"/>
          <w:szCs w:val="24"/>
          <w:lang w:val="en-US"/>
        </w:rPr>
        <w:t>values</w:t>
      </w:r>
      <w:r w:rsidR="004A3D38" w:rsidRPr="00A04CE0">
        <w:rPr>
          <w:rFonts w:ascii="Times New Roman" w:hAnsi="Times New Roman" w:cs="Times New Roman"/>
          <w:sz w:val="24"/>
          <w:szCs w:val="24"/>
          <w:lang w:val="en-US"/>
        </w:rPr>
        <w:t xml:space="preserve"> </w:t>
      </w:r>
      <w:r w:rsidR="003F17D2" w:rsidRPr="00A04CE0">
        <w:rPr>
          <w:rFonts w:ascii="Times New Roman" w:hAnsi="Times New Roman" w:cs="Times New Roman"/>
          <w:sz w:val="24"/>
          <w:szCs w:val="24"/>
          <w:lang w:val="en-US"/>
        </w:rPr>
        <w:t xml:space="preserve">were underestimated </w:t>
      </w:r>
      <w:r w:rsidR="004A3D38" w:rsidRPr="00A04CE0">
        <w:rPr>
          <w:rFonts w:ascii="Times New Roman" w:hAnsi="Times New Roman" w:cs="Times New Roman"/>
          <w:sz w:val="24"/>
          <w:szCs w:val="24"/>
          <w:lang w:val="en-US"/>
        </w:rPr>
        <w:t>for both strata</w:t>
      </w:r>
      <w:r w:rsidR="003F17D2" w:rsidRPr="00A04CE0">
        <w:rPr>
          <w:rFonts w:ascii="Times New Roman" w:hAnsi="Times New Roman" w:cs="Times New Roman"/>
          <w:sz w:val="24"/>
          <w:szCs w:val="24"/>
          <w:lang w:val="en-US"/>
        </w:rPr>
        <w:t>, but the pattern remained the same</w:t>
      </w:r>
      <w:r w:rsidR="008C3EF9" w:rsidRPr="00A04CE0">
        <w:rPr>
          <w:rFonts w:ascii="Times New Roman" w:hAnsi="Times New Roman" w:cs="Times New Roman"/>
          <w:sz w:val="24"/>
          <w:szCs w:val="24"/>
          <w:lang w:val="en-US"/>
        </w:rPr>
        <w:t>.</w:t>
      </w:r>
      <w:r w:rsidR="004A3D38"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Since accounting for imperfect detection improves the accuracy </w:t>
      </w:r>
      <w:r w:rsidR="00187D44" w:rsidRPr="00A04CE0">
        <w:rPr>
          <w:rFonts w:ascii="Times New Roman" w:hAnsi="Times New Roman" w:cs="Times New Roman"/>
          <w:sz w:val="24"/>
          <w:szCs w:val="24"/>
          <w:lang w:val="en-US"/>
        </w:rPr>
        <w:t xml:space="preserve">of </w:t>
      </w:r>
      <w:r w:rsidRPr="00A04CE0">
        <w:rPr>
          <w:rFonts w:ascii="Times New Roman" w:hAnsi="Times New Roman" w:cs="Times New Roman"/>
          <w:sz w:val="24"/>
          <w:szCs w:val="24"/>
          <w:lang w:val="en-US"/>
        </w:rPr>
        <w:t>estimates of diversity patterns, in some circumstances it is strongly recommended (Fig 1c, d), because it may</w:t>
      </w:r>
      <w:r w:rsidR="00187D44" w:rsidRPr="00A04CE0">
        <w:rPr>
          <w:rFonts w:ascii="Times New Roman" w:hAnsi="Times New Roman" w:cs="Times New Roman"/>
          <w:sz w:val="24"/>
          <w:szCs w:val="24"/>
          <w:lang w:val="en-US"/>
        </w:rPr>
        <w:t xml:space="preserve"> </w:t>
      </w:r>
      <w:r w:rsidRPr="00A04CE0">
        <w:rPr>
          <w:rFonts w:ascii="Times New Roman" w:hAnsi="Times New Roman" w:cs="Times New Roman"/>
          <w:sz w:val="24"/>
          <w:szCs w:val="24"/>
          <w:lang w:val="en-US"/>
        </w:rPr>
        <w:t xml:space="preserve">lower </w:t>
      </w:r>
      <w:r w:rsidR="00187D44" w:rsidRPr="00A04CE0">
        <w:rPr>
          <w:rFonts w:ascii="Times New Roman" w:hAnsi="Times New Roman" w:cs="Times New Roman"/>
          <w:sz w:val="24"/>
          <w:szCs w:val="24"/>
          <w:lang w:val="en-US"/>
        </w:rPr>
        <w:t xml:space="preserve">the </w:t>
      </w:r>
      <w:r w:rsidRPr="00A04CE0">
        <w:rPr>
          <w:rFonts w:ascii="Times New Roman" w:hAnsi="Times New Roman" w:cs="Times New Roman"/>
          <w:sz w:val="24"/>
          <w:szCs w:val="24"/>
          <w:lang w:val="en-US"/>
        </w:rPr>
        <w:t xml:space="preserve">risk of erroneously inferring biological processes </w:t>
      </w:r>
      <w:r w:rsidR="001B7C2E" w:rsidRPr="00A04CE0">
        <w:rPr>
          <w:rFonts w:ascii="Times New Roman" w:hAnsi="Times New Roman" w:cs="Times New Roman"/>
          <w:sz w:val="24"/>
          <w:szCs w:val="24"/>
          <w:lang w:val="en-US"/>
        </w:rPr>
        <w:t>that are implied by</w:t>
      </w:r>
      <w:r w:rsidRPr="00A04CE0">
        <w:rPr>
          <w:rFonts w:ascii="Times New Roman" w:hAnsi="Times New Roman" w:cs="Times New Roman"/>
          <w:sz w:val="24"/>
          <w:szCs w:val="24"/>
          <w:lang w:val="en-US"/>
        </w:rPr>
        <w:t xml:space="preserve"> sampling uncertainty </w:t>
      </w:r>
      <w:r w:rsidR="00B12DCB"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{"citationItems":[{"id":"ITEM-1","itemData":{"DOI":"10.1890/07-2107.1","ISSN":"10510761","PMID":"19425427","abstract":"Predicting abundance across a species' distribution is useful for studies of ecology and biodiversity management. Modeling of survey data in relation to environmental variables can be a powerful method for extrapolating abundances across a species' distribution and, consequently, calculating total abundances and ultimately trends. Research in this area has demonstrated that models of abundance are often unstable and produce spurious estimates, and until recently our ability to remove detection error limited the development of accurate models. The N-mixture model accounts for detection and abundance simultaneously and has been a significant advance in abundance modeling. Case studies that have tested these new models have demonstrated success for some species, but doubt remains over the appropriateness of standard N-mixture models for many species. Here we develop the Nmixture model to accommodate zero-inflated data, a common occurrence in ecology, by employing zero-inflated count models. To our knowledge, this is the first application of this method to modeling count data. We use four variants of the N-mixture model (Poisson, zeroinflated Poisson, negative binomial, and zero-inflated negative binomial) to model abundance, occupancy (zero-inflated models only) and detection probability of six birds in South Australia. We assess models by their statistical fit and the ecological realism of the parameter estimates. Specifically, we assess the statistical fit with AIC and assess the ecological realism by comparing the parameter estimates with expected values derived from literature, ecological theory, and expert opinion. We demonstrate that, despite being frequently ranked the ''best model'' according to AIC, the negative binomial variants of the N-mixture often produce ecologically unrealistic parameter estimates. The zero-inflated Poisson variant is preferable to the negative binomial variants of the N-mixture, as it models an ecological mechanism rather than a statistical phenomenon and generates reasonable parameter estimates. Our results emphasize the need to include ecological reasoning when choosing appropriate models and highlight the dangers of modeling statistical properties of the data. We demonstrate that, to obtain ecologically realistic estimates of abundance, occupancy and detection probability, it is essential to understand the sources of variation in the data and then use this information to choose appropriate error distributions. © 2009 by…","author":[{"dropping-particle":"","family":"Joseph","given":"Liana N.","non-dropping-particle":"","parse-names":false,"suffix":""},{"dropping-particle":"","family":"Elkin","given":"Ché","non-dropping-particle":"","parse-names":false,"suffix":""},{"dropping-particle":"","family":"Martin","given":"Tara G.","non-dropping-particle":"","parse-names":false,"suffix":""},{"dropping-particle":"","family":"Possingham","given":"Hugh P.","non-dropping-particle":"","parse-names":false,"suffix":""}],"container-title":"Ecological Applications","id":"ITEM-1","issue":"3","issued":{"date-parts":[["2009","4"]]},"page":"631-642","title":"Modeling abundance using N-mixture models: The importance of considering ecological mechanisms","type":"article-journal","volume":"19"},"uris":["http://www.mendeley.com/documents/?uuid=2e17db14-3255-4b8e-a7aa-7f058e76a0a0"]}],"mendeley":{"formattedCitation":"(Joseph et al., 2009)","plainTextFormattedCitation":"(Joseph et al., 2009)","previouslyFormattedCitation":"(Joseph et al., 2009)"},"properties":{"noteIndex":0},"schema":"https://github.com/citation-style-language/schema/raw/master/csl-citation.json"}</w:instrText>
      </w:r>
      <w:r w:rsidR="00B12DCB" w:rsidRPr="00A04CE0">
        <w:rPr>
          <w:rFonts w:ascii="Times New Roman" w:hAnsi="Times New Roman" w:cs="Times New Roman"/>
          <w:sz w:val="24"/>
          <w:szCs w:val="24"/>
          <w:lang w:val="en-US"/>
        </w:rPr>
        <w:fldChar w:fldCharType="separate"/>
      </w:r>
      <w:r w:rsidR="00842489" w:rsidRPr="00842489">
        <w:rPr>
          <w:rFonts w:ascii="Times New Roman" w:hAnsi="Times New Roman" w:cs="Times New Roman"/>
          <w:noProof/>
          <w:sz w:val="24"/>
          <w:szCs w:val="24"/>
          <w:lang w:val="en-US"/>
        </w:rPr>
        <w:t>(Joseph et al., 2009)</w:t>
      </w:r>
      <w:r w:rsidR="00B12DCB" w:rsidRPr="00A04CE0">
        <w:rPr>
          <w:rFonts w:ascii="Times New Roman" w:hAnsi="Times New Roman" w:cs="Times New Roman"/>
          <w:sz w:val="24"/>
          <w:szCs w:val="24"/>
          <w:lang w:val="en-US"/>
        </w:rPr>
        <w:fldChar w:fldCharType="end"/>
      </w:r>
      <w:r w:rsidRPr="00A04CE0">
        <w:rPr>
          <w:rFonts w:ascii="Times New Roman" w:hAnsi="Times New Roman" w:cs="Times New Roman"/>
          <w:sz w:val="24"/>
          <w:szCs w:val="24"/>
          <w:lang w:val="en-US"/>
        </w:rPr>
        <w:t>.</w:t>
      </w:r>
      <w:r w:rsidR="008C3EF9" w:rsidRPr="00A04CE0">
        <w:rPr>
          <w:rFonts w:ascii="Times New Roman" w:hAnsi="Times New Roman" w:cs="Times New Roman"/>
          <w:sz w:val="24"/>
          <w:szCs w:val="24"/>
          <w:lang w:val="en-US"/>
        </w:rPr>
        <w:t xml:space="preserve"> If detection probability is constant, then the raw data is likely to detect the true diversity pattern in assemblages, even </w:t>
      </w:r>
      <w:r w:rsidR="00187D44" w:rsidRPr="00A04CE0">
        <w:rPr>
          <w:rFonts w:ascii="Times New Roman" w:hAnsi="Times New Roman" w:cs="Times New Roman"/>
          <w:sz w:val="24"/>
          <w:szCs w:val="24"/>
          <w:lang w:val="en-US"/>
        </w:rPr>
        <w:t xml:space="preserve">if </w:t>
      </w:r>
      <w:r w:rsidR="008C3EF9" w:rsidRPr="00A04CE0">
        <w:rPr>
          <w:rFonts w:ascii="Times New Roman" w:hAnsi="Times New Roman" w:cs="Times New Roman"/>
          <w:sz w:val="24"/>
          <w:szCs w:val="24"/>
          <w:lang w:val="en-US"/>
        </w:rPr>
        <w:t>the information is incomplete.</w:t>
      </w:r>
    </w:p>
    <w:p w14:paraId="376A18F4" w14:textId="09F08A1A" w:rsidR="00B8527B" w:rsidRPr="00A04CE0" w:rsidRDefault="00B8527B" w:rsidP="00B8527B">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As </w:t>
      </w:r>
      <w:r w:rsidR="00405E53" w:rsidRPr="00A04CE0">
        <w:rPr>
          <w:rFonts w:ascii="Times New Roman" w:hAnsi="Times New Roman" w:cs="Times New Roman"/>
          <w:sz w:val="24"/>
          <w:szCs w:val="24"/>
          <w:lang w:val="en-US"/>
        </w:rPr>
        <w:t xml:space="preserve">expected, </w:t>
      </w:r>
      <w:r w:rsidRPr="00A04CE0">
        <w:rPr>
          <w:rFonts w:ascii="Times New Roman" w:hAnsi="Times New Roman" w:cs="Times New Roman"/>
          <w:sz w:val="24"/>
          <w:szCs w:val="24"/>
          <w:lang w:val="en-US"/>
        </w:rPr>
        <w:t xml:space="preserve">canopy </w:t>
      </w:r>
      <w:r w:rsidR="00B64425" w:rsidRPr="00A04CE0">
        <w:rPr>
          <w:rFonts w:ascii="Times New Roman" w:hAnsi="Times New Roman" w:cs="Times New Roman"/>
          <w:sz w:val="24"/>
          <w:szCs w:val="24"/>
          <w:lang w:val="en-US"/>
        </w:rPr>
        <w:t xml:space="preserve">assemblages </w:t>
      </w:r>
      <w:r w:rsidR="00187D44" w:rsidRPr="00A04CE0">
        <w:rPr>
          <w:rFonts w:ascii="Times New Roman" w:hAnsi="Times New Roman" w:cs="Times New Roman"/>
          <w:sz w:val="24"/>
          <w:szCs w:val="24"/>
          <w:lang w:val="en-US"/>
        </w:rPr>
        <w:t xml:space="preserve">had </w:t>
      </w:r>
      <w:r w:rsidRPr="00A04CE0">
        <w:rPr>
          <w:rFonts w:ascii="Times New Roman" w:hAnsi="Times New Roman" w:cs="Times New Roman"/>
          <w:sz w:val="24"/>
          <w:szCs w:val="24"/>
          <w:lang w:val="en-US"/>
        </w:rPr>
        <w:t>lower detection probabilit</w:t>
      </w:r>
      <w:r w:rsidR="00B64425" w:rsidRPr="00A04CE0">
        <w:rPr>
          <w:rFonts w:ascii="Times New Roman" w:hAnsi="Times New Roman" w:cs="Times New Roman"/>
          <w:sz w:val="24"/>
          <w:szCs w:val="24"/>
          <w:lang w:val="en-US"/>
        </w:rPr>
        <w:t>ies than understory</w:t>
      </w:r>
      <w:r w:rsidR="00C742B4" w:rsidRPr="00A04CE0">
        <w:rPr>
          <w:rFonts w:ascii="Times New Roman" w:hAnsi="Times New Roman" w:cs="Times New Roman"/>
          <w:sz w:val="24"/>
          <w:szCs w:val="24"/>
          <w:lang w:val="en-US"/>
        </w:rPr>
        <w:t xml:space="preserve"> </w:t>
      </w:r>
      <w:r w:rsidR="00187D44" w:rsidRPr="00A04CE0">
        <w:rPr>
          <w:rFonts w:ascii="Times New Roman" w:hAnsi="Times New Roman" w:cs="Times New Roman"/>
          <w:sz w:val="24"/>
          <w:szCs w:val="24"/>
          <w:lang w:val="en-US"/>
        </w:rPr>
        <w:t>assemblages</w:t>
      </w:r>
      <w:r w:rsidR="00B64425" w:rsidRPr="00A04CE0">
        <w:rPr>
          <w:rFonts w:ascii="Times New Roman" w:hAnsi="Times New Roman" w:cs="Times New Roman"/>
          <w:sz w:val="24"/>
          <w:szCs w:val="24"/>
          <w:lang w:val="en-US"/>
        </w:rPr>
        <w:t>, and</w:t>
      </w:r>
      <w:r w:rsidRPr="00A04CE0">
        <w:rPr>
          <w:rFonts w:ascii="Times New Roman" w:hAnsi="Times New Roman" w:cs="Times New Roman"/>
          <w:sz w:val="24"/>
          <w:szCs w:val="24"/>
          <w:lang w:val="en-US"/>
        </w:rPr>
        <w:t xml:space="preserve"> detection </w:t>
      </w:r>
      <w:r w:rsidR="00187D44" w:rsidRPr="00A04CE0">
        <w:rPr>
          <w:rFonts w:ascii="Times New Roman" w:hAnsi="Times New Roman" w:cs="Times New Roman"/>
          <w:sz w:val="24"/>
          <w:szCs w:val="24"/>
          <w:lang w:val="en-US"/>
        </w:rPr>
        <w:t xml:space="preserve">was associated with </w:t>
      </w:r>
      <w:r w:rsidRPr="00A04CE0">
        <w:rPr>
          <w:rFonts w:ascii="Times New Roman" w:hAnsi="Times New Roman" w:cs="Times New Roman"/>
          <w:sz w:val="24"/>
          <w:szCs w:val="24"/>
          <w:lang w:val="en-US"/>
        </w:rPr>
        <w:t>trait</w:t>
      </w:r>
      <w:r w:rsidR="00C742B4" w:rsidRPr="00A04CE0">
        <w:rPr>
          <w:rFonts w:ascii="Times New Roman" w:hAnsi="Times New Roman" w:cs="Times New Roman"/>
          <w:sz w:val="24"/>
          <w:szCs w:val="24"/>
          <w:lang w:val="en-US"/>
        </w:rPr>
        <w:t>s</w:t>
      </w:r>
      <w:r w:rsidR="00B64425" w:rsidRPr="00A04CE0">
        <w:rPr>
          <w:rFonts w:ascii="Times New Roman" w:hAnsi="Times New Roman" w:cs="Times New Roman"/>
          <w:sz w:val="24"/>
          <w:szCs w:val="24"/>
          <w:lang w:val="en-US"/>
        </w:rPr>
        <w:t xml:space="preserve"> related to </w:t>
      </w:r>
      <w:r w:rsidR="00C742B4" w:rsidRPr="00A04CE0">
        <w:rPr>
          <w:rFonts w:ascii="Times New Roman" w:hAnsi="Times New Roman" w:cs="Times New Roman"/>
          <w:sz w:val="24"/>
          <w:szCs w:val="24"/>
          <w:lang w:val="en-US"/>
        </w:rPr>
        <w:t>dispersal</w:t>
      </w:r>
      <w:r w:rsidRPr="00A04CE0">
        <w:rPr>
          <w:rFonts w:ascii="Times New Roman" w:hAnsi="Times New Roman" w:cs="Times New Roman"/>
          <w:sz w:val="24"/>
          <w:szCs w:val="24"/>
          <w:lang w:val="en-US"/>
        </w:rPr>
        <w:t>. Canopy-</w:t>
      </w:r>
      <w:r w:rsidR="00187D44" w:rsidRPr="00A04CE0">
        <w:rPr>
          <w:rFonts w:ascii="Times New Roman" w:hAnsi="Times New Roman" w:cs="Times New Roman"/>
          <w:sz w:val="24"/>
          <w:szCs w:val="24"/>
          <w:lang w:val="en-US"/>
        </w:rPr>
        <w:t xml:space="preserve">dwelling </w:t>
      </w:r>
      <w:r w:rsidRPr="00A04CE0">
        <w:rPr>
          <w:rFonts w:ascii="Times New Roman" w:hAnsi="Times New Roman" w:cs="Times New Roman"/>
          <w:sz w:val="24"/>
          <w:szCs w:val="24"/>
          <w:lang w:val="en-US"/>
        </w:rPr>
        <w:t xml:space="preserve">fruit-feeding butterflies </w:t>
      </w:r>
      <w:r w:rsidR="00B52ABB" w:rsidRPr="00A04CE0">
        <w:rPr>
          <w:rFonts w:ascii="Times New Roman" w:hAnsi="Times New Roman" w:cs="Times New Roman"/>
          <w:sz w:val="24"/>
          <w:szCs w:val="24"/>
          <w:lang w:val="en-US"/>
        </w:rPr>
        <w:t xml:space="preserve">generally </w:t>
      </w:r>
      <w:r w:rsidR="00C742B4" w:rsidRPr="00A04CE0">
        <w:rPr>
          <w:rFonts w:ascii="Times New Roman" w:hAnsi="Times New Roman" w:cs="Times New Roman"/>
          <w:sz w:val="24"/>
          <w:szCs w:val="24"/>
          <w:lang w:val="en-US"/>
        </w:rPr>
        <w:t xml:space="preserve">show higher energy allocation to </w:t>
      </w:r>
      <w:r w:rsidR="00B52ABB" w:rsidRPr="00A04CE0">
        <w:rPr>
          <w:rFonts w:ascii="Times New Roman" w:hAnsi="Times New Roman" w:cs="Times New Roman"/>
          <w:sz w:val="24"/>
          <w:szCs w:val="24"/>
          <w:lang w:val="en-US"/>
        </w:rPr>
        <w:t>flight traits</w:t>
      </w:r>
      <w:r w:rsidR="00407E7C" w:rsidRPr="00A04CE0">
        <w:rPr>
          <w:rFonts w:ascii="Times New Roman" w:hAnsi="Times New Roman" w:cs="Times New Roman"/>
          <w:sz w:val="24"/>
          <w:szCs w:val="24"/>
          <w:lang w:val="en-US"/>
        </w:rPr>
        <w:t xml:space="preserve"> </w:t>
      </w:r>
      <w:r w:rsidR="00B12DCB" w:rsidRPr="00A04CE0">
        <w:rPr>
          <w:rFonts w:ascii="Times New Roman" w:hAnsi="Times New Roman" w:cs="Times New Roman"/>
          <w:sz w:val="24"/>
          <w:szCs w:val="24"/>
          <w:lang w:val="en-US"/>
        </w:rPr>
        <w:fldChar w:fldCharType="begin" w:fldLock="1"/>
      </w:r>
      <w:r w:rsidR="0069651B">
        <w:rPr>
          <w:rFonts w:ascii="Times New Roman" w:hAnsi="Times New Roman" w:cs="Times New Roman"/>
          <w:sz w:val="24"/>
          <w:szCs w:val="24"/>
          <w:lang w:val="en-US"/>
        </w:rPr>
        <w:instrText>ADDIN CSL_CITATION {"citationItems":[{"id":"ITEM-1","itemData":{"DOI":"10.1086/285072","ISBN":"0003-0147","ISSN":"00030147","PMID":"218","abstract":"The morphological traits, flight speeds, and temperatures of 54 species of common Neotropical rain-forest butterflies in Corcovado National Park, Costa Rica, correlate with their palatabilities, according to the responses of rufous-tailed jacamar Galbula ruficauda melanogenia. Among 12 morphological traits examined, body shape (ratio of body length to thoracic width) correlates most closely with flight and temperature measures of butterflies and with the responses of jacamars. In general, palatable butterflies have relatively wider thoraxes and shorter bodies, and they fly faster and more irregularly. They show higher thoracic temperatures and are active in higher ambient temperatures. Although more frequently pursued, palatable butterflies more often escape from the birds' attacks. -from Authors","author":[{"dropping-particle":"","family":"Chai","given":"P.","non-dropping-particle":"","parse-names":false,"suffix":""},{"dropping-particle":"","family":"Srygley","given":"R. B.","non-dropping-particle":"","parse-names":false,"suffix":""}],"container-title":"American Naturalist","id":"ITEM-1","issue":"6","issued":{"date-parts":[["1990"]]},"page":"748-765","title":"Predation and the flight, morphology, and temperature of Neotropical rain-forest butterflies","type":"article-journal","volume":"135"},"uris":["http://www.mendeley.com/documents/?uuid=9a5f1047-4bc2-4ae9-b1f5-f2425b664d70"]},{"id":"ITEM-2","itemData":{"DOI":"10.1046/j.1365-2435.2002.00650.x","ISSN":"02698463","abstract":"1. The relationship between maximal acceleration capacity and flight morphology was tested experimentally in the butterfly Pararge aegeria. Such relations are often assumed but seldom tested. 2. In both sexes acceleration capacity was positively correlated with total body mass, thorax mass, forewing area, forewing length, wing loading, aspect ratio and centre of forewing area (centroid). Relationships with total body mass, forewing area, forewing length and wing loading were stronger in males. This can be explained by different mass allocation: males allocate proportionally more mass to the thorax, females more to the abdomen. 3. Evidence for the combined effect of morphological traits on acceleration capacity was found by multivariate analysis. In males and females, a more distant relative centroid and higher relative thorax mass were related to a higher flight capacity. In addition, aspect ratio was positively related to acceleration capacity in males only. 4. Our results support the assumed mechanism behind the relationship between flight morphology and mate-locating behaviour.","author":[{"dropping-particle":"","family":"Berwaerts","given":"Koen","non-dropping-particle":"","parse-names":false,"suffix":""},{"dropping-particle":"","family":"Dyck","given":"H.","non-dropping-particle":"Van","parse-names":false,"suffix":""},{"dropping-particle":"","family":"Aerts","given":"P.","non-dropping-particle":"","parse-names":false,"suffix":""}],"container-title":"Functional Ecology","id":"ITEM-2","issue":"4","issued":{"date-parts":[["2002","8"]]},"page":"484-491","title":"Does flight morphology relate to flight performance? An experimental test with the butterfly Pararge aegeria","type":"article-journal","volume":"16"},"uris":["http://www.mendeley.com/documents/?uuid=4b84e203-30e4-4e01-bfb1-d184862a36ac"]}],"mendeley":{"formattedCitation":"(Berwaerts, Van Dyck, &amp; Aerts, 2002; Chai &amp; Srygley, 1990)","manualFormatting":"(Chai &amp; Srygley, 1990, Schulze et al., 2001, Berwaerts et al., 2002)","plainTextFormattedCitation":"(Berwaerts, Van Dyck, &amp; Aerts, 2002; Chai &amp; Srygley, 1990)","previouslyFormattedCitation":"(Berwaerts, Van Dyck, &amp; Aerts, 2002; Chai &amp; Srygley, 1990)"},"properties":{"noteIndex":0},"schema":"https://github.com/citation-style-language/schema/raw/master/csl-citation.json"}</w:instrText>
      </w:r>
      <w:r w:rsidR="00B12DCB" w:rsidRPr="00A04CE0">
        <w:rPr>
          <w:rFonts w:ascii="Times New Roman" w:hAnsi="Times New Roman" w:cs="Times New Roman"/>
          <w:sz w:val="24"/>
          <w:szCs w:val="24"/>
          <w:lang w:val="en-US"/>
        </w:rPr>
        <w:fldChar w:fldCharType="separate"/>
      </w:r>
      <w:r w:rsidR="00B12DCB" w:rsidRPr="00A04CE0">
        <w:rPr>
          <w:rFonts w:ascii="Times New Roman" w:hAnsi="Times New Roman" w:cs="Times New Roman"/>
          <w:noProof/>
          <w:sz w:val="24"/>
          <w:szCs w:val="24"/>
          <w:lang w:val="en-US"/>
        </w:rPr>
        <w:t xml:space="preserve">(Chai </w:t>
      </w:r>
      <w:r w:rsidR="0069651B">
        <w:rPr>
          <w:rFonts w:ascii="Times New Roman" w:hAnsi="Times New Roman" w:cs="Times New Roman"/>
          <w:noProof/>
          <w:sz w:val="24"/>
          <w:szCs w:val="24"/>
          <w:lang w:val="en-US"/>
        </w:rPr>
        <w:t>&amp;</w:t>
      </w:r>
      <w:r w:rsidR="00B12DCB" w:rsidRPr="00A04CE0">
        <w:rPr>
          <w:rFonts w:ascii="Times New Roman" w:hAnsi="Times New Roman" w:cs="Times New Roman"/>
          <w:noProof/>
          <w:sz w:val="24"/>
          <w:szCs w:val="24"/>
          <w:lang w:val="en-US"/>
        </w:rPr>
        <w:t xml:space="preserve"> Srygley</w:t>
      </w:r>
      <w:r w:rsidR="0069651B">
        <w:rPr>
          <w:rFonts w:ascii="Times New Roman" w:hAnsi="Times New Roman" w:cs="Times New Roman"/>
          <w:noProof/>
          <w:sz w:val="24"/>
          <w:szCs w:val="24"/>
          <w:lang w:val="en-US"/>
        </w:rPr>
        <w:t>,</w:t>
      </w:r>
      <w:r w:rsidR="00B12DCB" w:rsidRPr="00A04CE0">
        <w:rPr>
          <w:rFonts w:ascii="Times New Roman" w:hAnsi="Times New Roman" w:cs="Times New Roman"/>
          <w:noProof/>
          <w:sz w:val="24"/>
          <w:szCs w:val="24"/>
          <w:lang w:val="en-US"/>
        </w:rPr>
        <w:t xml:space="preserve"> 1990, Schulze et al.</w:t>
      </w:r>
      <w:r w:rsidR="0069651B">
        <w:rPr>
          <w:rFonts w:ascii="Times New Roman" w:hAnsi="Times New Roman" w:cs="Times New Roman"/>
          <w:noProof/>
          <w:sz w:val="24"/>
          <w:szCs w:val="24"/>
          <w:lang w:val="en-US"/>
        </w:rPr>
        <w:t>,</w:t>
      </w:r>
      <w:r w:rsidR="00B12DCB" w:rsidRPr="00A04CE0">
        <w:rPr>
          <w:rFonts w:ascii="Times New Roman" w:hAnsi="Times New Roman" w:cs="Times New Roman"/>
          <w:noProof/>
          <w:sz w:val="24"/>
          <w:szCs w:val="24"/>
          <w:lang w:val="en-US"/>
        </w:rPr>
        <w:t xml:space="preserve"> 2001, Berwaerts et al.</w:t>
      </w:r>
      <w:r w:rsidR="0069651B">
        <w:rPr>
          <w:rFonts w:ascii="Times New Roman" w:hAnsi="Times New Roman" w:cs="Times New Roman"/>
          <w:noProof/>
          <w:sz w:val="24"/>
          <w:szCs w:val="24"/>
          <w:lang w:val="en-US"/>
        </w:rPr>
        <w:t>,</w:t>
      </w:r>
      <w:r w:rsidR="00B12DCB" w:rsidRPr="00A04CE0">
        <w:rPr>
          <w:rFonts w:ascii="Times New Roman" w:hAnsi="Times New Roman" w:cs="Times New Roman"/>
          <w:noProof/>
          <w:sz w:val="24"/>
          <w:szCs w:val="24"/>
          <w:lang w:val="en-US"/>
        </w:rPr>
        <w:t xml:space="preserve"> 2002)</w:t>
      </w:r>
      <w:r w:rsidR="00B12DCB" w:rsidRPr="00A04CE0">
        <w:rPr>
          <w:rFonts w:ascii="Times New Roman" w:hAnsi="Times New Roman" w:cs="Times New Roman"/>
          <w:sz w:val="24"/>
          <w:szCs w:val="24"/>
          <w:lang w:val="en-US"/>
        </w:rPr>
        <w:fldChar w:fldCharType="end"/>
      </w:r>
      <w:r w:rsidR="00407E7C" w:rsidRPr="00A04CE0">
        <w:rPr>
          <w:rFonts w:ascii="Times New Roman" w:hAnsi="Times New Roman" w:cs="Times New Roman"/>
          <w:sz w:val="24"/>
          <w:szCs w:val="24"/>
          <w:lang w:val="en-US"/>
        </w:rPr>
        <w:t xml:space="preserve"> and are also more vagile than understory species (Hill et al.</w:t>
      </w:r>
      <w:r w:rsidR="0069651B">
        <w:rPr>
          <w:rFonts w:ascii="Times New Roman" w:hAnsi="Times New Roman" w:cs="Times New Roman"/>
          <w:sz w:val="24"/>
          <w:szCs w:val="24"/>
          <w:lang w:val="en-US"/>
        </w:rPr>
        <w:t>,</w:t>
      </w:r>
      <w:r w:rsidR="00407E7C" w:rsidRPr="00A04CE0">
        <w:rPr>
          <w:rFonts w:ascii="Times New Roman" w:hAnsi="Times New Roman" w:cs="Times New Roman"/>
          <w:sz w:val="24"/>
          <w:szCs w:val="24"/>
          <w:lang w:val="en-US"/>
        </w:rPr>
        <w:t xml:space="preserve"> 2001</w:t>
      </w:r>
      <w:r w:rsidR="00967FB5" w:rsidRPr="00A04CE0">
        <w:rPr>
          <w:rFonts w:ascii="Times New Roman" w:hAnsi="Times New Roman" w:cs="Times New Roman"/>
          <w:sz w:val="24"/>
          <w:szCs w:val="24"/>
          <w:lang w:val="en-US"/>
        </w:rPr>
        <w:t xml:space="preserve">; </w:t>
      </w:r>
      <w:r w:rsidR="00B12DCB" w:rsidRPr="006C0B15">
        <w:rPr>
          <w:rFonts w:ascii="Times New Roman" w:hAnsi="Times New Roman" w:cs="Times New Roman"/>
          <w:sz w:val="24"/>
          <w:szCs w:val="24"/>
          <w:lang w:val="en-US"/>
        </w:rPr>
        <w:fldChar w:fldCharType="begin" w:fldLock="1"/>
      </w:r>
      <w:r w:rsidR="0069651B">
        <w:rPr>
          <w:rFonts w:ascii="Times New Roman" w:hAnsi="Times New Roman" w:cs="Times New Roman"/>
          <w:sz w:val="24"/>
          <w:szCs w:val="24"/>
          <w:lang w:val="en-US"/>
        </w:rPr>
        <w:instrText>ADDIN CSL_CITATION {"citationItems":[{"id":"ITEM-1","itemData":{"DOI":"10.1111/aen.12389","ISSN":"2052-174X","abstract":"Fruit-feeding butterflies occur in tropical and subtropical forests; however, knowledge of the variations in abundance and structure at the population level under seasonal cycles in temperature is still lacking. Understanding how populations are organised is essential to unveiling the ecological factors that can influence their dynamics. We studied the population biology and natural history of the satyrine Taygetis ypthima Hübner, [1821], which occurs in the Atlantic Rainforest, using capture-mark-recapture and behavioural methods. From August 2014 to August 2015, 262 captures (131 males and 131 females) were recorded on 22 sampling occasions, with a sampling effort of 7620 trap-days and 309 net-hours. Adults were found year round. The numbers were lowest in summer and peaked in winter, which is unusual for subtropical regions. Females were larger, moved more and exhibited longer residence times compared with males; these patterns were possibly related to behavioural differences between sexes. Territory disputes between males were observed frequently in July–August. The longest-lived butterfly was 247 days old when the study was terminated. To the best of our knowledge, this is the longest documented longevity for a butterfly in the Neotropics. The age structure of the population varied throughout the year. In winter, when the study started, the whole population was middle-aged, and by late spring, all butterflies were old. Young individuals appeared beginning in early summer, and then, by early autumn, all were middle-aged again, suggesting that the population has periods of higher recruitment of butterflies from pupae that came from the same generation. The data obtained here are a basis for future investigations to determine the environmental factors affecting the population dynamics of T. ypthima and to understand the role landscape heterogeneity plays in the maintenance of viable populations.","author":[{"dropping-particle":"","family":"Pedrotti","given":"Vanessa Schaeffer","non-dropping-particle":"","parse-names":false,"suffix":""},{"dropping-particle":"","family":"Oliveira Mega","given":"Nicolás","non-dropping-particle":"","parse-names":false,"suffix":""},{"dropping-particle":"","family":"Piccoli Romanowski","given":"Helena","non-dropping-particle":"","parse-names":false,"suffix":""}],"container-title":"Austral Entomology","id":"ITEM-1","issue":"4","issued":{"date-parts":[["2019","11","10"]]},"page":"753-761","title":"Population structure and natural history of the South American fruit‐feeding butterfly Taygetis ypthima (Lepidoptera: Nymphalidae)","type":"article-journal","volume":"58"},"uris":["http://www.mendeley.com/documents/?uuid=10f71a14-3b1a-4aee-8535-98575d5af3bb"]}],"mendeley":{"formattedCitation":"(Pedrotti, Oliveira Mega, &amp; Piccoli Romanowski, 2019)","manualFormatting":"Pedrotti et al., 2019)","plainTextFormattedCitation":"(Pedrotti, Oliveira Mega, &amp; Piccoli Romanowski, 2019)","previouslyFormattedCitation":"(Pedrotti, Oliveira Mega, &amp; Piccoli Romanowski, 2019)"},"properties":{"noteIndex":0},"schema":"https://github.com/citation-style-language/schema/raw/master/csl-citation.json"}</w:instrText>
      </w:r>
      <w:r w:rsidR="00B12DCB" w:rsidRPr="006C0B15">
        <w:rPr>
          <w:rFonts w:ascii="Times New Roman" w:hAnsi="Times New Roman" w:cs="Times New Roman"/>
          <w:sz w:val="24"/>
          <w:szCs w:val="24"/>
          <w:lang w:val="en-US"/>
        </w:rPr>
        <w:fldChar w:fldCharType="separate"/>
      </w:r>
      <w:r w:rsidR="00B12DCB" w:rsidRPr="006C0B15">
        <w:rPr>
          <w:rFonts w:ascii="Times New Roman" w:hAnsi="Times New Roman" w:cs="Times New Roman"/>
          <w:noProof/>
          <w:sz w:val="24"/>
          <w:szCs w:val="24"/>
          <w:lang w:val="en-US"/>
        </w:rPr>
        <w:t>Pedrotti et al.</w:t>
      </w:r>
      <w:r w:rsidR="0069651B">
        <w:rPr>
          <w:rFonts w:ascii="Times New Roman" w:hAnsi="Times New Roman" w:cs="Times New Roman"/>
          <w:noProof/>
          <w:sz w:val="24"/>
          <w:szCs w:val="24"/>
          <w:lang w:val="en-US"/>
        </w:rPr>
        <w:t>,</w:t>
      </w:r>
      <w:r w:rsidR="00B12DCB" w:rsidRPr="006C0B15">
        <w:rPr>
          <w:rFonts w:ascii="Times New Roman" w:hAnsi="Times New Roman" w:cs="Times New Roman"/>
          <w:noProof/>
          <w:sz w:val="24"/>
          <w:szCs w:val="24"/>
          <w:lang w:val="en-US"/>
        </w:rPr>
        <w:t xml:space="preserve"> 2019)</w:t>
      </w:r>
      <w:r w:rsidR="00B12DCB" w:rsidRPr="006C0B15">
        <w:rPr>
          <w:rFonts w:ascii="Times New Roman" w:hAnsi="Times New Roman" w:cs="Times New Roman"/>
          <w:sz w:val="24"/>
          <w:szCs w:val="24"/>
          <w:lang w:val="en-US"/>
        </w:rPr>
        <w:fldChar w:fldCharType="end"/>
      </w:r>
      <w:r w:rsidR="00B52ABB" w:rsidRPr="006C0B15">
        <w:rPr>
          <w:rFonts w:ascii="Times New Roman" w:hAnsi="Times New Roman" w:cs="Times New Roman"/>
          <w:sz w:val="24"/>
          <w:szCs w:val="24"/>
          <w:lang w:val="en-US"/>
        </w:rPr>
        <w:t xml:space="preserve">. </w:t>
      </w:r>
      <w:r w:rsidR="00C742B4" w:rsidRPr="006C0B15">
        <w:rPr>
          <w:rFonts w:ascii="Times New Roman" w:hAnsi="Times New Roman" w:cs="Times New Roman"/>
          <w:sz w:val="24"/>
          <w:szCs w:val="24"/>
          <w:lang w:val="en-US"/>
        </w:rPr>
        <w:t xml:space="preserve">Such </w:t>
      </w:r>
      <w:r w:rsidR="00407E7C" w:rsidRPr="006C0B15">
        <w:rPr>
          <w:rFonts w:ascii="Times New Roman" w:hAnsi="Times New Roman" w:cs="Times New Roman"/>
          <w:sz w:val="24"/>
          <w:szCs w:val="24"/>
          <w:lang w:val="en-US"/>
        </w:rPr>
        <w:t xml:space="preserve">high mobility </w:t>
      </w:r>
      <w:r w:rsidR="00B338B1" w:rsidRPr="006C0B15">
        <w:rPr>
          <w:rFonts w:ascii="Times New Roman" w:hAnsi="Times New Roman" w:cs="Times New Roman"/>
          <w:sz w:val="24"/>
          <w:szCs w:val="24"/>
          <w:lang w:val="en-US"/>
        </w:rPr>
        <w:t>was associated with</w:t>
      </w:r>
      <w:r w:rsidR="00D72290" w:rsidRPr="006C0B15">
        <w:rPr>
          <w:rFonts w:ascii="Times New Roman" w:hAnsi="Times New Roman" w:cs="Times New Roman"/>
          <w:sz w:val="24"/>
          <w:szCs w:val="24"/>
          <w:lang w:val="en-US"/>
        </w:rPr>
        <w:t xml:space="preserve"> individual</w:t>
      </w:r>
      <w:r w:rsidR="007D2087" w:rsidRPr="006C0B15">
        <w:rPr>
          <w:rFonts w:ascii="Times New Roman" w:hAnsi="Times New Roman" w:cs="Times New Roman"/>
          <w:sz w:val="24"/>
          <w:szCs w:val="24"/>
          <w:lang w:val="en-US"/>
        </w:rPr>
        <w:t xml:space="preserve"> detection in </w:t>
      </w:r>
      <w:r w:rsidR="009F2CA4" w:rsidRPr="006C0B15">
        <w:rPr>
          <w:rFonts w:ascii="Times New Roman" w:hAnsi="Times New Roman" w:cs="Times New Roman"/>
          <w:sz w:val="24"/>
          <w:szCs w:val="24"/>
          <w:lang w:val="en-US"/>
        </w:rPr>
        <w:t>canopy sites</w:t>
      </w:r>
      <w:r w:rsidR="004F2DD6" w:rsidRPr="006C0B15">
        <w:rPr>
          <w:rFonts w:ascii="Times New Roman" w:hAnsi="Times New Roman" w:cs="Times New Roman"/>
          <w:sz w:val="24"/>
          <w:szCs w:val="24"/>
          <w:lang w:val="en-US"/>
        </w:rPr>
        <w:t xml:space="preserve"> </w:t>
      </w:r>
      <w:r w:rsidR="00D72290" w:rsidRPr="006C0B15">
        <w:rPr>
          <w:rFonts w:ascii="Times New Roman" w:hAnsi="Times New Roman" w:cs="Times New Roman"/>
          <w:sz w:val="24"/>
          <w:szCs w:val="24"/>
          <w:lang w:val="en-US"/>
        </w:rPr>
        <w:t xml:space="preserve">because the </w:t>
      </w:r>
      <w:r w:rsidR="004F2DD6" w:rsidRPr="006C0B15">
        <w:rPr>
          <w:rFonts w:ascii="Times New Roman" w:hAnsi="Times New Roman" w:cs="Times New Roman"/>
          <w:sz w:val="24"/>
          <w:szCs w:val="24"/>
          <w:lang w:val="en-US"/>
        </w:rPr>
        <w:t>individuals are more dispersive</w:t>
      </w:r>
      <w:r w:rsidR="00B338B1" w:rsidRPr="006C0B15">
        <w:rPr>
          <w:rFonts w:ascii="Times New Roman" w:hAnsi="Times New Roman" w:cs="Times New Roman"/>
          <w:sz w:val="24"/>
          <w:szCs w:val="24"/>
          <w:lang w:val="en-US"/>
        </w:rPr>
        <w:t>, while less mobile individuals were undetected</w:t>
      </w:r>
      <w:r w:rsidR="004F2DD6" w:rsidRPr="006C0B15">
        <w:rPr>
          <w:rFonts w:ascii="Times New Roman" w:hAnsi="Times New Roman" w:cs="Times New Roman"/>
          <w:sz w:val="24"/>
          <w:szCs w:val="24"/>
          <w:lang w:val="en-US"/>
        </w:rPr>
        <w:t xml:space="preserve">. </w:t>
      </w:r>
      <w:r w:rsidR="004F2DD6" w:rsidRPr="00A04CE0">
        <w:rPr>
          <w:rFonts w:ascii="Times New Roman" w:hAnsi="Times New Roman" w:cs="Times New Roman"/>
          <w:sz w:val="24"/>
          <w:szCs w:val="24"/>
          <w:lang w:val="en-US"/>
        </w:rPr>
        <w:t>However, the canopy</w:t>
      </w:r>
      <w:r w:rsidR="00D72290" w:rsidRPr="00A04CE0">
        <w:rPr>
          <w:rFonts w:ascii="Times New Roman" w:hAnsi="Times New Roman" w:cs="Times New Roman"/>
          <w:sz w:val="24"/>
          <w:szCs w:val="24"/>
          <w:lang w:val="en-US"/>
        </w:rPr>
        <w:t xml:space="preserve"> </w:t>
      </w:r>
      <w:r w:rsidR="004F2DD6" w:rsidRPr="00A04CE0">
        <w:rPr>
          <w:rFonts w:ascii="Times New Roman" w:hAnsi="Times New Roman" w:cs="Times New Roman"/>
          <w:sz w:val="24"/>
          <w:szCs w:val="24"/>
          <w:lang w:val="en-US"/>
        </w:rPr>
        <w:t>tend</w:t>
      </w:r>
      <w:r w:rsidR="00870A04" w:rsidRPr="00A04CE0">
        <w:rPr>
          <w:rFonts w:ascii="Times New Roman" w:hAnsi="Times New Roman" w:cs="Times New Roman"/>
          <w:sz w:val="24"/>
          <w:szCs w:val="24"/>
          <w:lang w:val="en-US"/>
        </w:rPr>
        <w:t xml:space="preserve">ed </w:t>
      </w:r>
      <w:r w:rsidR="004F2DD6" w:rsidRPr="00A04CE0">
        <w:rPr>
          <w:rFonts w:ascii="Times New Roman" w:hAnsi="Times New Roman" w:cs="Times New Roman"/>
          <w:sz w:val="24"/>
          <w:szCs w:val="24"/>
          <w:lang w:val="en-US"/>
        </w:rPr>
        <w:t xml:space="preserve">to </w:t>
      </w:r>
      <w:r w:rsidR="00870A04" w:rsidRPr="00A04CE0">
        <w:rPr>
          <w:rFonts w:ascii="Times New Roman" w:hAnsi="Times New Roman" w:cs="Times New Roman"/>
          <w:sz w:val="24"/>
          <w:szCs w:val="24"/>
          <w:lang w:val="en-US"/>
        </w:rPr>
        <w:t xml:space="preserve">have </w:t>
      </w:r>
      <w:r w:rsidR="00C742B4" w:rsidRPr="00A04CE0">
        <w:rPr>
          <w:rFonts w:ascii="Times New Roman" w:hAnsi="Times New Roman" w:cs="Times New Roman"/>
          <w:sz w:val="24"/>
          <w:szCs w:val="24"/>
          <w:lang w:val="en-US"/>
        </w:rPr>
        <w:t>higher</w:t>
      </w:r>
      <w:r w:rsidR="008F3934" w:rsidRPr="00A04CE0">
        <w:rPr>
          <w:rFonts w:ascii="Times New Roman" w:hAnsi="Times New Roman" w:cs="Times New Roman"/>
          <w:sz w:val="24"/>
          <w:szCs w:val="24"/>
          <w:lang w:val="en-US"/>
        </w:rPr>
        <w:t xml:space="preserve"> </w:t>
      </w:r>
      <w:r w:rsidR="00B64425" w:rsidRPr="00A04CE0">
        <w:rPr>
          <w:rFonts w:ascii="Times New Roman" w:hAnsi="Times New Roman" w:cs="Times New Roman"/>
          <w:sz w:val="24"/>
          <w:szCs w:val="24"/>
          <w:lang w:val="en-US"/>
        </w:rPr>
        <w:t xml:space="preserve">sample coverage </w:t>
      </w:r>
      <w:r w:rsidR="008F3934" w:rsidRPr="00A04CE0">
        <w:rPr>
          <w:rFonts w:ascii="Times New Roman" w:hAnsi="Times New Roman" w:cs="Times New Roman"/>
          <w:sz w:val="24"/>
          <w:szCs w:val="24"/>
          <w:lang w:val="en-US"/>
        </w:rPr>
        <w:t xml:space="preserve">of </w:t>
      </w:r>
      <w:r w:rsidR="00C742B4" w:rsidRPr="00A04CE0">
        <w:rPr>
          <w:rFonts w:ascii="Times New Roman" w:hAnsi="Times New Roman" w:cs="Times New Roman"/>
          <w:sz w:val="24"/>
          <w:szCs w:val="24"/>
          <w:lang w:val="en-US"/>
        </w:rPr>
        <w:t xml:space="preserve">butterfly </w:t>
      </w:r>
      <w:r w:rsidR="008F3934" w:rsidRPr="00A04CE0">
        <w:rPr>
          <w:rFonts w:ascii="Times New Roman" w:hAnsi="Times New Roman" w:cs="Times New Roman"/>
          <w:sz w:val="24"/>
          <w:szCs w:val="24"/>
          <w:lang w:val="en-US"/>
        </w:rPr>
        <w:t>fauna</w:t>
      </w:r>
      <w:r w:rsidR="00C742B4" w:rsidRPr="00A04CE0">
        <w:rPr>
          <w:rFonts w:ascii="Times New Roman" w:hAnsi="Times New Roman" w:cs="Times New Roman"/>
          <w:sz w:val="24"/>
          <w:szCs w:val="24"/>
          <w:lang w:val="en-US"/>
        </w:rPr>
        <w:t xml:space="preserve"> </w:t>
      </w:r>
      <w:r w:rsidR="00870A04" w:rsidRPr="00A04CE0">
        <w:rPr>
          <w:rFonts w:ascii="Times New Roman" w:hAnsi="Times New Roman" w:cs="Times New Roman"/>
          <w:sz w:val="24"/>
          <w:szCs w:val="24"/>
          <w:lang w:val="en-US"/>
        </w:rPr>
        <w:t>with regard</w:t>
      </w:r>
      <w:r w:rsidR="00C742B4" w:rsidRPr="00A04CE0">
        <w:rPr>
          <w:rFonts w:ascii="Times New Roman" w:hAnsi="Times New Roman" w:cs="Times New Roman"/>
          <w:sz w:val="24"/>
          <w:szCs w:val="24"/>
          <w:lang w:val="en-US"/>
        </w:rPr>
        <w:t xml:space="preserve"> to species richness</w:t>
      </w:r>
      <w:r w:rsidR="008F3934" w:rsidRPr="00A04CE0">
        <w:rPr>
          <w:rFonts w:ascii="Times New Roman" w:hAnsi="Times New Roman" w:cs="Times New Roman"/>
          <w:sz w:val="24"/>
          <w:szCs w:val="24"/>
          <w:lang w:val="en-US"/>
        </w:rPr>
        <w:t xml:space="preserve">, and </w:t>
      </w:r>
      <w:r w:rsidR="009F2CA4" w:rsidRPr="00A04CE0">
        <w:rPr>
          <w:rFonts w:ascii="Times New Roman" w:hAnsi="Times New Roman" w:cs="Times New Roman"/>
          <w:sz w:val="24"/>
          <w:szCs w:val="24"/>
          <w:lang w:val="en-US"/>
        </w:rPr>
        <w:t xml:space="preserve">species accumulation </w:t>
      </w:r>
      <w:r w:rsidR="00870A04" w:rsidRPr="00A04CE0">
        <w:rPr>
          <w:rFonts w:ascii="Times New Roman" w:hAnsi="Times New Roman" w:cs="Times New Roman"/>
          <w:sz w:val="24"/>
          <w:szCs w:val="24"/>
          <w:lang w:val="en-US"/>
        </w:rPr>
        <w:t>occur</w:t>
      </w:r>
      <w:r w:rsidR="0059479E" w:rsidRPr="00A04CE0">
        <w:rPr>
          <w:rFonts w:ascii="Times New Roman" w:hAnsi="Times New Roman" w:cs="Times New Roman"/>
          <w:sz w:val="24"/>
          <w:szCs w:val="24"/>
          <w:lang w:val="en-US"/>
        </w:rPr>
        <w:t>r</w:t>
      </w:r>
      <w:r w:rsidR="00870A04" w:rsidRPr="00A04CE0">
        <w:rPr>
          <w:rFonts w:ascii="Times New Roman" w:hAnsi="Times New Roman" w:cs="Times New Roman"/>
          <w:sz w:val="24"/>
          <w:szCs w:val="24"/>
          <w:lang w:val="en-US"/>
        </w:rPr>
        <w:t xml:space="preserve">ed </w:t>
      </w:r>
      <w:r w:rsidR="008F3934" w:rsidRPr="00A04CE0">
        <w:rPr>
          <w:rFonts w:ascii="Times New Roman" w:hAnsi="Times New Roman" w:cs="Times New Roman"/>
          <w:sz w:val="24"/>
          <w:szCs w:val="24"/>
          <w:lang w:val="en-US"/>
        </w:rPr>
        <w:t>faster than in the understory</w:t>
      </w:r>
      <w:r w:rsidR="000D4C8E" w:rsidRPr="00A04CE0">
        <w:rPr>
          <w:rFonts w:ascii="Times New Roman" w:hAnsi="Times New Roman" w:cs="Times New Roman"/>
          <w:sz w:val="24"/>
          <w:szCs w:val="24"/>
          <w:lang w:val="en-US"/>
        </w:rPr>
        <w:t xml:space="preserve"> (</w:t>
      </w:r>
      <w:r w:rsidR="00D72290" w:rsidRPr="00A04CE0">
        <w:rPr>
          <w:rFonts w:ascii="Times New Roman" w:hAnsi="Times New Roman" w:cs="Times New Roman"/>
          <w:sz w:val="24"/>
          <w:szCs w:val="24"/>
          <w:lang w:val="en-US"/>
        </w:rPr>
        <w:t>DeVries et al.</w:t>
      </w:r>
      <w:r w:rsidR="0069651B">
        <w:rPr>
          <w:rFonts w:ascii="Times New Roman" w:hAnsi="Times New Roman" w:cs="Times New Roman"/>
          <w:sz w:val="24"/>
          <w:szCs w:val="24"/>
          <w:lang w:val="en-US"/>
        </w:rPr>
        <w:t>,</w:t>
      </w:r>
      <w:r w:rsidR="00D72290" w:rsidRPr="00A04CE0">
        <w:rPr>
          <w:rFonts w:ascii="Times New Roman" w:hAnsi="Times New Roman" w:cs="Times New Roman"/>
          <w:sz w:val="24"/>
          <w:szCs w:val="24"/>
          <w:lang w:val="en-US"/>
        </w:rPr>
        <w:t xml:space="preserve"> 2012, </w:t>
      </w:r>
      <w:r w:rsidR="000D4C8E" w:rsidRPr="00A04CE0">
        <w:rPr>
          <w:rFonts w:ascii="Times New Roman" w:hAnsi="Times New Roman" w:cs="Times New Roman"/>
          <w:sz w:val="24"/>
          <w:szCs w:val="24"/>
          <w:lang w:val="en-US"/>
        </w:rPr>
        <w:t>Santos et al.</w:t>
      </w:r>
      <w:r w:rsidR="0069651B">
        <w:rPr>
          <w:rFonts w:ascii="Times New Roman" w:hAnsi="Times New Roman" w:cs="Times New Roman"/>
          <w:sz w:val="24"/>
          <w:szCs w:val="24"/>
          <w:lang w:val="en-US"/>
        </w:rPr>
        <w:t>,</w:t>
      </w:r>
      <w:r w:rsidR="000D4C8E" w:rsidRPr="00A04CE0">
        <w:rPr>
          <w:rFonts w:ascii="Times New Roman" w:hAnsi="Times New Roman" w:cs="Times New Roman"/>
          <w:sz w:val="24"/>
          <w:szCs w:val="24"/>
          <w:lang w:val="en-US"/>
        </w:rPr>
        <w:t xml:space="preserve"> 2017)</w:t>
      </w:r>
      <w:r w:rsidR="00C742B4" w:rsidRPr="00A04CE0">
        <w:rPr>
          <w:rFonts w:ascii="Times New Roman" w:hAnsi="Times New Roman" w:cs="Times New Roman"/>
          <w:sz w:val="24"/>
          <w:szCs w:val="24"/>
          <w:lang w:val="en-US"/>
        </w:rPr>
        <w:t>.</w:t>
      </w:r>
      <w:r w:rsidR="00D72290" w:rsidRPr="00A04CE0">
        <w:rPr>
          <w:rFonts w:ascii="Times New Roman" w:hAnsi="Times New Roman" w:cs="Times New Roman"/>
          <w:sz w:val="24"/>
          <w:szCs w:val="24"/>
          <w:lang w:val="en-US"/>
        </w:rPr>
        <w:t xml:space="preserve"> </w:t>
      </w:r>
      <w:r w:rsidR="009F2CA4" w:rsidRPr="00A04CE0">
        <w:rPr>
          <w:rFonts w:ascii="Times New Roman" w:hAnsi="Times New Roman" w:cs="Times New Roman"/>
          <w:sz w:val="24"/>
          <w:szCs w:val="24"/>
          <w:lang w:val="en-US"/>
        </w:rPr>
        <w:t xml:space="preserve">This faster species accumulation in </w:t>
      </w:r>
      <w:r w:rsidR="00870A04" w:rsidRPr="00A04CE0">
        <w:rPr>
          <w:rFonts w:ascii="Times New Roman" w:hAnsi="Times New Roman" w:cs="Times New Roman"/>
          <w:sz w:val="24"/>
          <w:szCs w:val="24"/>
          <w:lang w:val="en-US"/>
        </w:rPr>
        <w:t xml:space="preserve">the </w:t>
      </w:r>
      <w:r w:rsidR="009F2CA4" w:rsidRPr="00A04CE0">
        <w:rPr>
          <w:rFonts w:ascii="Times New Roman" w:hAnsi="Times New Roman" w:cs="Times New Roman"/>
          <w:sz w:val="24"/>
          <w:szCs w:val="24"/>
          <w:lang w:val="en-US"/>
        </w:rPr>
        <w:t xml:space="preserve">canopy </w:t>
      </w:r>
      <w:r w:rsidR="00D72290" w:rsidRPr="00A04CE0">
        <w:rPr>
          <w:rFonts w:ascii="Times New Roman" w:hAnsi="Times New Roman" w:cs="Times New Roman"/>
          <w:sz w:val="24"/>
          <w:szCs w:val="24"/>
          <w:lang w:val="en-US"/>
        </w:rPr>
        <w:t xml:space="preserve">could cause </w:t>
      </w:r>
      <w:r w:rsidR="00870A04" w:rsidRPr="00A04CE0">
        <w:rPr>
          <w:rFonts w:ascii="Times New Roman" w:hAnsi="Times New Roman" w:cs="Times New Roman"/>
          <w:sz w:val="24"/>
          <w:szCs w:val="24"/>
          <w:lang w:val="en-US"/>
        </w:rPr>
        <w:t>less</w:t>
      </w:r>
      <w:r w:rsidR="00D72290" w:rsidRPr="00A04CE0">
        <w:rPr>
          <w:rFonts w:ascii="Times New Roman" w:hAnsi="Times New Roman" w:cs="Times New Roman"/>
          <w:sz w:val="24"/>
          <w:szCs w:val="24"/>
          <w:lang w:val="en-US"/>
        </w:rPr>
        <w:t xml:space="preserve"> bias when only occurrence data is employed </w:t>
      </w:r>
      <w:r w:rsidR="009F2CA4" w:rsidRPr="00A04CE0">
        <w:rPr>
          <w:rFonts w:ascii="Times New Roman" w:hAnsi="Times New Roman" w:cs="Times New Roman"/>
          <w:sz w:val="24"/>
          <w:szCs w:val="24"/>
          <w:lang w:val="en-US"/>
        </w:rPr>
        <w:t xml:space="preserve">to </w:t>
      </w:r>
      <w:r w:rsidR="005A3B45" w:rsidRPr="00A04CE0">
        <w:rPr>
          <w:rFonts w:ascii="Times New Roman" w:hAnsi="Times New Roman" w:cs="Times New Roman"/>
          <w:sz w:val="24"/>
          <w:szCs w:val="24"/>
          <w:lang w:val="en-US"/>
        </w:rPr>
        <w:t>evaluate</w:t>
      </w:r>
      <w:r w:rsidR="009F2CA4" w:rsidRPr="00A04CE0">
        <w:rPr>
          <w:rFonts w:ascii="Times New Roman" w:hAnsi="Times New Roman" w:cs="Times New Roman"/>
          <w:sz w:val="24"/>
          <w:szCs w:val="24"/>
          <w:lang w:val="en-US"/>
        </w:rPr>
        <w:t xml:space="preserve"> </w:t>
      </w:r>
      <w:r w:rsidR="00D72290" w:rsidRPr="00A04CE0">
        <w:rPr>
          <w:rFonts w:ascii="Times New Roman" w:hAnsi="Times New Roman" w:cs="Times New Roman"/>
          <w:sz w:val="24"/>
          <w:szCs w:val="24"/>
          <w:lang w:val="en-US"/>
        </w:rPr>
        <w:t>diversity measures</w:t>
      </w:r>
      <w:r w:rsidR="005A3B45" w:rsidRPr="00A04CE0">
        <w:rPr>
          <w:rFonts w:ascii="Times New Roman" w:hAnsi="Times New Roman" w:cs="Times New Roman"/>
          <w:sz w:val="24"/>
          <w:szCs w:val="24"/>
          <w:lang w:val="en-US"/>
        </w:rPr>
        <w:t xml:space="preserve"> between strata</w:t>
      </w:r>
      <w:r w:rsidR="003F17D2" w:rsidRPr="00A04CE0">
        <w:rPr>
          <w:rFonts w:ascii="Times New Roman" w:hAnsi="Times New Roman" w:cs="Times New Roman"/>
          <w:sz w:val="24"/>
          <w:szCs w:val="24"/>
          <w:lang w:val="en-US"/>
        </w:rPr>
        <w:t xml:space="preserve">, because species diversity was </w:t>
      </w:r>
      <w:r w:rsidR="00870A04" w:rsidRPr="00A04CE0">
        <w:rPr>
          <w:rFonts w:ascii="Times New Roman" w:hAnsi="Times New Roman" w:cs="Times New Roman"/>
          <w:sz w:val="24"/>
          <w:szCs w:val="24"/>
          <w:lang w:val="en-US"/>
        </w:rPr>
        <w:t>considered</w:t>
      </w:r>
      <w:r w:rsidR="008F3934" w:rsidRPr="00A04CE0">
        <w:rPr>
          <w:rFonts w:ascii="Times New Roman" w:hAnsi="Times New Roman" w:cs="Times New Roman"/>
          <w:sz w:val="24"/>
          <w:szCs w:val="24"/>
          <w:lang w:val="en-US"/>
        </w:rPr>
        <w:t>.</w:t>
      </w:r>
      <w:r w:rsidR="000D4C8E" w:rsidRPr="00A04CE0">
        <w:rPr>
          <w:rFonts w:ascii="Times New Roman" w:hAnsi="Times New Roman" w:cs="Times New Roman"/>
          <w:sz w:val="24"/>
          <w:szCs w:val="24"/>
          <w:lang w:val="en-US"/>
        </w:rPr>
        <w:t xml:space="preserve"> </w:t>
      </w:r>
      <w:r w:rsidR="006F1EA7" w:rsidRPr="00A04CE0">
        <w:rPr>
          <w:rFonts w:ascii="Times New Roman" w:hAnsi="Times New Roman" w:cs="Times New Roman"/>
          <w:sz w:val="24"/>
          <w:szCs w:val="24"/>
          <w:lang w:val="en-US"/>
        </w:rPr>
        <w:t>O</w:t>
      </w:r>
      <w:r w:rsidR="00D72290" w:rsidRPr="00A04CE0">
        <w:rPr>
          <w:rFonts w:ascii="Times New Roman" w:hAnsi="Times New Roman" w:cs="Times New Roman"/>
          <w:sz w:val="24"/>
          <w:szCs w:val="24"/>
          <w:lang w:val="en-US"/>
        </w:rPr>
        <w:t xml:space="preserve">n the other hand, </w:t>
      </w:r>
      <w:commentRangeStart w:id="345"/>
      <w:r w:rsidR="00D72290" w:rsidRPr="00A04CE0">
        <w:rPr>
          <w:rFonts w:ascii="Times New Roman" w:hAnsi="Times New Roman" w:cs="Times New Roman"/>
          <w:sz w:val="24"/>
          <w:szCs w:val="24"/>
          <w:lang w:val="en-US"/>
        </w:rPr>
        <w:t xml:space="preserve">butterflies that inhabit the understory have </w:t>
      </w:r>
      <w:r w:rsidR="00C742B4" w:rsidRPr="00A04CE0">
        <w:rPr>
          <w:rFonts w:ascii="Times New Roman" w:hAnsi="Times New Roman" w:cs="Times New Roman"/>
          <w:sz w:val="24"/>
          <w:szCs w:val="24"/>
          <w:lang w:val="en-US"/>
        </w:rPr>
        <w:t>higher</w:t>
      </w:r>
      <w:r w:rsidR="000D4C8E" w:rsidRPr="00A04CE0">
        <w:rPr>
          <w:rFonts w:ascii="Times New Roman" w:hAnsi="Times New Roman" w:cs="Times New Roman"/>
          <w:sz w:val="24"/>
          <w:szCs w:val="24"/>
          <w:lang w:val="en-US"/>
        </w:rPr>
        <w:t xml:space="preserve"> </w:t>
      </w:r>
      <w:r w:rsidR="00C742B4" w:rsidRPr="00A04CE0">
        <w:rPr>
          <w:rFonts w:ascii="Times New Roman" w:hAnsi="Times New Roman" w:cs="Times New Roman"/>
          <w:sz w:val="24"/>
          <w:szCs w:val="24"/>
          <w:lang w:val="en-US"/>
        </w:rPr>
        <w:t xml:space="preserve">energy allocation to </w:t>
      </w:r>
      <w:r w:rsidR="000D4C8E" w:rsidRPr="00A04CE0">
        <w:rPr>
          <w:rFonts w:ascii="Times New Roman" w:hAnsi="Times New Roman" w:cs="Times New Roman"/>
          <w:sz w:val="24"/>
          <w:szCs w:val="24"/>
          <w:lang w:val="en-US"/>
        </w:rPr>
        <w:lastRenderedPageBreak/>
        <w:t>abdominal mass</w:t>
      </w:r>
      <w:r w:rsidR="00D72290" w:rsidRPr="00A04CE0">
        <w:rPr>
          <w:rFonts w:ascii="Times New Roman" w:hAnsi="Times New Roman" w:cs="Times New Roman"/>
          <w:sz w:val="24"/>
          <w:szCs w:val="24"/>
          <w:lang w:val="en-US"/>
        </w:rPr>
        <w:t xml:space="preserve">, </w:t>
      </w:r>
      <w:r w:rsidR="00C742B4" w:rsidRPr="00A04CE0">
        <w:rPr>
          <w:rFonts w:ascii="Times New Roman" w:hAnsi="Times New Roman" w:cs="Times New Roman"/>
          <w:sz w:val="24"/>
          <w:szCs w:val="24"/>
          <w:lang w:val="en-US"/>
        </w:rPr>
        <w:t>which</w:t>
      </w:r>
      <w:r w:rsidR="00D72290" w:rsidRPr="00A04CE0">
        <w:rPr>
          <w:rFonts w:ascii="Times New Roman" w:hAnsi="Times New Roman" w:cs="Times New Roman"/>
          <w:sz w:val="24"/>
          <w:szCs w:val="24"/>
          <w:lang w:val="en-US"/>
        </w:rPr>
        <w:t xml:space="preserve"> is</w:t>
      </w:r>
      <w:r w:rsidR="00133391" w:rsidRPr="00A04CE0">
        <w:rPr>
          <w:rFonts w:ascii="Times New Roman" w:hAnsi="Times New Roman" w:cs="Times New Roman"/>
          <w:sz w:val="24"/>
          <w:szCs w:val="24"/>
          <w:lang w:val="en-US"/>
        </w:rPr>
        <w:t xml:space="preserve"> </w:t>
      </w:r>
      <w:r w:rsidR="00D72290" w:rsidRPr="00A04CE0">
        <w:rPr>
          <w:rFonts w:ascii="Times New Roman" w:hAnsi="Times New Roman" w:cs="Times New Roman"/>
          <w:sz w:val="24"/>
          <w:szCs w:val="24"/>
          <w:lang w:val="en-US"/>
        </w:rPr>
        <w:t>an improve</w:t>
      </w:r>
      <w:r w:rsidR="00C742B4" w:rsidRPr="00A04CE0">
        <w:rPr>
          <w:rFonts w:ascii="Times New Roman" w:hAnsi="Times New Roman" w:cs="Times New Roman"/>
          <w:sz w:val="24"/>
          <w:szCs w:val="24"/>
          <w:lang w:val="en-US"/>
        </w:rPr>
        <w:t>ment</w:t>
      </w:r>
      <w:r w:rsidR="00D72290" w:rsidRPr="00A04CE0">
        <w:rPr>
          <w:rFonts w:ascii="Times New Roman" w:hAnsi="Times New Roman" w:cs="Times New Roman"/>
          <w:sz w:val="24"/>
          <w:szCs w:val="24"/>
          <w:lang w:val="en-US"/>
        </w:rPr>
        <w:t xml:space="preserve"> in reproductive investment </w:t>
      </w:r>
      <w:commentRangeEnd w:id="345"/>
      <w:r w:rsidR="0037089A">
        <w:rPr>
          <w:rStyle w:val="Refdecomentrio"/>
        </w:rPr>
        <w:commentReference w:id="345"/>
      </w:r>
      <w:r w:rsidR="00133391" w:rsidRPr="00A04CE0">
        <w:rPr>
          <w:rFonts w:ascii="Times New Roman" w:hAnsi="Times New Roman" w:cs="Times New Roman"/>
          <w:sz w:val="24"/>
          <w:szCs w:val="24"/>
          <w:lang w:val="en-US"/>
        </w:rPr>
        <w:t>(Schulze et al.</w:t>
      </w:r>
      <w:r w:rsidR="0069651B">
        <w:rPr>
          <w:rFonts w:ascii="Times New Roman" w:hAnsi="Times New Roman" w:cs="Times New Roman"/>
          <w:sz w:val="24"/>
          <w:szCs w:val="24"/>
          <w:lang w:val="en-US"/>
        </w:rPr>
        <w:t>,</w:t>
      </w:r>
      <w:r w:rsidR="00133391" w:rsidRPr="00A04CE0">
        <w:rPr>
          <w:rFonts w:ascii="Times New Roman" w:hAnsi="Times New Roman" w:cs="Times New Roman"/>
          <w:sz w:val="24"/>
          <w:szCs w:val="24"/>
          <w:lang w:val="en-US"/>
        </w:rPr>
        <w:t xml:space="preserve"> 2001</w:t>
      </w:r>
      <w:r w:rsidR="00D72290" w:rsidRPr="00A04CE0">
        <w:rPr>
          <w:rFonts w:ascii="Times New Roman" w:hAnsi="Times New Roman" w:cs="Times New Roman"/>
          <w:sz w:val="24"/>
          <w:szCs w:val="24"/>
          <w:lang w:val="en-US"/>
        </w:rPr>
        <w:t>, Pedrotti et al.</w:t>
      </w:r>
      <w:r w:rsidR="0069651B">
        <w:rPr>
          <w:rFonts w:ascii="Times New Roman" w:hAnsi="Times New Roman" w:cs="Times New Roman"/>
          <w:sz w:val="24"/>
          <w:szCs w:val="24"/>
          <w:lang w:val="en-US"/>
        </w:rPr>
        <w:t>,</w:t>
      </w:r>
      <w:r w:rsidR="00D72290" w:rsidRPr="00A04CE0">
        <w:rPr>
          <w:rFonts w:ascii="Times New Roman" w:hAnsi="Times New Roman" w:cs="Times New Roman"/>
          <w:sz w:val="24"/>
          <w:szCs w:val="24"/>
          <w:lang w:val="en-US"/>
        </w:rPr>
        <w:t xml:space="preserve"> 20</w:t>
      </w:r>
      <w:r w:rsidR="00DC4AE5" w:rsidRPr="00A04CE0">
        <w:rPr>
          <w:rFonts w:ascii="Times New Roman" w:hAnsi="Times New Roman" w:cs="Times New Roman"/>
          <w:sz w:val="24"/>
          <w:szCs w:val="24"/>
          <w:lang w:val="en-US"/>
        </w:rPr>
        <w:t>19</w:t>
      </w:r>
      <w:r w:rsidR="00133391" w:rsidRPr="00A04CE0">
        <w:rPr>
          <w:rFonts w:ascii="Times New Roman" w:hAnsi="Times New Roman" w:cs="Times New Roman"/>
          <w:sz w:val="24"/>
          <w:szCs w:val="24"/>
          <w:lang w:val="en-US"/>
        </w:rPr>
        <w:t>)</w:t>
      </w:r>
      <w:r w:rsidR="00F52E41" w:rsidRPr="00A04CE0">
        <w:rPr>
          <w:rFonts w:ascii="Times New Roman" w:hAnsi="Times New Roman" w:cs="Times New Roman"/>
          <w:sz w:val="24"/>
          <w:szCs w:val="24"/>
          <w:lang w:val="en-US"/>
        </w:rPr>
        <w:t>. We observed that the detection probability increase</w:t>
      </w:r>
      <w:r w:rsidR="00C742B4" w:rsidRPr="00A04CE0">
        <w:rPr>
          <w:rFonts w:ascii="Times New Roman" w:hAnsi="Times New Roman" w:cs="Times New Roman"/>
          <w:sz w:val="24"/>
          <w:szCs w:val="24"/>
          <w:lang w:val="en-US"/>
        </w:rPr>
        <w:t>d</w:t>
      </w:r>
      <w:r w:rsidR="00F52E41" w:rsidRPr="00A04CE0">
        <w:rPr>
          <w:rFonts w:ascii="Times New Roman" w:hAnsi="Times New Roman" w:cs="Times New Roman"/>
          <w:sz w:val="24"/>
          <w:szCs w:val="24"/>
          <w:lang w:val="en-US"/>
        </w:rPr>
        <w:t xml:space="preserve"> considerably in </w:t>
      </w:r>
      <w:r w:rsidR="0059479E" w:rsidRPr="00A04CE0">
        <w:rPr>
          <w:rFonts w:ascii="Times New Roman" w:hAnsi="Times New Roman" w:cs="Times New Roman"/>
          <w:sz w:val="24"/>
          <w:szCs w:val="24"/>
          <w:lang w:val="en-US"/>
        </w:rPr>
        <w:t xml:space="preserve">the </w:t>
      </w:r>
      <w:r w:rsidR="005A3B45" w:rsidRPr="00A04CE0">
        <w:rPr>
          <w:rFonts w:ascii="Times New Roman" w:hAnsi="Times New Roman" w:cs="Times New Roman"/>
          <w:sz w:val="24"/>
          <w:szCs w:val="24"/>
          <w:lang w:val="en-US"/>
        </w:rPr>
        <w:t xml:space="preserve">understory </w:t>
      </w:r>
      <w:r w:rsidR="00870A04" w:rsidRPr="00A04CE0">
        <w:rPr>
          <w:rFonts w:ascii="Times New Roman" w:hAnsi="Times New Roman" w:cs="Times New Roman"/>
          <w:sz w:val="24"/>
          <w:szCs w:val="24"/>
          <w:lang w:val="en-US"/>
        </w:rPr>
        <w:t xml:space="preserve">in </w:t>
      </w:r>
      <w:r w:rsidR="00F52E41" w:rsidRPr="00A04CE0">
        <w:rPr>
          <w:rFonts w:ascii="Times New Roman" w:hAnsi="Times New Roman" w:cs="Times New Roman"/>
          <w:sz w:val="24"/>
          <w:szCs w:val="24"/>
          <w:lang w:val="en-US"/>
        </w:rPr>
        <w:t>warmer months (December to February</w:t>
      </w:r>
      <w:r w:rsidR="00934B52" w:rsidRPr="00A04CE0">
        <w:rPr>
          <w:rFonts w:ascii="Times New Roman" w:hAnsi="Times New Roman" w:cs="Times New Roman"/>
          <w:sz w:val="24"/>
          <w:szCs w:val="24"/>
          <w:lang w:val="en-US"/>
        </w:rPr>
        <w:t xml:space="preserve"> in </w:t>
      </w:r>
      <w:r w:rsidR="00870A04" w:rsidRPr="00A04CE0">
        <w:rPr>
          <w:rFonts w:ascii="Times New Roman" w:hAnsi="Times New Roman" w:cs="Times New Roman"/>
          <w:sz w:val="24"/>
          <w:szCs w:val="24"/>
          <w:lang w:val="en-US"/>
        </w:rPr>
        <w:t>the S</w:t>
      </w:r>
      <w:r w:rsidR="00934B52" w:rsidRPr="00A04CE0">
        <w:rPr>
          <w:rFonts w:ascii="Times New Roman" w:hAnsi="Times New Roman" w:cs="Times New Roman"/>
          <w:sz w:val="24"/>
          <w:szCs w:val="24"/>
          <w:lang w:val="en-US"/>
        </w:rPr>
        <w:t>outh</w:t>
      </w:r>
      <w:r w:rsidR="00870A04" w:rsidRPr="00A04CE0">
        <w:rPr>
          <w:rFonts w:ascii="Times New Roman" w:hAnsi="Times New Roman" w:cs="Times New Roman"/>
          <w:sz w:val="24"/>
          <w:szCs w:val="24"/>
          <w:lang w:val="en-US"/>
        </w:rPr>
        <w:t>ern</w:t>
      </w:r>
      <w:r w:rsidR="00934B52" w:rsidRPr="00A04CE0">
        <w:rPr>
          <w:rFonts w:ascii="Times New Roman" w:hAnsi="Times New Roman" w:cs="Times New Roman"/>
          <w:sz w:val="24"/>
          <w:szCs w:val="24"/>
          <w:lang w:val="en-US"/>
        </w:rPr>
        <w:t xml:space="preserve"> </w:t>
      </w:r>
      <w:r w:rsidR="00870A04" w:rsidRPr="00A04CE0">
        <w:rPr>
          <w:rFonts w:ascii="Times New Roman" w:hAnsi="Times New Roman" w:cs="Times New Roman"/>
          <w:sz w:val="24"/>
          <w:szCs w:val="24"/>
          <w:lang w:val="en-US"/>
        </w:rPr>
        <w:t>Hemisphere</w:t>
      </w:r>
      <w:r w:rsidR="00F52E41" w:rsidRPr="00A04CE0">
        <w:rPr>
          <w:rFonts w:ascii="Times New Roman" w:hAnsi="Times New Roman" w:cs="Times New Roman"/>
          <w:sz w:val="24"/>
          <w:szCs w:val="24"/>
          <w:lang w:val="en-US"/>
        </w:rPr>
        <w:t xml:space="preserve">), </w:t>
      </w:r>
      <w:r w:rsidR="00870A04" w:rsidRPr="00A04CE0">
        <w:rPr>
          <w:rFonts w:ascii="Times New Roman" w:hAnsi="Times New Roman" w:cs="Times New Roman"/>
          <w:sz w:val="24"/>
          <w:szCs w:val="24"/>
          <w:lang w:val="en-US"/>
        </w:rPr>
        <w:t>which is the</w:t>
      </w:r>
      <w:r w:rsidR="00F52E41" w:rsidRPr="00A04CE0">
        <w:rPr>
          <w:rFonts w:ascii="Times New Roman" w:hAnsi="Times New Roman" w:cs="Times New Roman"/>
          <w:sz w:val="24"/>
          <w:szCs w:val="24"/>
          <w:lang w:val="en-US"/>
        </w:rPr>
        <w:t xml:space="preserve"> optimal </w:t>
      </w:r>
      <w:r w:rsidR="005A3B45" w:rsidRPr="00A04CE0">
        <w:rPr>
          <w:rFonts w:ascii="Times New Roman" w:hAnsi="Times New Roman" w:cs="Times New Roman"/>
          <w:sz w:val="24"/>
          <w:szCs w:val="24"/>
          <w:lang w:val="en-US"/>
        </w:rPr>
        <w:t xml:space="preserve">climatic </w:t>
      </w:r>
      <w:r w:rsidR="00F52E41" w:rsidRPr="00A04CE0">
        <w:rPr>
          <w:rFonts w:ascii="Times New Roman" w:hAnsi="Times New Roman" w:cs="Times New Roman"/>
          <w:sz w:val="24"/>
          <w:szCs w:val="24"/>
          <w:lang w:val="en-US"/>
        </w:rPr>
        <w:t>window</w:t>
      </w:r>
      <w:r w:rsidR="005A3B45" w:rsidRPr="00A04CE0">
        <w:rPr>
          <w:rFonts w:ascii="Times New Roman" w:hAnsi="Times New Roman" w:cs="Times New Roman"/>
          <w:sz w:val="24"/>
          <w:szCs w:val="24"/>
          <w:lang w:val="en-US"/>
        </w:rPr>
        <w:t xml:space="preserve"> for fruit-feeding butterflies in </w:t>
      </w:r>
      <w:r w:rsidR="00870A04" w:rsidRPr="00A04CE0">
        <w:rPr>
          <w:rFonts w:ascii="Times New Roman" w:hAnsi="Times New Roman" w:cs="Times New Roman"/>
          <w:sz w:val="24"/>
          <w:szCs w:val="24"/>
          <w:lang w:val="en-US"/>
        </w:rPr>
        <w:t xml:space="preserve">the </w:t>
      </w:r>
      <w:r w:rsidR="005A3B45" w:rsidRPr="00A04CE0">
        <w:rPr>
          <w:rFonts w:ascii="Times New Roman" w:hAnsi="Times New Roman" w:cs="Times New Roman"/>
          <w:sz w:val="24"/>
          <w:szCs w:val="24"/>
          <w:lang w:val="en-US"/>
        </w:rPr>
        <w:t>subtropical region</w:t>
      </w:r>
      <w:r w:rsidR="0044651D" w:rsidRPr="00A04CE0">
        <w:rPr>
          <w:rFonts w:ascii="Times New Roman" w:hAnsi="Times New Roman" w:cs="Times New Roman"/>
          <w:sz w:val="24"/>
          <w:szCs w:val="24"/>
          <w:lang w:val="en-US"/>
        </w:rPr>
        <w:t xml:space="preserve"> (</w:t>
      </w:r>
      <w:proofErr w:type="spellStart"/>
      <w:r w:rsidR="0044651D" w:rsidRPr="00A04CE0">
        <w:rPr>
          <w:rFonts w:ascii="Times New Roman" w:hAnsi="Times New Roman" w:cs="Times New Roman"/>
          <w:sz w:val="24"/>
          <w:szCs w:val="24"/>
          <w:lang w:val="en-US"/>
        </w:rPr>
        <w:t>Iserhard</w:t>
      </w:r>
      <w:proofErr w:type="spellEnd"/>
      <w:r w:rsidR="0044651D" w:rsidRPr="00A04CE0">
        <w:rPr>
          <w:rFonts w:ascii="Times New Roman" w:hAnsi="Times New Roman" w:cs="Times New Roman"/>
          <w:sz w:val="24"/>
          <w:szCs w:val="24"/>
          <w:lang w:val="en-US"/>
        </w:rPr>
        <w:t xml:space="preserve"> et al</w:t>
      </w:r>
      <w:r w:rsidR="0069651B">
        <w:rPr>
          <w:rFonts w:ascii="Times New Roman" w:hAnsi="Times New Roman" w:cs="Times New Roman"/>
          <w:sz w:val="24"/>
          <w:szCs w:val="24"/>
          <w:lang w:val="en-US"/>
        </w:rPr>
        <w:t>.,</w:t>
      </w:r>
      <w:r w:rsidR="0044651D" w:rsidRPr="00A04CE0">
        <w:rPr>
          <w:rFonts w:ascii="Times New Roman" w:hAnsi="Times New Roman" w:cs="Times New Roman"/>
          <w:sz w:val="24"/>
          <w:szCs w:val="24"/>
          <w:lang w:val="en-US"/>
        </w:rPr>
        <w:t xml:space="preserve"> 2017).  </w:t>
      </w:r>
      <w:r w:rsidR="00870A04" w:rsidRPr="00A04CE0">
        <w:rPr>
          <w:rFonts w:ascii="Times New Roman" w:hAnsi="Times New Roman" w:cs="Times New Roman"/>
          <w:sz w:val="24"/>
          <w:szCs w:val="24"/>
          <w:lang w:val="en-US"/>
        </w:rPr>
        <w:t xml:space="preserve">Individual </w:t>
      </w:r>
      <w:r w:rsidR="0044651D" w:rsidRPr="00A04CE0">
        <w:rPr>
          <w:rFonts w:ascii="Times New Roman" w:hAnsi="Times New Roman" w:cs="Times New Roman"/>
          <w:sz w:val="24"/>
          <w:szCs w:val="24"/>
          <w:lang w:val="en-US"/>
        </w:rPr>
        <w:t xml:space="preserve">recruitment is high </w:t>
      </w:r>
      <w:r w:rsidR="00870A04" w:rsidRPr="00A04CE0">
        <w:rPr>
          <w:rFonts w:ascii="Times New Roman" w:hAnsi="Times New Roman" w:cs="Times New Roman"/>
          <w:sz w:val="24"/>
          <w:szCs w:val="24"/>
          <w:lang w:val="en-US"/>
        </w:rPr>
        <w:t xml:space="preserve">during this period </w:t>
      </w:r>
      <w:r w:rsidR="0044651D" w:rsidRPr="00A04CE0">
        <w:rPr>
          <w:rFonts w:ascii="Times New Roman" w:hAnsi="Times New Roman" w:cs="Times New Roman"/>
          <w:sz w:val="24"/>
          <w:szCs w:val="24"/>
          <w:lang w:val="en-US"/>
        </w:rPr>
        <w:t xml:space="preserve">due </w:t>
      </w:r>
      <w:r w:rsidR="00870A04" w:rsidRPr="00A04CE0">
        <w:rPr>
          <w:rFonts w:ascii="Times New Roman" w:hAnsi="Times New Roman" w:cs="Times New Roman"/>
          <w:sz w:val="24"/>
          <w:szCs w:val="24"/>
          <w:lang w:val="en-US"/>
        </w:rPr>
        <w:t xml:space="preserve">to </w:t>
      </w:r>
      <w:r w:rsidR="0044651D" w:rsidRPr="00A04CE0">
        <w:rPr>
          <w:rFonts w:ascii="Times New Roman" w:hAnsi="Times New Roman" w:cs="Times New Roman"/>
          <w:sz w:val="24"/>
          <w:szCs w:val="24"/>
          <w:lang w:val="en-US"/>
        </w:rPr>
        <w:t>increase</w:t>
      </w:r>
      <w:r w:rsidR="00870A04" w:rsidRPr="00A04CE0">
        <w:rPr>
          <w:rFonts w:ascii="Times New Roman" w:hAnsi="Times New Roman" w:cs="Times New Roman"/>
          <w:sz w:val="24"/>
          <w:szCs w:val="24"/>
          <w:lang w:val="en-US"/>
        </w:rPr>
        <w:t>d</w:t>
      </w:r>
      <w:r w:rsidR="0044651D" w:rsidRPr="00A04CE0">
        <w:rPr>
          <w:rFonts w:ascii="Times New Roman" w:hAnsi="Times New Roman" w:cs="Times New Roman"/>
          <w:sz w:val="24"/>
          <w:szCs w:val="24"/>
          <w:lang w:val="en-US"/>
        </w:rPr>
        <w:t xml:space="preserve"> food availability </w:t>
      </w:r>
      <w:r w:rsidR="00870A04" w:rsidRPr="00A04CE0">
        <w:rPr>
          <w:rFonts w:ascii="Times New Roman" w:hAnsi="Times New Roman" w:cs="Times New Roman"/>
          <w:sz w:val="24"/>
          <w:szCs w:val="24"/>
          <w:lang w:val="en-US"/>
        </w:rPr>
        <w:t xml:space="preserve">for </w:t>
      </w:r>
      <w:r w:rsidR="0044651D" w:rsidRPr="00A04CE0">
        <w:rPr>
          <w:rFonts w:ascii="Times New Roman" w:hAnsi="Times New Roman" w:cs="Times New Roman"/>
          <w:sz w:val="24"/>
          <w:szCs w:val="24"/>
          <w:lang w:val="en-US"/>
        </w:rPr>
        <w:t>immature</w:t>
      </w:r>
      <w:r w:rsidR="00870A04" w:rsidRPr="00A04CE0">
        <w:rPr>
          <w:rFonts w:ascii="Times New Roman" w:hAnsi="Times New Roman" w:cs="Times New Roman"/>
          <w:sz w:val="24"/>
          <w:szCs w:val="24"/>
          <w:lang w:val="en-US"/>
        </w:rPr>
        <w:t>s</w:t>
      </w:r>
      <w:r w:rsidR="0044651D" w:rsidRPr="00A04CE0">
        <w:rPr>
          <w:rFonts w:ascii="Times New Roman" w:hAnsi="Times New Roman" w:cs="Times New Roman"/>
          <w:sz w:val="24"/>
          <w:szCs w:val="24"/>
          <w:lang w:val="en-US"/>
        </w:rPr>
        <w:t xml:space="preserve"> and adults (</w:t>
      </w:r>
      <w:r w:rsidR="0069651B">
        <w:rPr>
          <w:rFonts w:ascii="Times New Roman" w:hAnsi="Times New Roman" w:cs="Times New Roman"/>
          <w:sz w:val="24"/>
          <w:szCs w:val="24"/>
          <w:lang w:val="en-US"/>
        </w:rPr>
        <w:fldChar w:fldCharType="begin" w:fldLock="1"/>
      </w:r>
      <w:r w:rsidR="0069651B">
        <w:rPr>
          <w:rFonts w:ascii="Times New Roman" w:hAnsi="Times New Roman" w:cs="Times New Roman"/>
          <w:sz w:val="24"/>
          <w:szCs w:val="24"/>
          <w:lang w:val="en-US"/>
        </w:rPr>
        <w:instrText>ADDIN CSL_CITATION {"citationItems":[{"id":"ITEM-1","itemData":{"DOI":"10.1111/j.1095-8312.2011.01771.x","ISBN":"0024-4066","ISSN":"00244066","abstract":"Animal species have a restricted period during the year when conditions for development are optimal, and this is known as the temporal window. Duration of the temporal window can vary among species, although the causes of variation are still poorly understood. In the present study, examining butterflies, we assume that the temporal window duration is correlated with the seasonal period of flight (termed seasonality). To understand how species characteristics are correlated with this, we examine whether there is a relationship between body size and length of flight period of fruit-feeding butterflies in forest fragments, and whether these two parameters have a phylogenetic signal. Using wing size as a measure of body size and the period of adult flight as a measure of seasonality, we found significant positive correlations between body size and seasonality among subfamilies but not within subfamilies. We also found a clear phylogenetic signal in size but not in seasonality. The results obtained suggest the existence of a trade-off between insect size and seasonality, with size limiting flight period length. The relationship between body size and seasonality and the synchrony with their resources may be one factor explaining the vulnerability of large insects to forest fragmentation. © 2011 The Linnean Society of London.","author":[{"dropping-particle":"","family":"Ribeiro","given":"Danilo B.","non-dropping-particle":"","parse-names":false,"suffix":""},{"dropping-particle":"","family":"Freitas","given":"André V.L.","non-dropping-particle":"","parse-names":false,"suffix":""}],"container-title":"Biological Journal of the Linnean Society","id":"ITEM-1","issue":"4","issued":{"date-parts":[["2011","12"]]},"page":"820-827","title":"Large-sized insects show stronger seasonality than small-sized ones: A case study of fruit-feeding butterflies","type":"article-journal","volume":"104"},"uris":["http://www.mendeley.com/documents/?uuid=150825a6-1e5b-4605-bc16-e759e5f0add7"]}],"mendeley":{"formattedCitation":"(Danilo B. Ribeiro &amp; Freitas, 2011)","manualFormatting":"Ribeiro &amp; Freitas, 2011)","plainTextFormattedCitation":"(Danilo B. Ribeiro &amp; Freitas, 2011)","previouslyFormattedCitation":"(Danilo B. Ribeiro &amp; Freitas, 2011)"},"properties":{"noteIndex":0},"schema":"https://github.com/citation-style-language/schema/raw/master/csl-citation.json"}</w:instrText>
      </w:r>
      <w:r w:rsidR="0069651B">
        <w:rPr>
          <w:rFonts w:ascii="Times New Roman" w:hAnsi="Times New Roman" w:cs="Times New Roman"/>
          <w:sz w:val="24"/>
          <w:szCs w:val="24"/>
          <w:lang w:val="en-US"/>
        </w:rPr>
        <w:fldChar w:fldCharType="separate"/>
      </w:r>
      <w:r w:rsidR="0069651B" w:rsidRPr="0069651B">
        <w:rPr>
          <w:rFonts w:ascii="Times New Roman" w:hAnsi="Times New Roman" w:cs="Times New Roman"/>
          <w:noProof/>
          <w:sz w:val="24"/>
          <w:szCs w:val="24"/>
          <w:lang w:val="en-US"/>
        </w:rPr>
        <w:t>Ribeiro &amp; Freitas, 2011)</w:t>
      </w:r>
      <w:r w:rsidR="0069651B">
        <w:rPr>
          <w:rFonts w:ascii="Times New Roman" w:hAnsi="Times New Roman" w:cs="Times New Roman"/>
          <w:sz w:val="24"/>
          <w:szCs w:val="24"/>
          <w:lang w:val="en-US"/>
        </w:rPr>
        <w:fldChar w:fldCharType="end"/>
      </w:r>
      <w:r w:rsidR="0044651D" w:rsidRPr="00A04CE0">
        <w:rPr>
          <w:rFonts w:ascii="Times New Roman" w:hAnsi="Times New Roman" w:cs="Times New Roman"/>
          <w:sz w:val="24"/>
          <w:szCs w:val="24"/>
          <w:lang w:val="en-US"/>
        </w:rPr>
        <w:t>,</w:t>
      </w:r>
      <w:r w:rsidR="00AC1845" w:rsidRPr="00A04CE0">
        <w:rPr>
          <w:rFonts w:ascii="Times New Roman" w:hAnsi="Times New Roman" w:cs="Times New Roman"/>
          <w:sz w:val="24"/>
          <w:szCs w:val="24"/>
          <w:lang w:val="en-US"/>
        </w:rPr>
        <w:t xml:space="preserve"> </w:t>
      </w:r>
      <w:r w:rsidR="00C742B4" w:rsidRPr="00A04CE0">
        <w:rPr>
          <w:rFonts w:ascii="Times New Roman" w:hAnsi="Times New Roman" w:cs="Times New Roman"/>
          <w:sz w:val="24"/>
          <w:szCs w:val="24"/>
          <w:lang w:val="en-US"/>
        </w:rPr>
        <w:t xml:space="preserve">promoting </w:t>
      </w:r>
      <w:r w:rsidR="00AC1845" w:rsidRPr="00A04CE0">
        <w:rPr>
          <w:rFonts w:ascii="Times New Roman" w:hAnsi="Times New Roman" w:cs="Times New Roman"/>
          <w:sz w:val="24"/>
          <w:szCs w:val="24"/>
          <w:lang w:val="en-US"/>
        </w:rPr>
        <w:t xml:space="preserve">resource allocation </w:t>
      </w:r>
      <w:r w:rsidR="00C742B4" w:rsidRPr="00A04CE0">
        <w:rPr>
          <w:rFonts w:ascii="Times New Roman" w:hAnsi="Times New Roman" w:cs="Times New Roman"/>
          <w:sz w:val="24"/>
          <w:szCs w:val="24"/>
          <w:lang w:val="en-US"/>
        </w:rPr>
        <w:t xml:space="preserve">to </w:t>
      </w:r>
      <w:r w:rsidR="00AC1845" w:rsidRPr="00A04CE0">
        <w:rPr>
          <w:rFonts w:ascii="Times New Roman" w:hAnsi="Times New Roman" w:cs="Times New Roman"/>
          <w:sz w:val="24"/>
          <w:szCs w:val="24"/>
          <w:lang w:val="en-US"/>
        </w:rPr>
        <w:t xml:space="preserve">reproductive tissues. </w:t>
      </w:r>
      <w:r w:rsidR="00C742B4" w:rsidRPr="00A04CE0">
        <w:rPr>
          <w:rFonts w:ascii="Times New Roman" w:hAnsi="Times New Roman" w:cs="Times New Roman"/>
          <w:sz w:val="24"/>
          <w:szCs w:val="24"/>
          <w:lang w:val="en-US"/>
        </w:rPr>
        <w:t xml:space="preserve">Thus, </w:t>
      </w:r>
      <w:r w:rsidR="00870A04" w:rsidRPr="00A04CE0">
        <w:rPr>
          <w:rFonts w:ascii="Times New Roman" w:hAnsi="Times New Roman" w:cs="Times New Roman"/>
          <w:sz w:val="24"/>
          <w:szCs w:val="24"/>
          <w:lang w:val="en-US"/>
        </w:rPr>
        <w:t xml:space="preserve">the </w:t>
      </w:r>
      <w:r w:rsidR="00AC1845" w:rsidRPr="00A04CE0">
        <w:rPr>
          <w:rFonts w:ascii="Times New Roman" w:hAnsi="Times New Roman" w:cs="Times New Roman"/>
          <w:sz w:val="24"/>
          <w:szCs w:val="24"/>
          <w:lang w:val="en-US"/>
        </w:rPr>
        <w:t xml:space="preserve">understory </w:t>
      </w:r>
      <w:r w:rsidR="00870A04" w:rsidRPr="00A04CE0">
        <w:rPr>
          <w:rFonts w:ascii="Times New Roman" w:hAnsi="Times New Roman" w:cs="Times New Roman"/>
          <w:sz w:val="24"/>
          <w:szCs w:val="24"/>
          <w:lang w:val="en-US"/>
        </w:rPr>
        <w:t xml:space="preserve">is expected to </w:t>
      </w:r>
      <w:r w:rsidR="001405CA" w:rsidRPr="00A04CE0">
        <w:rPr>
          <w:rFonts w:ascii="Times New Roman" w:hAnsi="Times New Roman" w:cs="Times New Roman"/>
          <w:sz w:val="24"/>
          <w:szCs w:val="24"/>
          <w:lang w:val="en-US"/>
        </w:rPr>
        <w:t>exhibit</w:t>
      </w:r>
      <w:r w:rsidR="00AC1845" w:rsidRPr="00A04CE0">
        <w:rPr>
          <w:rFonts w:ascii="Times New Roman" w:hAnsi="Times New Roman" w:cs="Times New Roman"/>
          <w:sz w:val="24"/>
          <w:szCs w:val="24"/>
          <w:lang w:val="en-US"/>
        </w:rPr>
        <w:t xml:space="preserve"> more consistent </w:t>
      </w:r>
      <w:r w:rsidR="008167DB" w:rsidRPr="00A04CE0">
        <w:rPr>
          <w:rFonts w:ascii="Times New Roman" w:hAnsi="Times New Roman" w:cs="Times New Roman"/>
          <w:sz w:val="24"/>
          <w:szCs w:val="24"/>
          <w:lang w:val="en-US"/>
        </w:rPr>
        <w:t xml:space="preserve">abundance-weighted </w:t>
      </w:r>
      <w:r w:rsidR="00AC1845" w:rsidRPr="00A04CE0">
        <w:rPr>
          <w:rFonts w:ascii="Times New Roman" w:hAnsi="Times New Roman" w:cs="Times New Roman"/>
          <w:sz w:val="24"/>
          <w:szCs w:val="24"/>
          <w:lang w:val="en-US"/>
        </w:rPr>
        <w:t xml:space="preserve">diversity patterns </w:t>
      </w:r>
      <w:r w:rsidR="00C742B4" w:rsidRPr="00A04CE0">
        <w:rPr>
          <w:rFonts w:ascii="Times New Roman" w:hAnsi="Times New Roman" w:cs="Times New Roman"/>
          <w:sz w:val="24"/>
          <w:szCs w:val="24"/>
          <w:lang w:val="en-US"/>
        </w:rPr>
        <w:t xml:space="preserve">than the canopy </w:t>
      </w:r>
      <w:r w:rsidR="00AC1845" w:rsidRPr="00A04CE0">
        <w:rPr>
          <w:rFonts w:ascii="Times New Roman" w:hAnsi="Times New Roman" w:cs="Times New Roman"/>
          <w:sz w:val="24"/>
          <w:szCs w:val="24"/>
          <w:lang w:val="en-US"/>
        </w:rPr>
        <w:t>when imperfect detection is account</w:t>
      </w:r>
      <w:r w:rsidR="00C742B4" w:rsidRPr="00A04CE0">
        <w:rPr>
          <w:rFonts w:ascii="Times New Roman" w:hAnsi="Times New Roman" w:cs="Times New Roman"/>
          <w:sz w:val="24"/>
          <w:szCs w:val="24"/>
          <w:lang w:val="en-US"/>
        </w:rPr>
        <w:t>ed for</w:t>
      </w:r>
      <w:r w:rsidR="00AC1845" w:rsidRPr="00A04CE0">
        <w:rPr>
          <w:rFonts w:ascii="Times New Roman" w:hAnsi="Times New Roman" w:cs="Times New Roman"/>
          <w:sz w:val="24"/>
          <w:szCs w:val="24"/>
          <w:lang w:val="en-US"/>
        </w:rPr>
        <w:t xml:space="preserve"> in </w:t>
      </w:r>
      <w:r w:rsidR="00C742B4" w:rsidRPr="00A04CE0">
        <w:rPr>
          <w:rFonts w:ascii="Times New Roman" w:hAnsi="Times New Roman" w:cs="Times New Roman"/>
          <w:sz w:val="24"/>
          <w:szCs w:val="24"/>
          <w:lang w:val="en-US"/>
        </w:rPr>
        <w:t xml:space="preserve">the computation of </w:t>
      </w:r>
      <w:r w:rsidR="00AC1845" w:rsidRPr="00A04CE0">
        <w:rPr>
          <w:rFonts w:ascii="Times New Roman" w:hAnsi="Times New Roman" w:cs="Times New Roman"/>
          <w:sz w:val="24"/>
          <w:szCs w:val="24"/>
          <w:lang w:val="en-US"/>
        </w:rPr>
        <w:t>phylogenetic and functional measures, at least in short-term studies</w:t>
      </w:r>
      <w:r w:rsidR="00870A04" w:rsidRPr="00A04CE0">
        <w:rPr>
          <w:rFonts w:ascii="Times New Roman" w:hAnsi="Times New Roman" w:cs="Times New Roman"/>
          <w:sz w:val="24"/>
          <w:szCs w:val="24"/>
          <w:lang w:val="en-US"/>
        </w:rPr>
        <w:t>,</w:t>
      </w:r>
      <w:r w:rsidR="00AC1845" w:rsidRPr="00A04CE0">
        <w:rPr>
          <w:rFonts w:ascii="Times New Roman" w:hAnsi="Times New Roman" w:cs="Times New Roman"/>
          <w:sz w:val="24"/>
          <w:szCs w:val="24"/>
          <w:lang w:val="en-US"/>
        </w:rPr>
        <w:t xml:space="preserve"> like </w:t>
      </w:r>
      <w:r w:rsidR="00870A04" w:rsidRPr="00A04CE0">
        <w:rPr>
          <w:rFonts w:ascii="Times New Roman" w:hAnsi="Times New Roman" w:cs="Times New Roman"/>
          <w:sz w:val="24"/>
          <w:szCs w:val="24"/>
          <w:lang w:val="en-US"/>
        </w:rPr>
        <w:t xml:space="preserve">the present, </w:t>
      </w:r>
      <w:r w:rsidR="00B64425" w:rsidRPr="00A04CE0">
        <w:rPr>
          <w:rFonts w:ascii="Times New Roman" w:hAnsi="Times New Roman" w:cs="Times New Roman"/>
          <w:sz w:val="24"/>
          <w:szCs w:val="24"/>
          <w:lang w:val="en-US"/>
        </w:rPr>
        <w:t xml:space="preserve">that include the optimal </w:t>
      </w:r>
      <w:r w:rsidR="00934B52" w:rsidRPr="00A04CE0">
        <w:rPr>
          <w:rFonts w:ascii="Times New Roman" w:hAnsi="Times New Roman" w:cs="Times New Roman"/>
          <w:sz w:val="24"/>
          <w:szCs w:val="24"/>
          <w:lang w:val="en-US"/>
        </w:rPr>
        <w:t xml:space="preserve">climatic </w:t>
      </w:r>
      <w:r w:rsidR="00B64425" w:rsidRPr="00A04CE0">
        <w:rPr>
          <w:rFonts w:ascii="Times New Roman" w:hAnsi="Times New Roman" w:cs="Times New Roman"/>
          <w:sz w:val="24"/>
          <w:szCs w:val="24"/>
          <w:lang w:val="en-US"/>
        </w:rPr>
        <w:t>window</w:t>
      </w:r>
      <w:r w:rsidR="00AC1845" w:rsidRPr="00A04CE0">
        <w:rPr>
          <w:rFonts w:ascii="Times New Roman" w:hAnsi="Times New Roman" w:cs="Times New Roman"/>
          <w:sz w:val="24"/>
          <w:szCs w:val="24"/>
          <w:lang w:val="en-US"/>
        </w:rPr>
        <w:t xml:space="preserve">. </w:t>
      </w:r>
    </w:p>
    <w:p w14:paraId="6FC5C5A7" w14:textId="2D71F465" w:rsidR="00A36FA1" w:rsidRPr="00842489" w:rsidRDefault="001405CA" w:rsidP="007344C3">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In contrast to previous studies, </w:t>
      </w:r>
      <w:commentRangeStart w:id="346"/>
      <w:r w:rsidRPr="00A04CE0">
        <w:rPr>
          <w:rFonts w:ascii="Times New Roman" w:hAnsi="Times New Roman" w:cs="Times New Roman"/>
          <w:sz w:val="24"/>
          <w:szCs w:val="24"/>
          <w:lang w:val="en-US"/>
        </w:rPr>
        <w:t xml:space="preserve">we </w:t>
      </w:r>
      <w:r w:rsidR="00C742B4" w:rsidRPr="00A04CE0">
        <w:rPr>
          <w:rFonts w:ascii="Times New Roman" w:hAnsi="Times New Roman" w:cs="Times New Roman"/>
          <w:sz w:val="24"/>
          <w:szCs w:val="24"/>
          <w:lang w:val="en-US"/>
        </w:rPr>
        <w:t xml:space="preserve">did </w:t>
      </w:r>
      <w:r w:rsidRPr="00A04CE0">
        <w:rPr>
          <w:rFonts w:ascii="Times New Roman" w:hAnsi="Times New Roman" w:cs="Times New Roman"/>
          <w:sz w:val="24"/>
          <w:szCs w:val="24"/>
          <w:lang w:val="en-US"/>
        </w:rPr>
        <w:t>not f</w:t>
      </w:r>
      <w:r w:rsidR="00C742B4" w:rsidRPr="00A04CE0">
        <w:rPr>
          <w:rFonts w:ascii="Times New Roman" w:hAnsi="Times New Roman" w:cs="Times New Roman"/>
          <w:sz w:val="24"/>
          <w:szCs w:val="24"/>
          <w:lang w:val="en-US"/>
        </w:rPr>
        <w:t>ind</w:t>
      </w:r>
      <w:r w:rsidRPr="00A04CE0">
        <w:rPr>
          <w:rFonts w:ascii="Times New Roman" w:hAnsi="Times New Roman" w:cs="Times New Roman"/>
          <w:sz w:val="24"/>
          <w:szCs w:val="24"/>
          <w:lang w:val="en-US"/>
        </w:rPr>
        <w:t xml:space="preserve"> strong variation in </w:t>
      </w:r>
      <w:r w:rsidR="003F17D2" w:rsidRPr="00A04CE0">
        <w:rPr>
          <w:rFonts w:ascii="Times New Roman" w:hAnsi="Times New Roman" w:cs="Times New Roman"/>
          <w:sz w:val="24"/>
          <w:szCs w:val="24"/>
          <w:lang w:val="en-US"/>
        </w:rPr>
        <w:t xml:space="preserve">phylogenetic </w:t>
      </w:r>
      <w:commentRangeEnd w:id="346"/>
      <w:r w:rsidR="0037089A">
        <w:rPr>
          <w:rStyle w:val="Refdecomentrio"/>
        </w:rPr>
        <w:commentReference w:id="346"/>
      </w:r>
      <w:r w:rsidR="003F17D2" w:rsidRPr="00A04CE0">
        <w:rPr>
          <w:rFonts w:ascii="Times New Roman" w:hAnsi="Times New Roman" w:cs="Times New Roman"/>
          <w:sz w:val="24"/>
          <w:szCs w:val="24"/>
          <w:lang w:val="en-US"/>
        </w:rPr>
        <w:t xml:space="preserve">and functional </w:t>
      </w:r>
      <w:r w:rsidRPr="00A04CE0">
        <w:rPr>
          <w:rFonts w:ascii="Times New Roman" w:hAnsi="Times New Roman" w:cs="Times New Roman"/>
          <w:sz w:val="24"/>
          <w:szCs w:val="24"/>
          <w:lang w:val="en-US"/>
        </w:rPr>
        <w:t>diversity patterns when imperfect detection was considered</w:t>
      </w:r>
      <w:r w:rsidR="003F17D2" w:rsidRPr="00A04CE0">
        <w:rPr>
          <w:rFonts w:ascii="Times New Roman" w:hAnsi="Times New Roman" w:cs="Times New Roman"/>
          <w:sz w:val="24"/>
          <w:szCs w:val="24"/>
          <w:lang w:val="en-US"/>
        </w:rPr>
        <w:t xml:space="preserve">, at least </w:t>
      </w:r>
      <w:r w:rsidR="0059479E" w:rsidRPr="00A04CE0">
        <w:rPr>
          <w:rFonts w:ascii="Times New Roman" w:hAnsi="Times New Roman" w:cs="Times New Roman"/>
          <w:sz w:val="24"/>
          <w:szCs w:val="24"/>
          <w:lang w:val="en-US"/>
        </w:rPr>
        <w:t xml:space="preserve">for </w:t>
      </w:r>
      <w:r w:rsidR="003A59A1" w:rsidRPr="00A04CE0">
        <w:rPr>
          <w:rFonts w:ascii="Times New Roman" w:hAnsi="Times New Roman" w:cs="Times New Roman"/>
          <w:sz w:val="24"/>
          <w:szCs w:val="24"/>
          <w:lang w:val="en-US"/>
        </w:rPr>
        <w:t>incidence-based</w:t>
      </w:r>
      <w:r w:rsidR="003F17D2" w:rsidRPr="00A04CE0">
        <w:rPr>
          <w:rFonts w:ascii="Times New Roman" w:hAnsi="Times New Roman" w:cs="Times New Roman"/>
          <w:sz w:val="24"/>
          <w:szCs w:val="24"/>
          <w:lang w:val="en-US"/>
        </w:rPr>
        <w:t xml:space="preserve"> measures (SES.PD/FD and SES.MPD/MFD)</w:t>
      </w:r>
      <w:r w:rsidR="003A59A1" w:rsidRPr="00A04CE0">
        <w:rPr>
          <w:rFonts w:ascii="Times New Roman" w:hAnsi="Times New Roman" w:cs="Times New Roman"/>
          <w:sz w:val="24"/>
          <w:szCs w:val="24"/>
          <w:lang w:val="en-US"/>
        </w:rPr>
        <w:t>.</w:t>
      </w:r>
      <w:r w:rsidR="00647C4B" w:rsidRPr="00A04CE0">
        <w:rPr>
          <w:rFonts w:ascii="Times New Roman" w:hAnsi="Times New Roman" w:cs="Times New Roman"/>
          <w:sz w:val="24"/>
          <w:szCs w:val="24"/>
          <w:lang w:val="en-US"/>
        </w:rPr>
        <w:t xml:space="preserve"> For </w:t>
      </w:r>
      <w:r w:rsidR="00A36FA1" w:rsidRPr="00A04CE0">
        <w:rPr>
          <w:rFonts w:ascii="Times New Roman" w:hAnsi="Times New Roman" w:cs="Times New Roman"/>
          <w:sz w:val="24"/>
          <w:szCs w:val="24"/>
          <w:lang w:val="en-US"/>
        </w:rPr>
        <w:t>incidence</w:t>
      </w:r>
      <w:r w:rsidR="00D20712" w:rsidRPr="00A04CE0">
        <w:rPr>
          <w:rFonts w:ascii="Times New Roman" w:hAnsi="Times New Roman" w:cs="Times New Roman"/>
          <w:sz w:val="24"/>
          <w:szCs w:val="24"/>
          <w:lang w:val="en-US"/>
        </w:rPr>
        <w:t xml:space="preserve"> data of </w:t>
      </w:r>
      <w:r w:rsidR="00647C4B" w:rsidRPr="00A04CE0">
        <w:rPr>
          <w:rFonts w:ascii="Times New Roman" w:hAnsi="Times New Roman" w:cs="Times New Roman"/>
          <w:sz w:val="24"/>
          <w:szCs w:val="24"/>
          <w:lang w:val="en-US"/>
        </w:rPr>
        <w:t>bird assemblage</w:t>
      </w:r>
      <w:r w:rsidR="00A36FA1" w:rsidRPr="00A04CE0">
        <w:rPr>
          <w:rFonts w:ascii="Times New Roman" w:hAnsi="Times New Roman" w:cs="Times New Roman"/>
          <w:sz w:val="24"/>
          <w:szCs w:val="24"/>
          <w:lang w:val="en-US"/>
        </w:rPr>
        <w:t>s,</w:t>
      </w:r>
      <w:r w:rsidR="00647C4B" w:rsidRPr="00A04CE0">
        <w:rPr>
          <w:rFonts w:ascii="Times New Roman" w:hAnsi="Times New Roman" w:cs="Times New Roman"/>
          <w:sz w:val="24"/>
          <w:szCs w:val="24"/>
          <w:lang w:val="en-US"/>
        </w:rPr>
        <w:t xml:space="preserve"> </w:t>
      </w:r>
      <w:r w:rsidR="006A0058" w:rsidRPr="00A04CE0">
        <w:rPr>
          <w:rFonts w:ascii="Times New Roman" w:hAnsi="Times New Roman" w:cs="Times New Roman"/>
          <w:sz w:val="24"/>
          <w:szCs w:val="24"/>
          <w:lang w:val="en-US"/>
        </w:rPr>
        <w:t xml:space="preserve">taxonomic (alpha and beta, </w:t>
      </w:r>
      <w:r w:rsidR="00B12DCB" w:rsidRPr="00A04CE0">
        <w:rPr>
          <w:rFonts w:ascii="Times New Roman" w:hAnsi="Times New Roman" w:cs="Times New Roman"/>
          <w:sz w:val="24"/>
          <w:szCs w:val="24"/>
          <w:lang w:val="en-US"/>
        </w:rPr>
        <w:fldChar w:fldCharType="begin" w:fldLock="1"/>
      </w:r>
      <w:r w:rsidR="00842489">
        <w:rPr>
          <w:rFonts w:ascii="Times New Roman" w:hAnsi="Times New Roman" w:cs="Times New Roman"/>
          <w:sz w:val="24"/>
          <w:szCs w:val="24"/>
          <w:lang w:val="en-US"/>
        </w:rPr>
        <w:instrText>ADDIN CSL_CITATION {"citationItems":[{"id":"ITEM-1","itemData":{"DOI":"10.1890/12-0928.1","ISSN":"0012-9658","author":[{"dropping-particle":"","family":"Tingley","given":"Morgan W","non-dropping-particle":"","parse-names":false,"suffix":""},{"dropping-particle":"","family":"Beissinger","given":"Steven R","non-dropping-particle":"","parse-names":false,"suffix":""}],"container-title":"Ecology","id":"ITEM-1","issue":"3","issued":{"date-parts":[["2013"]]},"page":"598-609","publisher":"Wiley","title":"Cryptic loss of montane avian richness and high community turnover over 100 years","type":"article-journal","volume":"94"},"uris":["http://www.mendeley.com/documents/?uuid=59374713-95e5-42e9-9387-de467a180fb3"]}],"mendeley":{"formattedCitation":"(Tingley &amp; Beissinger, 2013)","manualFormatting":"Tingley and Beissinger 2013)","plainTextFormattedCitation":"(Tingley &amp; Beissinger, 2013)","previouslyFormattedCitation":"(Tingley &amp; Beissinger, 2013)"},"properties":{"noteIndex":0},"schema":"https://github.com/citation-style-language/schema/raw/master/csl-citation.json"}</w:instrText>
      </w:r>
      <w:r w:rsidR="00B12DCB" w:rsidRPr="00A04CE0">
        <w:rPr>
          <w:rFonts w:ascii="Times New Roman" w:hAnsi="Times New Roman" w:cs="Times New Roman"/>
          <w:sz w:val="24"/>
          <w:szCs w:val="24"/>
          <w:lang w:val="en-US"/>
        </w:rPr>
        <w:fldChar w:fldCharType="separate"/>
      </w:r>
      <w:r w:rsidR="00B12DCB" w:rsidRPr="00A04CE0">
        <w:rPr>
          <w:rFonts w:ascii="Times New Roman" w:hAnsi="Times New Roman" w:cs="Times New Roman"/>
          <w:noProof/>
          <w:sz w:val="24"/>
          <w:szCs w:val="24"/>
          <w:lang w:val="en-US"/>
        </w:rPr>
        <w:t>Tingley and Beissinger 2013)</w:t>
      </w:r>
      <w:r w:rsidR="00B12DCB" w:rsidRPr="00A04CE0">
        <w:rPr>
          <w:rFonts w:ascii="Times New Roman" w:hAnsi="Times New Roman" w:cs="Times New Roman"/>
          <w:sz w:val="24"/>
          <w:szCs w:val="24"/>
          <w:lang w:val="en-US"/>
        </w:rPr>
        <w:fldChar w:fldCharType="end"/>
      </w:r>
      <w:r w:rsidR="00CB237E" w:rsidRPr="00A04CE0">
        <w:rPr>
          <w:rFonts w:ascii="Times New Roman" w:hAnsi="Times New Roman" w:cs="Times New Roman"/>
          <w:sz w:val="24"/>
          <w:szCs w:val="24"/>
          <w:lang w:val="en-US"/>
        </w:rPr>
        <w:t xml:space="preserve">, functional and phylogenetic measures </w:t>
      </w:r>
      <w:r w:rsidR="006A0058" w:rsidRPr="00A04CE0">
        <w:rPr>
          <w:rFonts w:ascii="Times New Roman" w:hAnsi="Times New Roman" w:cs="Times New Roman"/>
          <w:sz w:val="24"/>
          <w:szCs w:val="24"/>
          <w:lang w:val="en-US"/>
        </w:rPr>
        <w:t>(Si et al.</w:t>
      </w:r>
      <w:r w:rsidR="0069651B">
        <w:rPr>
          <w:rFonts w:ascii="Times New Roman" w:hAnsi="Times New Roman" w:cs="Times New Roman"/>
          <w:sz w:val="24"/>
          <w:szCs w:val="24"/>
          <w:lang w:val="en-US"/>
        </w:rPr>
        <w:t>,</w:t>
      </w:r>
      <w:r w:rsidR="006A0058" w:rsidRPr="00A04CE0">
        <w:rPr>
          <w:rFonts w:ascii="Times New Roman" w:hAnsi="Times New Roman" w:cs="Times New Roman"/>
          <w:sz w:val="24"/>
          <w:szCs w:val="24"/>
          <w:lang w:val="en-US"/>
        </w:rPr>
        <w:t xml:space="preserve"> 2018) </w:t>
      </w:r>
      <w:r w:rsidR="00C742B4" w:rsidRPr="00A04CE0">
        <w:rPr>
          <w:rFonts w:ascii="Times New Roman" w:hAnsi="Times New Roman" w:cs="Times New Roman"/>
          <w:sz w:val="24"/>
          <w:szCs w:val="24"/>
          <w:lang w:val="en-US"/>
        </w:rPr>
        <w:t xml:space="preserve">were </w:t>
      </w:r>
      <w:r w:rsidR="00CB237E" w:rsidRPr="00A04CE0">
        <w:rPr>
          <w:rFonts w:ascii="Times New Roman" w:hAnsi="Times New Roman" w:cs="Times New Roman"/>
          <w:sz w:val="24"/>
          <w:szCs w:val="24"/>
          <w:lang w:val="en-US"/>
        </w:rPr>
        <w:t>underestimated when imperfect detection was not taken into account</w:t>
      </w:r>
      <w:r w:rsidR="00797049" w:rsidRPr="00A04CE0">
        <w:rPr>
          <w:rFonts w:ascii="Times New Roman" w:hAnsi="Times New Roman" w:cs="Times New Roman"/>
          <w:sz w:val="24"/>
          <w:szCs w:val="24"/>
          <w:lang w:val="en-US"/>
        </w:rPr>
        <w:t>.</w:t>
      </w:r>
      <w:r w:rsidR="00A72D93" w:rsidRPr="00A04CE0">
        <w:rPr>
          <w:rFonts w:ascii="Times New Roman" w:hAnsi="Times New Roman" w:cs="Times New Roman"/>
          <w:sz w:val="24"/>
          <w:szCs w:val="24"/>
          <w:lang w:val="en-US"/>
        </w:rPr>
        <w:t xml:space="preserve"> </w:t>
      </w:r>
      <w:r w:rsidR="00797049" w:rsidRPr="00A04CE0">
        <w:rPr>
          <w:rFonts w:ascii="Times New Roman" w:hAnsi="Times New Roman" w:cs="Times New Roman"/>
          <w:sz w:val="24"/>
          <w:szCs w:val="24"/>
          <w:lang w:val="en-US"/>
        </w:rPr>
        <w:t xml:space="preserve">If </w:t>
      </w:r>
      <w:r w:rsidR="00A72D93" w:rsidRPr="00A04CE0">
        <w:rPr>
          <w:rFonts w:ascii="Times New Roman" w:hAnsi="Times New Roman" w:cs="Times New Roman"/>
          <w:sz w:val="24"/>
          <w:szCs w:val="24"/>
          <w:lang w:val="en-US"/>
        </w:rPr>
        <w:t>un</w:t>
      </w:r>
      <w:r w:rsidR="00797049" w:rsidRPr="00A04CE0">
        <w:rPr>
          <w:rFonts w:ascii="Times New Roman" w:hAnsi="Times New Roman" w:cs="Times New Roman"/>
          <w:sz w:val="24"/>
          <w:szCs w:val="24"/>
          <w:lang w:val="en-US"/>
        </w:rPr>
        <w:t>detect</w:t>
      </w:r>
      <w:r w:rsidR="00A72D93" w:rsidRPr="00A04CE0">
        <w:rPr>
          <w:rFonts w:ascii="Times New Roman" w:hAnsi="Times New Roman" w:cs="Times New Roman"/>
          <w:sz w:val="24"/>
          <w:szCs w:val="24"/>
          <w:lang w:val="en-US"/>
        </w:rPr>
        <w:t xml:space="preserve">ed </w:t>
      </w:r>
      <w:r w:rsidR="00870A04" w:rsidRPr="00A04CE0">
        <w:rPr>
          <w:rFonts w:ascii="Times New Roman" w:hAnsi="Times New Roman" w:cs="Times New Roman"/>
          <w:sz w:val="24"/>
          <w:szCs w:val="24"/>
          <w:lang w:val="en-US"/>
        </w:rPr>
        <w:t xml:space="preserve">species </w:t>
      </w:r>
      <w:r w:rsidR="00A72D93" w:rsidRPr="00A04CE0">
        <w:rPr>
          <w:rFonts w:ascii="Times New Roman" w:hAnsi="Times New Roman" w:cs="Times New Roman"/>
          <w:sz w:val="24"/>
          <w:szCs w:val="24"/>
          <w:lang w:val="en-US"/>
        </w:rPr>
        <w:t xml:space="preserve">have unique evolutionary histories and/or functional traits, we </w:t>
      </w:r>
      <w:r w:rsidR="00870A04" w:rsidRPr="00A04CE0">
        <w:rPr>
          <w:rFonts w:ascii="Times New Roman" w:hAnsi="Times New Roman" w:cs="Times New Roman"/>
          <w:sz w:val="24"/>
          <w:szCs w:val="24"/>
          <w:lang w:val="en-US"/>
        </w:rPr>
        <w:t xml:space="preserve">would </w:t>
      </w:r>
      <w:r w:rsidR="00C742B4" w:rsidRPr="00A04CE0">
        <w:rPr>
          <w:rFonts w:ascii="Times New Roman" w:hAnsi="Times New Roman" w:cs="Times New Roman"/>
          <w:sz w:val="24"/>
          <w:szCs w:val="24"/>
          <w:lang w:val="en-US"/>
        </w:rPr>
        <w:t xml:space="preserve">expect to </w:t>
      </w:r>
      <w:r w:rsidR="00A72D93" w:rsidRPr="00A04CE0">
        <w:rPr>
          <w:rFonts w:ascii="Times New Roman" w:hAnsi="Times New Roman" w:cs="Times New Roman"/>
          <w:sz w:val="24"/>
          <w:szCs w:val="24"/>
          <w:lang w:val="en-US"/>
        </w:rPr>
        <w:t xml:space="preserve">observe assemblages </w:t>
      </w:r>
      <w:r w:rsidR="0059479E" w:rsidRPr="00A04CE0">
        <w:rPr>
          <w:rFonts w:ascii="Times New Roman" w:hAnsi="Times New Roman" w:cs="Times New Roman"/>
          <w:sz w:val="24"/>
          <w:szCs w:val="24"/>
          <w:lang w:val="en-US"/>
        </w:rPr>
        <w:t xml:space="preserve">that are </w:t>
      </w:r>
      <w:r w:rsidR="00A72D93" w:rsidRPr="00A04CE0">
        <w:rPr>
          <w:rFonts w:ascii="Times New Roman" w:hAnsi="Times New Roman" w:cs="Times New Roman"/>
          <w:sz w:val="24"/>
          <w:szCs w:val="24"/>
          <w:lang w:val="en-US"/>
        </w:rPr>
        <w:t>more clustered than they really are</w:t>
      </w:r>
      <w:r w:rsidR="0069651B">
        <w:rPr>
          <w:rFonts w:ascii="Times New Roman" w:hAnsi="Times New Roman" w:cs="Times New Roman"/>
          <w:sz w:val="24"/>
          <w:szCs w:val="24"/>
          <w:lang w:val="en-US"/>
        </w:rPr>
        <w:t xml:space="preserve"> </w:t>
      </w:r>
      <w:r w:rsidR="0069651B">
        <w:rPr>
          <w:rFonts w:ascii="Times New Roman" w:hAnsi="Times New Roman" w:cs="Times New Roman"/>
          <w:sz w:val="24"/>
          <w:szCs w:val="24"/>
          <w:lang w:val="en-US"/>
        </w:rPr>
        <w:fldChar w:fldCharType="begin" w:fldLock="1"/>
      </w:r>
      <w:r w:rsidR="00301969">
        <w:rPr>
          <w:rFonts w:ascii="Times New Roman" w:hAnsi="Times New Roman" w:cs="Times New Roman"/>
          <w:sz w:val="24"/>
          <w:szCs w:val="24"/>
          <w:lang w:val="en-US"/>
        </w:rPr>
        <w:instrText>ADDIN CSL_CITATION {"citationItems":[{"id":"ITEM-1","itemData":{"DOI":"10.1016/j.tree.2016.04.002","ISBN":"01695347","ISSN":"01695347","PMID":"27168115","abstract":"Interest in, and opportunities to include functional and phylogenetic attributes of species in community ecology and biogeography are rapidly growing and seen as vital for the assessment of status and trends in biodiversity. However, the fundamental underlying evidence remains the (co-)occurrence of the biological units, such as species, in time and space and our ability to appropriately detect and quantify them. Here, we examine the implications of imperfect detection of species for functional and phylogenetic diversity (FD and PD) estimates. We explore how FD and PD might have different detectabilities than taxonomic diversity (TD) and how all three might vary differently along spatial and environmental gradients. We also extend occupancy modeling and dendrogram-based methods to address the imperfect detection of different biodiversity facets. Trait-based and phylogenetic attributes of species are increasingly seen as vital components to better address the processes underlying spatial and temporal biodiversity dynamics and the potential consequences of biodiversity change.A rapid growth in phylogenetic trees and trait compilations has led to an increase in phylogentic and functional diversity studies and resulted in numerous applications, including evaluating impacts of global change, setting conservation targets, and mapping ecosystem services.All diversity metrics remain limited by our ability to measure them in the field. The fundamental unit (the presence or abundance of a single species) is rarely perfectly captured and measurement quality varies by species, environments, and traits.The potential consequences of this imperfect detection for functional or phylogenetic diversity have to date remained unexamined.","author":[{"dropping-particle":"","family":"Jarzyna","given":"Marta A.","non-dropping-particle":"","parse-names":false,"suffix":""},{"dropping-particle":"","family":"Jetz","given":"Walter","non-dropping-particle":"","parse-names":false,"suffix":""}],"container-title":"Trends in Ecology &amp; Evolution","id":"ITEM-1","issue":"7","issued":{"date-parts":[["2016","7"]]},"page":"527-538","publisher":"Elsevier Ltd","title":"Detecting the Multiple Facets of Biodiversity","type":"article-journal","volume":"31"},"uris":["http://www.mendeley.com/documents/?uuid=670d8b6f-da4b-453f-8d1e-e86cf75776e8"]}],"mendeley":{"formattedCitation":"(Jarzyna &amp; Jetz, 2016)","manualFormatting":"(Jarzyna &amp; Jetz, 2016","plainTextFormattedCitation":"(Jarzyna &amp; Jetz, 2016)","previouslyFormattedCitation":"(Jarzyna &amp; Jetz, 2016)"},"properties":{"noteIndex":0},"schema":"https://github.com/citation-style-language/schema/raw/master/csl-citation.json"}</w:instrText>
      </w:r>
      <w:r w:rsidR="0069651B">
        <w:rPr>
          <w:rFonts w:ascii="Times New Roman" w:hAnsi="Times New Roman" w:cs="Times New Roman"/>
          <w:sz w:val="24"/>
          <w:szCs w:val="24"/>
          <w:lang w:val="en-US"/>
        </w:rPr>
        <w:fldChar w:fldCharType="separate"/>
      </w:r>
      <w:r w:rsidR="0069651B" w:rsidRPr="0069651B">
        <w:rPr>
          <w:rFonts w:ascii="Times New Roman" w:hAnsi="Times New Roman" w:cs="Times New Roman"/>
          <w:noProof/>
          <w:sz w:val="24"/>
          <w:szCs w:val="24"/>
          <w:lang w:val="en-US"/>
        </w:rPr>
        <w:t>(Jarzyna &amp; Jetz, 2016</w:t>
      </w:r>
      <w:r w:rsidR="0069651B">
        <w:rPr>
          <w:rFonts w:ascii="Times New Roman" w:hAnsi="Times New Roman" w:cs="Times New Roman"/>
          <w:sz w:val="24"/>
          <w:szCs w:val="24"/>
          <w:lang w:val="en-US"/>
        </w:rPr>
        <w:fldChar w:fldCharType="end"/>
      </w:r>
      <w:r w:rsidR="00764104" w:rsidRPr="00A04CE0">
        <w:rPr>
          <w:rFonts w:ascii="Times New Roman" w:hAnsi="Times New Roman" w:cs="Times New Roman"/>
          <w:sz w:val="24"/>
          <w:szCs w:val="24"/>
          <w:lang w:val="en-US"/>
        </w:rPr>
        <w:t>, Si et al.</w:t>
      </w:r>
      <w:r w:rsidR="0069651B">
        <w:rPr>
          <w:rFonts w:ascii="Times New Roman" w:hAnsi="Times New Roman" w:cs="Times New Roman"/>
          <w:sz w:val="24"/>
          <w:szCs w:val="24"/>
          <w:lang w:val="en-US"/>
        </w:rPr>
        <w:t>,</w:t>
      </w:r>
      <w:r w:rsidR="00764104" w:rsidRPr="00A04CE0">
        <w:rPr>
          <w:rFonts w:ascii="Times New Roman" w:hAnsi="Times New Roman" w:cs="Times New Roman"/>
          <w:sz w:val="24"/>
          <w:szCs w:val="24"/>
          <w:lang w:val="en-US"/>
        </w:rPr>
        <w:t xml:space="preserve"> 2018), and </w:t>
      </w:r>
      <w:r w:rsidR="00C742B4" w:rsidRPr="00A04CE0">
        <w:rPr>
          <w:rFonts w:ascii="Times New Roman" w:hAnsi="Times New Roman" w:cs="Times New Roman"/>
          <w:sz w:val="24"/>
          <w:szCs w:val="24"/>
          <w:lang w:val="en-US"/>
        </w:rPr>
        <w:t xml:space="preserve">therefore </w:t>
      </w:r>
      <w:r w:rsidR="00764104" w:rsidRPr="00A04CE0">
        <w:rPr>
          <w:rFonts w:ascii="Times New Roman" w:hAnsi="Times New Roman" w:cs="Times New Roman"/>
          <w:sz w:val="24"/>
          <w:szCs w:val="24"/>
          <w:lang w:val="en-US"/>
        </w:rPr>
        <w:t>the mechanisms that structure such assemblages could be erroneously interpreted</w:t>
      </w:r>
      <w:r w:rsidR="00C15524" w:rsidRPr="00A04CE0">
        <w:rPr>
          <w:rFonts w:ascii="Times New Roman" w:hAnsi="Times New Roman" w:cs="Times New Roman"/>
          <w:sz w:val="24"/>
          <w:szCs w:val="24"/>
          <w:lang w:val="en-US"/>
        </w:rPr>
        <w:t xml:space="preserve"> (</w:t>
      </w:r>
      <w:proofErr w:type="spellStart"/>
      <w:r w:rsidR="00C15524" w:rsidRPr="00A04CE0">
        <w:rPr>
          <w:rFonts w:ascii="Times New Roman" w:hAnsi="Times New Roman" w:cs="Times New Roman"/>
          <w:sz w:val="24"/>
          <w:szCs w:val="24"/>
          <w:lang w:val="en-US"/>
        </w:rPr>
        <w:t>Frishkoff</w:t>
      </w:r>
      <w:proofErr w:type="spellEnd"/>
      <w:r w:rsidR="00C15524" w:rsidRPr="00A04CE0">
        <w:rPr>
          <w:rFonts w:ascii="Times New Roman" w:hAnsi="Times New Roman" w:cs="Times New Roman"/>
          <w:sz w:val="24"/>
          <w:szCs w:val="24"/>
          <w:lang w:val="en-US"/>
        </w:rPr>
        <w:t xml:space="preserve"> et al.</w:t>
      </w:r>
      <w:r w:rsidR="0069651B">
        <w:rPr>
          <w:rFonts w:ascii="Times New Roman" w:hAnsi="Times New Roman" w:cs="Times New Roman"/>
          <w:sz w:val="24"/>
          <w:szCs w:val="24"/>
          <w:lang w:val="en-US"/>
        </w:rPr>
        <w:t>,</w:t>
      </w:r>
      <w:r w:rsidR="00C15524" w:rsidRPr="00A04CE0">
        <w:rPr>
          <w:rFonts w:ascii="Times New Roman" w:hAnsi="Times New Roman" w:cs="Times New Roman"/>
          <w:sz w:val="24"/>
          <w:szCs w:val="24"/>
          <w:lang w:val="en-US"/>
        </w:rPr>
        <w:t xml:space="preserve"> 2017)</w:t>
      </w:r>
      <w:r w:rsidR="00764104" w:rsidRPr="00A04CE0">
        <w:rPr>
          <w:rFonts w:ascii="Times New Roman" w:hAnsi="Times New Roman" w:cs="Times New Roman"/>
          <w:sz w:val="24"/>
          <w:szCs w:val="24"/>
          <w:lang w:val="en-US"/>
        </w:rPr>
        <w:t xml:space="preserve">. </w:t>
      </w:r>
      <w:r w:rsidR="00870A04" w:rsidRPr="00A04CE0">
        <w:rPr>
          <w:rFonts w:ascii="Times New Roman" w:hAnsi="Times New Roman" w:cs="Times New Roman"/>
          <w:sz w:val="24"/>
          <w:szCs w:val="24"/>
          <w:lang w:val="en-US"/>
        </w:rPr>
        <w:t>Additionally</w:t>
      </w:r>
      <w:r w:rsidR="00A36FA1" w:rsidRPr="00A04CE0">
        <w:rPr>
          <w:rFonts w:ascii="Times New Roman" w:hAnsi="Times New Roman" w:cs="Times New Roman"/>
          <w:sz w:val="24"/>
          <w:szCs w:val="24"/>
          <w:lang w:val="en-US"/>
        </w:rPr>
        <w:t xml:space="preserve">, </w:t>
      </w:r>
      <w:proofErr w:type="spellStart"/>
      <w:r w:rsidR="00C15524" w:rsidRPr="00A04CE0">
        <w:rPr>
          <w:rFonts w:ascii="Times New Roman" w:hAnsi="Times New Roman" w:cs="Times New Roman"/>
          <w:sz w:val="24"/>
          <w:szCs w:val="24"/>
          <w:lang w:val="en-US"/>
        </w:rPr>
        <w:t>Frishkoff</w:t>
      </w:r>
      <w:proofErr w:type="spellEnd"/>
      <w:r w:rsidR="00C15524" w:rsidRPr="00A04CE0">
        <w:rPr>
          <w:rFonts w:ascii="Times New Roman" w:hAnsi="Times New Roman" w:cs="Times New Roman"/>
          <w:sz w:val="24"/>
          <w:szCs w:val="24"/>
          <w:lang w:val="en-US"/>
        </w:rPr>
        <w:t xml:space="preserve"> et al. (2017) suggest</w:t>
      </w:r>
      <w:r w:rsidR="00870A04" w:rsidRPr="00A04CE0">
        <w:rPr>
          <w:rFonts w:ascii="Times New Roman" w:hAnsi="Times New Roman" w:cs="Times New Roman"/>
          <w:sz w:val="24"/>
          <w:szCs w:val="24"/>
          <w:lang w:val="en-US"/>
        </w:rPr>
        <w:t>ed</w:t>
      </w:r>
      <w:r w:rsidR="00C15524" w:rsidRPr="00A04CE0">
        <w:rPr>
          <w:rFonts w:ascii="Times New Roman" w:hAnsi="Times New Roman" w:cs="Times New Roman"/>
          <w:sz w:val="24"/>
          <w:szCs w:val="24"/>
          <w:lang w:val="en-US"/>
        </w:rPr>
        <w:t xml:space="preserve"> that parameters estimated </w:t>
      </w:r>
      <w:r w:rsidR="00C742B4" w:rsidRPr="00A04CE0">
        <w:rPr>
          <w:rFonts w:ascii="Times New Roman" w:hAnsi="Times New Roman" w:cs="Times New Roman"/>
          <w:sz w:val="24"/>
          <w:szCs w:val="24"/>
          <w:lang w:val="en-US"/>
        </w:rPr>
        <w:t>considering</w:t>
      </w:r>
      <w:r w:rsidR="00C15524" w:rsidRPr="00A04CE0">
        <w:rPr>
          <w:rFonts w:ascii="Times New Roman" w:hAnsi="Times New Roman" w:cs="Times New Roman"/>
          <w:sz w:val="24"/>
          <w:szCs w:val="24"/>
          <w:lang w:val="en-US"/>
        </w:rPr>
        <w:t xml:space="preserve"> imperfect detection </w:t>
      </w:r>
      <w:r w:rsidR="00C742B4" w:rsidRPr="00A04CE0">
        <w:rPr>
          <w:rFonts w:ascii="Times New Roman" w:hAnsi="Times New Roman" w:cs="Times New Roman"/>
          <w:sz w:val="24"/>
          <w:szCs w:val="24"/>
          <w:lang w:val="en-US"/>
        </w:rPr>
        <w:t xml:space="preserve">increase </w:t>
      </w:r>
      <w:r w:rsidR="00C15524" w:rsidRPr="00A04CE0">
        <w:rPr>
          <w:rFonts w:ascii="Times New Roman" w:hAnsi="Times New Roman" w:cs="Times New Roman"/>
          <w:sz w:val="24"/>
          <w:szCs w:val="24"/>
          <w:lang w:val="en-US"/>
        </w:rPr>
        <w:t xml:space="preserve">the phylogenetic signal among species and environmental gradients. </w:t>
      </w:r>
      <w:r w:rsidR="00C742B4" w:rsidRPr="00A04CE0">
        <w:rPr>
          <w:rFonts w:ascii="Times New Roman" w:hAnsi="Times New Roman" w:cs="Times New Roman"/>
          <w:sz w:val="24"/>
          <w:szCs w:val="24"/>
          <w:lang w:val="en-US"/>
        </w:rPr>
        <w:t xml:space="preserve">In </w:t>
      </w:r>
      <w:r w:rsidR="00870A04" w:rsidRPr="00A04CE0">
        <w:rPr>
          <w:rFonts w:ascii="Times New Roman" w:hAnsi="Times New Roman" w:cs="Times New Roman"/>
          <w:sz w:val="24"/>
          <w:szCs w:val="24"/>
          <w:lang w:val="en-US"/>
        </w:rPr>
        <w:t xml:space="preserve">the present </w:t>
      </w:r>
      <w:r w:rsidR="00C742B4" w:rsidRPr="00A04CE0">
        <w:rPr>
          <w:rFonts w:ascii="Times New Roman" w:hAnsi="Times New Roman" w:cs="Times New Roman"/>
          <w:sz w:val="24"/>
          <w:szCs w:val="24"/>
          <w:lang w:val="en-US"/>
        </w:rPr>
        <w:t>study, w</w:t>
      </w:r>
      <w:r w:rsidR="00D20712" w:rsidRPr="00A04CE0">
        <w:rPr>
          <w:rFonts w:ascii="Times New Roman" w:hAnsi="Times New Roman" w:cs="Times New Roman"/>
          <w:sz w:val="24"/>
          <w:szCs w:val="24"/>
          <w:lang w:val="en-US"/>
        </w:rPr>
        <w:t>e</w:t>
      </w:r>
      <w:r w:rsidR="00764104" w:rsidRPr="00A04CE0">
        <w:rPr>
          <w:rFonts w:ascii="Times New Roman" w:hAnsi="Times New Roman" w:cs="Times New Roman"/>
          <w:sz w:val="24"/>
          <w:szCs w:val="24"/>
          <w:lang w:val="en-US"/>
        </w:rPr>
        <w:t xml:space="preserve"> observed </w:t>
      </w:r>
      <w:r w:rsidR="00D20712" w:rsidRPr="00A04CE0">
        <w:rPr>
          <w:rFonts w:ascii="Times New Roman" w:hAnsi="Times New Roman" w:cs="Times New Roman"/>
          <w:sz w:val="24"/>
          <w:szCs w:val="24"/>
          <w:lang w:val="en-US"/>
        </w:rPr>
        <w:t xml:space="preserve">that </w:t>
      </w:r>
      <w:r w:rsidR="00764104" w:rsidRPr="00A04CE0">
        <w:rPr>
          <w:rFonts w:ascii="Times New Roman" w:hAnsi="Times New Roman" w:cs="Times New Roman"/>
          <w:sz w:val="24"/>
          <w:szCs w:val="24"/>
          <w:lang w:val="en-US"/>
        </w:rPr>
        <w:t xml:space="preserve">detection probability was not related </w:t>
      </w:r>
      <w:r w:rsidR="00870A04" w:rsidRPr="00A04CE0">
        <w:rPr>
          <w:rFonts w:ascii="Times New Roman" w:hAnsi="Times New Roman" w:cs="Times New Roman"/>
          <w:sz w:val="24"/>
          <w:szCs w:val="24"/>
          <w:lang w:val="en-US"/>
        </w:rPr>
        <w:t xml:space="preserve">to </w:t>
      </w:r>
      <w:r w:rsidR="00764104" w:rsidRPr="00A04CE0">
        <w:rPr>
          <w:rFonts w:ascii="Times New Roman" w:hAnsi="Times New Roman" w:cs="Times New Roman"/>
          <w:sz w:val="24"/>
          <w:szCs w:val="24"/>
          <w:lang w:val="en-US"/>
        </w:rPr>
        <w:t>phylogenetic relationships</w:t>
      </w:r>
      <w:r w:rsidR="00C742B4" w:rsidRPr="00A04CE0">
        <w:rPr>
          <w:rFonts w:ascii="Times New Roman" w:hAnsi="Times New Roman" w:cs="Times New Roman"/>
          <w:sz w:val="24"/>
          <w:szCs w:val="24"/>
          <w:lang w:val="en-US"/>
        </w:rPr>
        <w:t xml:space="preserve"> among species</w:t>
      </w:r>
      <w:r w:rsidR="00A36FA1" w:rsidRPr="00A04CE0">
        <w:rPr>
          <w:rFonts w:ascii="Times New Roman" w:hAnsi="Times New Roman" w:cs="Times New Roman"/>
          <w:sz w:val="24"/>
          <w:szCs w:val="24"/>
          <w:lang w:val="en-US"/>
        </w:rPr>
        <w:t xml:space="preserve"> in </w:t>
      </w:r>
      <w:r w:rsidR="00870A04" w:rsidRPr="00A04CE0">
        <w:rPr>
          <w:rFonts w:ascii="Times New Roman" w:hAnsi="Times New Roman" w:cs="Times New Roman"/>
          <w:sz w:val="24"/>
          <w:szCs w:val="24"/>
          <w:lang w:val="en-US"/>
        </w:rPr>
        <w:t xml:space="preserve">either </w:t>
      </w:r>
      <w:r w:rsidR="00A36FA1" w:rsidRPr="00A04CE0">
        <w:rPr>
          <w:rFonts w:ascii="Times New Roman" w:hAnsi="Times New Roman" w:cs="Times New Roman"/>
          <w:sz w:val="24"/>
          <w:szCs w:val="24"/>
          <w:lang w:val="en-US"/>
        </w:rPr>
        <w:t xml:space="preserve">of </w:t>
      </w:r>
      <w:r w:rsidR="00870A04" w:rsidRPr="00A04CE0">
        <w:rPr>
          <w:rFonts w:ascii="Times New Roman" w:hAnsi="Times New Roman" w:cs="Times New Roman"/>
          <w:sz w:val="24"/>
          <w:szCs w:val="24"/>
          <w:lang w:val="en-US"/>
        </w:rPr>
        <w:t xml:space="preserve">the </w:t>
      </w:r>
      <w:r w:rsidR="00A36FA1" w:rsidRPr="00A04CE0">
        <w:rPr>
          <w:rFonts w:ascii="Times New Roman" w:hAnsi="Times New Roman" w:cs="Times New Roman"/>
          <w:sz w:val="24"/>
          <w:szCs w:val="24"/>
          <w:lang w:val="en-US"/>
        </w:rPr>
        <w:t>strata</w:t>
      </w:r>
      <w:r w:rsidR="00C742B4" w:rsidRPr="00A04CE0">
        <w:rPr>
          <w:rFonts w:ascii="Times New Roman" w:hAnsi="Times New Roman" w:cs="Times New Roman"/>
          <w:sz w:val="24"/>
          <w:szCs w:val="24"/>
          <w:lang w:val="en-US"/>
        </w:rPr>
        <w:t>. Thus,</w:t>
      </w:r>
      <w:r w:rsidR="00FE1B04" w:rsidRPr="00A04CE0">
        <w:rPr>
          <w:rFonts w:ascii="Times New Roman" w:hAnsi="Times New Roman" w:cs="Times New Roman"/>
          <w:sz w:val="24"/>
          <w:szCs w:val="24"/>
          <w:lang w:val="en-US"/>
        </w:rPr>
        <w:t xml:space="preserve"> it is not surprising that we did not find</w:t>
      </w:r>
      <w:r w:rsidR="00C742B4" w:rsidRPr="00A04CE0">
        <w:rPr>
          <w:rFonts w:ascii="Times New Roman" w:hAnsi="Times New Roman" w:cs="Times New Roman"/>
          <w:sz w:val="24"/>
          <w:szCs w:val="24"/>
          <w:lang w:val="en-US"/>
        </w:rPr>
        <w:t xml:space="preserve"> drastic</w:t>
      </w:r>
      <w:r w:rsidR="00764104" w:rsidRPr="00A04CE0">
        <w:rPr>
          <w:rFonts w:ascii="Times New Roman" w:hAnsi="Times New Roman" w:cs="Times New Roman"/>
          <w:sz w:val="24"/>
          <w:szCs w:val="24"/>
          <w:lang w:val="en-US"/>
        </w:rPr>
        <w:t xml:space="preserve"> changes in phylogenetic measures, </w:t>
      </w:r>
      <w:r w:rsidR="00870A04" w:rsidRPr="00A04CE0">
        <w:rPr>
          <w:rFonts w:ascii="Times New Roman" w:hAnsi="Times New Roman" w:cs="Times New Roman"/>
          <w:sz w:val="24"/>
          <w:szCs w:val="24"/>
          <w:lang w:val="en-US"/>
        </w:rPr>
        <w:t>nor</w:t>
      </w:r>
      <w:r w:rsidR="00764104" w:rsidRPr="00A04CE0">
        <w:rPr>
          <w:rFonts w:ascii="Times New Roman" w:hAnsi="Times New Roman" w:cs="Times New Roman"/>
          <w:sz w:val="24"/>
          <w:szCs w:val="24"/>
          <w:lang w:val="en-US"/>
        </w:rPr>
        <w:t xml:space="preserve"> in </w:t>
      </w:r>
      <w:r w:rsidR="00764104" w:rsidRPr="00A04CE0">
        <w:rPr>
          <w:rFonts w:ascii="Times New Roman" w:hAnsi="Times New Roman" w:cs="Times New Roman"/>
          <w:sz w:val="24"/>
          <w:szCs w:val="24"/>
          <w:lang w:val="en-US"/>
        </w:rPr>
        <w:lastRenderedPageBreak/>
        <w:t>the inference of assembly mechanisms</w:t>
      </w:r>
      <w:r w:rsidR="007A1C72" w:rsidRPr="00A04CE0">
        <w:rPr>
          <w:rFonts w:ascii="Times New Roman" w:hAnsi="Times New Roman" w:cs="Times New Roman"/>
          <w:sz w:val="24"/>
          <w:szCs w:val="24"/>
          <w:lang w:val="en-US"/>
        </w:rPr>
        <w:t xml:space="preserve">, at least for </w:t>
      </w:r>
      <w:r w:rsidR="00A36FA1" w:rsidRPr="00A04CE0">
        <w:rPr>
          <w:rFonts w:ascii="Times New Roman" w:hAnsi="Times New Roman" w:cs="Times New Roman"/>
          <w:sz w:val="24"/>
          <w:szCs w:val="24"/>
          <w:lang w:val="en-US"/>
        </w:rPr>
        <w:t>incidence</w:t>
      </w:r>
      <w:r w:rsidR="007A1C72" w:rsidRPr="00A04CE0">
        <w:rPr>
          <w:rFonts w:ascii="Times New Roman" w:hAnsi="Times New Roman" w:cs="Times New Roman"/>
          <w:sz w:val="24"/>
          <w:szCs w:val="24"/>
          <w:lang w:val="en-US"/>
        </w:rPr>
        <w:t xml:space="preserve"> data</w:t>
      </w:r>
      <w:r w:rsidR="00764104" w:rsidRPr="00A04CE0">
        <w:rPr>
          <w:rFonts w:ascii="Times New Roman" w:hAnsi="Times New Roman" w:cs="Times New Roman"/>
          <w:sz w:val="24"/>
          <w:szCs w:val="24"/>
          <w:lang w:val="en-US"/>
        </w:rPr>
        <w:t xml:space="preserve">. </w:t>
      </w:r>
      <w:r w:rsidR="00A36FA1" w:rsidRPr="00A04CE0">
        <w:rPr>
          <w:rFonts w:ascii="Times New Roman" w:hAnsi="Times New Roman" w:cs="Times New Roman"/>
          <w:sz w:val="24"/>
          <w:szCs w:val="24"/>
          <w:lang w:val="en-US"/>
        </w:rPr>
        <w:t xml:space="preserve">On the other hand, functional measures were slightly distinct among strata, </w:t>
      </w:r>
      <w:r w:rsidR="00870A04" w:rsidRPr="00A04CE0">
        <w:rPr>
          <w:rFonts w:ascii="Times New Roman" w:hAnsi="Times New Roman" w:cs="Times New Roman"/>
          <w:sz w:val="24"/>
          <w:szCs w:val="24"/>
          <w:lang w:val="en-US"/>
        </w:rPr>
        <w:t xml:space="preserve">which </w:t>
      </w:r>
      <w:r w:rsidR="00A36FA1" w:rsidRPr="00A04CE0">
        <w:rPr>
          <w:rFonts w:ascii="Times New Roman" w:hAnsi="Times New Roman" w:cs="Times New Roman"/>
          <w:sz w:val="24"/>
          <w:szCs w:val="24"/>
          <w:lang w:val="en-US"/>
        </w:rPr>
        <w:t>could be a</w:t>
      </w:r>
      <w:r w:rsidR="00B97E5F" w:rsidRPr="00A04CE0">
        <w:rPr>
          <w:rFonts w:ascii="Times New Roman" w:hAnsi="Times New Roman" w:cs="Times New Roman"/>
          <w:sz w:val="24"/>
          <w:szCs w:val="24"/>
          <w:lang w:val="en-US"/>
        </w:rPr>
        <w:t>n</w:t>
      </w:r>
      <w:r w:rsidR="00A36FA1" w:rsidRPr="00A04CE0">
        <w:rPr>
          <w:rFonts w:ascii="Times New Roman" w:hAnsi="Times New Roman" w:cs="Times New Roman"/>
          <w:sz w:val="24"/>
          <w:szCs w:val="24"/>
          <w:lang w:val="en-US"/>
        </w:rPr>
        <w:t xml:space="preserve"> artifact of variation</w:t>
      </w:r>
      <w:r w:rsidR="00B97E5F" w:rsidRPr="00A04CE0">
        <w:rPr>
          <w:rFonts w:ascii="Times New Roman" w:hAnsi="Times New Roman" w:cs="Times New Roman"/>
          <w:sz w:val="24"/>
          <w:szCs w:val="24"/>
          <w:lang w:val="en-US"/>
        </w:rPr>
        <w:t xml:space="preserve"> in detection probability of species that have specific traits (Roth et al.</w:t>
      </w:r>
      <w:r w:rsidR="0069651B">
        <w:rPr>
          <w:rFonts w:ascii="Times New Roman" w:hAnsi="Times New Roman" w:cs="Times New Roman"/>
          <w:sz w:val="24"/>
          <w:szCs w:val="24"/>
          <w:lang w:val="en-US"/>
        </w:rPr>
        <w:t>,</w:t>
      </w:r>
      <w:r w:rsidR="00B97E5F" w:rsidRPr="00A04CE0">
        <w:rPr>
          <w:rFonts w:ascii="Times New Roman" w:hAnsi="Times New Roman" w:cs="Times New Roman"/>
          <w:sz w:val="24"/>
          <w:szCs w:val="24"/>
          <w:lang w:val="en-US"/>
        </w:rPr>
        <w:t xml:space="preserve"> 2017). </w:t>
      </w:r>
      <w:r w:rsidR="007B0C7D" w:rsidRPr="00A04CE0">
        <w:rPr>
          <w:rFonts w:ascii="Times New Roman" w:hAnsi="Times New Roman" w:cs="Times New Roman"/>
          <w:sz w:val="24"/>
          <w:szCs w:val="24"/>
          <w:lang w:val="en-US"/>
        </w:rPr>
        <w:t>Furthermore, the above-mentioned studies consider</w:t>
      </w:r>
      <w:r w:rsidR="0059479E" w:rsidRPr="00A04CE0">
        <w:rPr>
          <w:rFonts w:ascii="Times New Roman" w:hAnsi="Times New Roman" w:cs="Times New Roman"/>
          <w:sz w:val="24"/>
          <w:szCs w:val="24"/>
          <w:lang w:val="en-US"/>
        </w:rPr>
        <w:t>ed</w:t>
      </w:r>
      <w:r w:rsidR="007B0C7D" w:rsidRPr="00A04CE0">
        <w:rPr>
          <w:rFonts w:ascii="Times New Roman" w:hAnsi="Times New Roman" w:cs="Times New Roman"/>
          <w:sz w:val="24"/>
          <w:szCs w:val="24"/>
          <w:lang w:val="en-US"/>
        </w:rPr>
        <w:t xml:space="preserve"> larger spatial scales than used in </w:t>
      </w:r>
      <w:r w:rsidR="00870A04" w:rsidRPr="00A04CE0">
        <w:rPr>
          <w:rFonts w:ascii="Times New Roman" w:hAnsi="Times New Roman" w:cs="Times New Roman"/>
          <w:sz w:val="24"/>
          <w:szCs w:val="24"/>
          <w:lang w:val="en-US"/>
        </w:rPr>
        <w:t xml:space="preserve">the present </w:t>
      </w:r>
      <w:r w:rsidR="007B0C7D" w:rsidRPr="00A04CE0">
        <w:rPr>
          <w:rFonts w:ascii="Times New Roman" w:hAnsi="Times New Roman" w:cs="Times New Roman"/>
          <w:sz w:val="24"/>
          <w:szCs w:val="24"/>
          <w:lang w:val="en-US"/>
        </w:rPr>
        <w:t xml:space="preserve">study. </w:t>
      </w:r>
      <w:r w:rsidR="00870A04" w:rsidRPr="00A04CE0">
        <w:rPr>
          <w:rFonts w:ascii="Times New Roman" w:hAnsi="Times New Roman" w:cs="Times New Roman"/>
          <w:sz w:val="24"/>
          <w:szCs w:val="24"/>
          <w:lang w:val="en-US"/>
        </w:rPr>
        <w:t>Thus</w:t>
      </w:r>
      <w:r w:rsidR="007B0C7D" w:rsidRPr="00A04CE0">
        <w:rPr>
          <w:rFonts w:ascii="Times New Roman" w:hAnsi="Times New Roman" w:cs="Times New Roman"/>
          <w:sz w:val="24"/>
          <w:szCs w:val="24"/>
          <w:lang w:val="en-US"/>
        </w:rPr>
        <w:t xml:space="preserve">, </w:t>
      </w:r>
      <w:r w:rsidR="008C3EF9" w:rsidRPr="00A04CE0">
        <w:rPr>
          <w:rFonts w:ascii="Times New Roman" w:hAnsi="Times New Roman" w:cs="Times New Roman"/>
          <w:sz w:val="24"/>
          <w:szCs w:val="24"/>
          <w:lang w:val="en-US"/>
        </w:rPr>
        <w:t xml:space="preserve">we suggest that </w:t>
      </w:r>
      <w:r w:rsidR="007B0C7D" w:rsidRPr="00A04CE0">
        <w:rPr>
          <w:rFonts w:ascii="Times New Roman" w:hAnsi="Times New Roman" w:cs="Times New Roman"/>
          <w:sz w:val="24"/>
          <w:szCs w:val="24"/>
          <w:lang w:val="en-US"/>
        </w:rPr>
        <w:t xml:space="preserve">the effect of imperfect detection </w:t>
      </w:r>
      <w:r w:rsidR="00AC79AA" w:rsidRPr="00A04CE0">
        <w:rPr>
          <w:rFonts w:ascii="Times New Roman" w:hAnsi="Times New Roman" w:cs="Times New Roman"/>
          <w:sz w:val="24"/>
          <w:szCs w:val="24"/>
          <w:lang w:val="en-US"/>
        </w:rPr>
        <w:t xml:space="preserve">on </w:t>
      </w:r>
      <w:r w:rsidR="007B0C7D" w:rsidRPr="00A04CE0">
        <w:rPr>
          <w:rFonts w:ascii="Times New Roman" w:hAnsi="Times New Roman" w:cs="Times New Roman"/>
          <w:sz w:val="24"/>
          <w:szCs w:val="24"/>
          <w:lang w:val="en-US"/>
        </w:rPr>
        <w:t>abundance-based</w:t>
      </w:r>
      <w:r w:rsidR="0059479E" w:rsidRPr="00A04CE0">
        <w:rPr>
          <w:rFonts w:ascii="Times New Roman" w:hAnsi="Times New Roman" w:cs="Times New Roman"/>
          <w:sz w:val="24"/>
          <w:szCs w:val="24"/>
          <w:lang w:val="en-US"/>
        </w:rPr>
        <w:t>,</w:t>
      </w:r>
      <w:r w:rsidR="007B0C7D" w:rsidRPr="00A04CE0">
        <w:rPr>
          <w:rFonts w:ascii="Times New Roman" w:hAnsi="Times New Roman" w:cs="Times New Roman"/>
          <w:sz w:val="24"/>
          <w:szCs w:val="24"/>
          <w:lang w:val="en-US"/>
        </w:rPr>
        <w:t xml:space="preserve"> and not </w:t>
      </w:r>
      <w:r w:rsidR="00AC79AA" w:rsidRPr="00A04CE0">
        <w:rPr>
          <w:rFonts w:ascii="Times New Roman" w:hAnsi="Times New Roman" w:cs="Times New Roman"/>
          <w:sz w:val="24"/>
          <w:szCs w:val="24"/>
          <w:lang w:val="en-US"/>
        </w:rPr>
        <w:t xml:space="preserve">on </w:t>
      </w:r>
      <w:r w:rsidR="007B0C7D" w:rsidRPr="00A04CE0">
        <w:rPr>
          <w:rFonts w:ascii="Times New Roman" w:hAnsi="Times New Roman" w:cs="Times New Roman"/>
          <w:sz w:val="24"/>
          <w:szCs w:val="24"/>
          <w:lang w:val="en-US"/>
        </w:rPr>
        <w:t>incidence-based</w:t>
      </w:r>
      <w:r w:rsidR="0059479E" w:rsidRPr="00A04CE0">
        <w:rPr>
          <w:rFonts w:ascii="Times New Roman" w:hAnsi="Times New Roman" w:cs="Times New Roman"/>
          <w:sz w:val="24"/>
          <w:szCs w:val="24"/>
          <w:lang w:val="en-US"/>
        </w:rPr>
        <w:t>,</w:t>
      </w:r>
      <w:r w:rsidR="007B0C7D" w:rsidRPr="00A04CE0">
        <w:rPr>
          <w:rFonts w:ascii="Times New Roman" w:hAnsi="Times New Roman" w:cs="Times New Roman"/>
          <w:sz w:val="24"/>
          <w:szCs w:val="24"/>
          <w:lang w:val="en-US"/>
        </w:rPr>
        <w:t xml:space="preserve"> measures could be an outcome of spatial </w:t>
      </w:r>
      <w:r w:rsidR="00AC79AA" w:rsidRPr="00A04CE0">
        <w:rPr>
          <w:rFonts w:ascii="Times New Roman" w:hAnsi="Times New Roman" w:cs="Times New Roman"/>
          <w:sz w:val="24"/>
          <w:szCs w:val="24"/>
          <w:lang w:val="en-US"/>
        </w:rPr>
        <w:t>scale</w:t>
      </w:r>
      <w:r w:rsidR="007B0C7D" w:rsidRPr="00A04CE0">
        <w:rPr>
          <w:rFonts w:ascii="Times New Roman" w:hAnsi="Times New Roman" w:cs="Times New Roman"/>
          <w:sz w:val="24"/>
          <w:szCs w:val="24"/>
          <w:lang w:val="en-US"/>
        </w:rPr>
        <w:t xml:space="preserve">, </w:t>
      </w:r>
      <w:r w:rsidR="008C3EF9" w:rsidRPr="00A04CE0">
        <w:rPr>
          <w:rFonts w:ascii="Times New Roman" w:hAnsi="Times New Roman" w:cs="Times New Roman"/>
          <w:sz w:val="24"/>
          <w:szCs w:val="24"/>
          <w:lang w:val="en-US"/>
        </w:rPr>
        <w:t xml:space="preserve">and </w:t>
      </w:r>
      <w:r w:rsidR="00AC79AA" w:rsidRPr="00A04CE0">
        <w:rPr>
          <w:rFonts w:ascii="Times New Roman" w:hAnsi="Times New Roman" w:cs="Times New Roman"/>
          <w:sz w:val="24"/>
          <w:szCs w:val="24"/>
          <w:lang w:val="en-US"/>
        </w:rPr>
        <w:t xml:space="preserve">that </w:t>
      </w:r>
      <w:r w:rsidR="008C3EF9" w:rsidRPr="00A04CE0">
        <w:rPr>
          <w:rFonts w:ascii="Times New Roman" w:hAnsi="Times New Roman" w:cs="Times New Roman"/>
          <w:sz w:val="24"/>
          <w:szCs w:val="24"/>
          <w:lang w:val="en-US"/>
        </w:rPr>
        <w:t xml:space="preserve">this association among imperfect detection, richness and abundance and spatial scale </w:t>
      </w:r>
      <w:r w:rsidR="00AC79AA" w:rsidRPr="00A04CE0">
        <w:rPr>
          <w:rFonts w:ascii="Times New Roman" w:hAnsi="Times New Roman" w:cs="Times New Roman"/>
          <w:sz w:val="24"/>
          <w:szCs w:val="24"/>
          <w:lang w:val="en-US"/>
        </w:rPr>
        <w:t>is</w:t>
      </w:r>
      <w:r w:rsidR="008C3EF9" w:rsidRPr="00A04CE0">
        <w:rPr>
          <w:rFonts w:ascii="Times New Roman" w:hAnsi="Times New Roman" w:cs="Times New Roman"/>
          <w:sz w:val="24"/>
          <w:szCs w:val="24"/>
          <w:lang w:val="en-US"/>
        </w:rPr>
        <w:t xml:space="preserve"> a</w:t>
      </w:r>
      <w:r w:rsidR="00AC79AA" w:rsidRPr="00A04CE0">
        <w:rPr>
          <w:rFonts w:ascii="Times New Roman" w:hAnsi="Times New Roman" w:cs="Times New Roman"/>
          <w:sz w:val="24"/>
          <w:szCs w:val="24"/>
          <w:lang w:val="en-US"/>
        </w:rPr>
        <w:t>n</w:t>
      </w:r>
      <w:r w:rsidR="008C3EF9" w:rsidRPr="00A04CE0">
        <w:rPr>
          <w:rFonts w:ascii="Times New Roman" w:hAnsi="Times New Roman" w:cs="Times New Roman"/>
          <w:sz w:val="24"/>
          <w:szCs w:val="24"/>
          <w:lang w:val="en-US"/>
        </w:rPr>
        <w:t xml:space="preserve"> interesting </w:t>
      </w:r>
      <w:r w:rsidR="00AC79AA" w:rsidRPr="00A04CE0">
        <w:rPr>
          <w:rFonts w:ascii="Times New Roman" w:hAnsi="Times New Roman" w:cs="Times New Roman"/>
          <w:sz w:val="24"/>
          <w:szCs w:val="24"/>
          <w:lang w:val="en-US"/>
        </w:rPr>
        <w:t xml:space="preserve">subject </w:t>
      </w:r>
      <w:r w:rsidR="008C3EF9" w:rsidRPr="00A04CE0">
        <w:rPr>
          <w:rFonts w:ascii="Times New Roman" w:hAnsi="Times New Roman" w:cs="Times New Roman"/>
          <w:sz w:val="24"/>
          <w:szCs w:val="24"/>
          <w:lang w:val="en-US"/>
        </w:rPr>
        <w:t>for future studies.</w:t>
      </w:r>
    </w:p>
    <w:p w14:paraId="447DC003" w14:textId="2E67FFBD" w:rsidR="006D7A73" w:rsidRPr="00A04CE0" w:rsidRDefault="00666B93" w:rsidP="00986826">
      <w:pPr>
        <w:spacing w:after="0" w:line="480" w:lineRule="auto"/>
        <w:ind w:firstLine="709"/>
        <w:contextualSpacing/>
        <w:rPr>
          <w:rFonts w:ascii="Times New Roman" w:hAnsi="Times New Roman" w:cs="Times New Roman"/>
          <w:sz w:val="24"/>
          <w:szCs w:val="24"/>
          <w:lang w:val="en-US"/>
        </w:rPr>
      </w:pPr>
      <w:r w:rsidRPr="00A04CE0">
        <w:rPr>
          <w:rFonts w:ascii="Times New Roman" w:hAnsi="Times New Roman" w:cs="Times New Roman"/>
          <w:sz w:val="24"/>
          <w:szCs w:val="24"/>
          <w:lang w:val="en-US"/>
        </w:rPr>
        <w:t xml:space="preserve">Biodiversity measures are </w:t>
      </w:r>
      <w:r w:rsidR="00C70EC3" w:rsidRPr="00A04CE0">
        <w:rPr>
          <w:rFonts w:ascii="Times New Roman" w:hAnsi="Times New Roman" w:cs="Times New Roman"/>
          <w:sz w:val="24"/>
          <w:szCs w:val="24"/>
          <w:lang w:val="en-US"/>
        </w:rPr>
        <w:t>important tools to</w:t>
      </w:r>
      <w:r w:rsidRPr="00A04CE0">
        <w:rPr>
          <w:rFonts w:ascii="Times New Roman" w:hAnsi="Times New Roman" w:cs="Times New Roman"/>
          <w:sz w:val="24"/>
          <w:szCs w:val="24"/>
          <w:lang w:val="en-US"/>
        </w:rPr>
        <w:t xml:space="preserve"> guide species conservation decisions</w:t>
      </w:r>
      <w:r w:rsidR="00C70EC3" w:rsidRPr="00A04CE0">
        <w:rPr>
          <w:rFonts w:ascii="Times New Roman" w:hAnsi="Times New Roman" w:cs="Times New Roman"/>
          <w:sz w:val="24"/>
          <w:szCs w:val="24"/>
          <w:lang w:val="en-US"/>
        </w:rPr>
        <w:t>, as well as to</w:t>
      </w:r>
      <w:r w:rsidR="008D1F3A" w:rsidRPr="00A04CE0">
        <w:rPr>
          <w:rFonts w:ascii="Times New Roman" w:hAnsi="Times New Roman" w:cs="Times New Roman"/>
          <w:sz w:val="24"/>
          <w:szCs w:val="24"/>
          <w:lang w:val="en-US"/>
        </w:rPr>
        <w:t xml:space="preserve"> infer about ecological and evolutionary process that structure assemblages</w:t>
      </w:r>
      <w:r w:rsidR="00C70EC3" w:rsidRPr="00A04CE0">
        <w:rPr>
          <w:rFonts w:ascii="Times New Roman" w:hAnsi="Times New Roman" w:cs="Times New Roman"/>
          <w:sz w:val="24"/>
          <w:szCs w:val="24"/>
          <w:lang w:val="en-US"/>
        </w:rPr>
        <w:t>.</w:t>
      </w:r>
      <w:r w:rsidRPr="00A04CE0">
        <w:rPr>
          <w:rFonts w:ascii="Times New Roman" w:hAnsi="Times New Roman" w:cs="Times New Roman"/>
          <w:sz w:val="24"/>
          <w:szCs w:val="24"/>
          <w:lang w:val="en-US"/>
        </w:rPr>
        <w:t xml:space="preserve"> </w:t>
      </w:r>
      <w:r w:rsidR="00AC79AA" w:rsidRPr="00A04CE0">
        <w:rPr>
          <w:rFonts w:ascii="Times New Roman" w:hAnsi="Times New Roman" w:cs="Times New Roman"/>
          <w:sz w:val="24"/>
          <w:szCs w:val="24"/>
          <w:lang w:val="en-US"/>
        </w:rPr>
        <w:t>S</w:t>
      </w:r>
      <w:r w:rsidRPr="00A04CE0">
        <w:rPr>
          <w:rFonts w:ascii="Times New Roman" w:hAnsi="Times New Roman" w:cs="Times New Roman"/>
          <w:sz w:val="24"/>
          <w:szCs w:val="24"/>
          <w:lang w:val="en-US"/>
        </w:rPr>
        <w:t xml:space="preserve">everal models have been proposed </w:t>
      </w:r>
      <w:r w:rsidR="00AC79AA" w:rsidRPr="00A04CE0">
        <w:rPr>
          <w:rFonts w:ascii="Times New Roman" w:hAnsi="Times New Roman" w:cs="Times New Roman"/>
          <w:sz w:val="24"/>
          <w:szCs w:val="24"/>
          <w:lang w:val="en-US"/>
        </w:rPr>
        <w:t xml:space="preserve">in recent years </w:t>
      </w:r>
      <w:r w:rsidRPr="00A04CE0">
        <w:rPr>
          <w:rFonts w:ascii="Times New Roman" w:hAnsi="Times New Roman" w:cs="Times New Roman"/>
          <w:sz w:val="24"/>
          <w:szCs w:val="24"/>
          <w:lang w:val="en-US"/>
        </w:rPr>
        <w:t>to incorporate imperfect detection in order to improve the efficiency</w:t>
      </w:r>
      <w:r w:rsidR="008D1F3A" w:rsidRPr="00A04CE0">
        <w:rPr>
          <w:rFonts w:ascii="Times New Roman" w:hAnsi="Times New Roman" w:cs="Times New Roman"/>
          <w:sz w:val="24"/>
          <w:szCs w:val="24"/>
          <w:lang w:val="en-US"/>
        </w:rPr>
        <w:t xml:space="preserve"> of estimat</w:t>
      </w:r>
      <w:r w:rsidR="00AC79AA" w:rsidRPr="00A04CE0">
        <w:rPr>
          <w:rFonts w:ascii="Times New Roman" w:hAnsi="Times New Roman" w:cs="Times New Roman"/>
          <w:sz w:val="24"/>
          <w:szCs w:val="24"/>
          <w:lang w:val="en-US"/>
        </w:rPr>
        <w:t>ing</w:t>
      </w:r>
      <w:r w:rsidR="008D1F3A" w:rsidRPr="00A04CE0">
        <w:rPr>
          <w:rFonts w:ascii="Times New Roman" w:hAnsi="Times New Roman" w:cs="Times New Roman"/>
          <w:sz w:val="24"/>
          <w:szCs w:val="24"/>
          <w:lang w:val="en-US"/>
        </w:rPr>
        <w:t xml:space="preserve"> parameters</w:t>
      </w:r>
      <w:r w:rsidRPr="00A04CE0">
        <w:rPr>
          <w:rFonts w:ascii="Times New Roman" w:hAnsi="Times New Roman" w:cs="Times New Roman"/>
          <w:sz w:val="24"/>
          <w:szCs w:val="24"/>
          <w:lang w:val="en-US"/>
        </w:rPr>
        <w:t xml:space="preserve"> </w:t>
      </w:r>
      <w:r w:rsidR="002322AB" w:rsidRPr="00A04CE0">
        <w:rPr>
          <w:rFonts w:ascii="Times New Roman" w:hAnsi="Times New Roman" w:cs="Times New Roman"/>
          <w:sz w:val="24"/>
          <w:szCs w:val="24"/>
          <w:lang w:val="en-US"/>
        </w:rPr>
        <w:t xml:space="preserve">in community studies </w:t>
      </w:r>
      <w:r w:rsidR="00CE2E8A" w:rsidRPr="00A04CE0">
        <w:rPr>
          <w:rFonts w:ascii="Times New Roman" w:hAnsi="Times New Roman" w:cs="Times New Roman"/>
          <w:sz w:val="24"/>
          <w:szCs w:val="24"/>
          <w:lang w:val="en-US"/>
        </w:rPr>
        <w:t>(</w:t>
      </w:r>
      <w:proofErr w:type="spellStart"/>
      <w:r w:rsidR="002123B1" w:rsidRPr="00A04CE0">
        <w:rPr>
          <w:rFonts w:ascii="Times New Roman" w:hAnsi="Times New Roman" w:cs="Times New Roman"/>
          <w:sz w:val="24"/>
          <w:szCs w:val="24"/>
          <w:lang w:val="en-US"/>
        </w:rPr>
        <w:t>Zipkin</w:t>
      </w:r>
      <w:proofErr w:type="spellEnd"/>
      <w:r w:rsidR="002123B1" w:rsidRPr="00A04CE0">
        <w:rPr>
          <w:rFonts w:ascii="Times New Roman" w:hAnsi="Times New Roman" w:cs="Times New Roman"/>
          <w:sz w:val="24"/>
          <w:szCs w:val="24"/>
          <w:lang w:val="en-US"/>
        </w:rPr>
        <w:t xml:space="preserve"> et al.</w:t>
      </w:r>
      <w:r w:rsidR="0069651B">
        <w:rPr>
          <w:rFonts w:ascii="Times New Roman" w:hAnsi="Times New Roman" w:cs="Times New Roman"/>
          <w:sz w:val="24"/>
          <w:szCs w:val="24"/>
          <w:lang w:val="en-US"/>
        </w:rPr>
        <w:t>,</w:t>
      </w:r>
      <w:r w:rsidR="002123B1" w:rsidRPr="00A04CE0">
        <w:rPr>
          <w:rFonts w:ascii="Times New Roman" w:hAnsi="Times New Roman" w:cs="Times New Roman"/>
          <w:sz w:val="24"/>
          <w:szCs w:val="24"/>
          <w:lang w:val="en-US"/>
        </w:rPr>
        <w:t xml:space="preserve"> 2010, </w:t>
      </w:r>
      <w:r w:rsidR="00CE2E8A" w:rsidRPr="00A04CE0">
        <w:rPr>
          <w:rFonts w:ascii="Times New Roman" w:hAnsi="Times New Roman" w:cs="Times New Roman"/>
          <w:sz w:val="24"/>
          <w:szCs w:val="24"/>
          <w:lang w:val="en-US"/>
        </w:rPr>
        <w:t>Banks-</w:t>
      </w:r>
      <w:proofErr w:type="spellStart"/>
      <w:r w:rsidR="00CE2E8A" w:rsidRPr="00A04CE0">
        <w:rPr>
          <w:rFonts w:ascii="Times New Roman" w:hAnsi="Times New Roman" w:cs="Times New Roman"/>
          <w:sz w:val="24"/>
          <w:szCs w:val="24"/>
          <w:lang w:val="en-US"/>
        </w:rPr>
        <w:t>Leite</w:t>
      </w:r>
      <w:proofErr w:type="spellEnd"/>
      <w:r w:rsidR="00CE2E8A" w:rsidRPr="00A04CE0">
        <w:rPr>
          <w:rFonts w:ascii="Times New Roman" w:hAnsi="Times New Roman" w:cs="Times New Roman"/>
          <w:sz w:val="24"/>
          <w:szCs w:val="24"/>
          <w:lang w:val="en-US"/>
        </w:rPr>
        <w:t xml:space="preserve"> et al.</w:t>
      </w:r>
      <w:r w:rsidR="0069651B">
        <w:rPr>
          <w:rFonts w:ascii="Times New Roman" w:hAnsi="Times New Roman" w:cs="Times New Roman"/>
          <w:sz w:val="24"/>
          <w:szCs w:val="24"/>
          <w:lang w:val="en-US"/>
        </w:rPr>
        <w:t>,</w:t>
      </w:r>
      <w:r w:rsidR="00CE2E8A" w:rsidRPr="00A04CE0">
        <w:rPr>
          <w:rFonts w:ascii="Times New Roman" w:hAnsi="Times New Roman" w:cs="Times New Roman"/>
          <w:sz w:val="24"/>
          <w:szCs w:val="24"/>
          <w:lang w:val="en-US"/>
        </w:rPr>
        <w:t xml:space="preserve"> 2014</w:t>
      </w:r>
      <w:r w:rsidR="002123B1" w:rsidRPr="00A04CE0">
        <w:rPr>
          <w:rFonts w:ascii="Times New Roman" w:hAnsi="Times New Roman" w:cs="Times New Roman"/>
          <w:sz w:val="24"/>
          <w:szCs w:val="24"/>
          <w:lang w:val="en-US"/>
        </w:rPr>
        <w:t xml:space="preserve">, </w:t>
      </w:r>
      <w:r w:rsidR="00B12DCB" w:rsidRPr="00A04CE0">
        <w:rPr>
          <w:rFonts w:ascii="Times New Roman" w:hAnsi="Times New Roman" w:cs="Times New Roman"/>
          <w:sz w:val="24"/>
          <w:szCs w:val="24"/>
          <w:lang w:val="en-US"/>
        </w:rPr>
        <w:fldChar w:fldCharType="begin" w:fldLock="1"/>
      </w:r>
      <w:r w:rsidR="0069651B">
        <w:rPr>
          <w:rFonts w:ascii="Times New Roman" w:hAnsi="Times New Roman" w:cs="Times New Roman"/>
          <w:sz w:val="24"/>
          <w:szCs w:val="24"/>
          <w:lang w:val="en-US"/>
        </w:rPr>
        <w:instrText>ADDIN CSL_CITATION {"citationItems":[{"id":"ITEM-1","itemData":{"DOI":"10.1126/science.1254610","ISBN":"0036-8075","ISSN":"0036-8075","PMID":"25214627","author":[{"dropping-particle":"","family":"Frishkoff","given":"L. O.","non-dropping-particle":"","parse-names":false,"suffix":""},{"dropping-particle":"","family":"Karp","given":"D. S.","non-dropping-particle":"","parse-names":false,"suffix":""},{"dropping-particle":"","family":"M'Gonigle","given":"L. K.","non-dropping-particle":"","parse-names":false,"suffix":""},{"dropping-particle":"","family":"Mendenhall","given":"C. D.","non-dropping-particle":"","parse-names":false,"suffix":""},{"dropping-particle":"","family":"Zook","given":"J.","non-dropping-particle":"","parse-names":false,"suffix":""},{"dropping-particle":"","family":"Kremen","given":"C.","non-dropping-particle":"","parse-names":false,"suffix":""},{"dropping-particle":"","family":"Hadly","given":"E. A.","non-dropping-particle":"","parse-names":false,"suffix":""},{"dropping-particle":"","family":"Daily","given":"G. C.","non-dropping-particle":"","parse-names":false,"suffix":""}],"container-title":"Science","id":"ITEM-1","issue":"6202","issued":{"date-parts":[["2014","9","12"]]},"page":"1343-1346","title":"Loss of avian phylogenetic diversity in neotropical agricultural systems","type":"article-journal","volume":"345"},"uris":["http://www.mendeley.com/documents/?uuid=671e02f7-7622-4151-986b-f877ae9e1976"]}],"mendeley":{"formattedCitation":"(L. O. Frishkoff et al., 2014)","manualFormatting":"Frishkoff et al., 2014","plainTextFormattedCitation":"(L. O. Frishkoff et al., 2014)","previouslyFormattedCitation":"(L. O. Frishkoff et al., 2014)"},"properties":{"noteIndex":0},"schema":"https://github.com/citation-style-language/schema/raw/master/csl-citation.json"}</w:instrText>
      </w:r>
      <w:r w:rsidR="00B12DCB" w:rsidRPr="00A04CE0">
        <w:rPr>
          <w:rFonts w:ascii="Times New Roman" w:hAnsi="Times New Roman" w:cs="Times New Roman"/>
          <w:sz w:val="24"/>
          <w:szCs w:val="24"/>
          <w:lang w:val="en-US"/>
        </w:rPr>
        <w:fldChar w:fldCharType="separate"/>
      </w:r>
      <w:r w:rsidR="00B12DCB" w:rsidRPr="00A04CE0">
        <w:rPr>
          <w:rFonts w:ascii="Times New Roman" w:hAnsi="Times New Roman" w:cs="Times New Roman"/>
          <w:noProof/>
          <w:sz w:val="24"/>
          <w:szCs w:val="24"/>
          <w:lang w:val="en-US"/>
        </w:rPr>
        <w:t>Frishkoff et al.</w:t>
      </w:r>
      <w:r w:rsidR="0069651B">
        <w:rPr>
          <w:rFonts w:ascii="Times New Roman" w:hAnsi="Times New Roman" w:cs="Times New Roman"/>
          <w:noProof/>
          <w:sz w:val="24"/>
          <w:szCs w:val="24"/>
          <w:lang w:val="en-US"/>
        </w:rPr>
        <w:t>,</w:t>
      </w:r>
      <w:r w:rsidR="00B12DCB" w:rsidRPr="00A04CE0">
        <w:rPr>
          <w:rFonts w:ascii="Times New Roman" w:hAnsi="Times New Roman" w:cs="Times New Roman"/>
          <w:noProof/>
          <w:sz w:val="24"/>
          <w:szCs w:val="24"/>
          <w:lang w:val="en-US"/>
        </w:rPr>
        <w:t xml:space="preserve"> 2014</w:t>
      </w:r>
      <w:r w:rsidR="00B12DCB" w:rsidRPr="00A04CE0">
        <w:rPr>
          <w:rFonts w:ascii="Times New Roman" w:hAnsi="Times New Roman" w:cs="Times New Roman"/>
          <w:sz w:val="24"/>
          <w:szCs w:val="24"/>
          <w:lang w:val="en-US"/>
        </w:rPr>
        <w:fldChar w:fldCharType="end"/>
      </w:r>
      <w:r w:rsidR="008D1F3A" w:rsidRPr="00A04CE0">
        <w:rPr>
          <w:rFonts w:ascii="Times New Roman" w:hAnsi="Times New Roman" w:cs="Times New Roman"/>
          <w:sz w:val="24"/>
          <w:szCs w:val="24"/>
          <w:lang w:val="en-US"/>
        </w:rPr>
        <w:t xml:space="preserve">, Jarzyna </w:t>
      </w:r>
      <w:r w:rsidR="0069651B">
        <w:rPr>
          <w:rFonts w:ascii="Times New Roman" w:hAnsi="Times New Roman" w:cs="Times New Roman"/>
          <w:sz w:val="24"/>
          <w:szCs w:val="24"/>
          <w:lang w:val="en-US"/>
        </w:rPr>
        <w:t>&amp;</w:t>
      </w:r>
      <w:r w:rsidR="008D1F3A" w:rsidRPr="00A04CE0">
        <w:rPr>
          <w:rFonts w:ascii="Times New Roman" w:hAnsi="Times New Roman" w:cs="Times New Roman"/>
          <w:sz w:val="24"/>
          <w:szCs w:val="24"/>
          <w:lang w:val="en-US"/>
        </w:rPr>
        <w:t xml:space="preserve"> </w:t>
      </w:r>
      <w:proofErr w:type="spellStart"/>
      <w:r w:rsidR="008D1F3A" w:rsidRPr="00A04CE0">
        <w:rPr>
          <w:rFonts w:ascii="Times New Roman" w:hAnsi="Times New Roman" w:cs="Times New Roman"/>
          <w:sz w:val="24"/>
          <w:szCs w:val="24"/>
          <w:lang w:val="en-US"/>
        </w:rPr>
        <w:t>Jetz</w:t>
      </w:r>
      <w:proofErr w:type="spellEnd"/>
      <w:r w:rsidR="0069651B">
        <w:rPr>
          <w:rFonts w:ascii="Times New Roman" w:hAnsi="Times New Roman" w:cs="Times New Roman"/>
          <w:sz w:val="24"/>
          <w:szCs w:val="24"/>
          <w:lang w:val="en-US"/>
        </w:rPr>
        <w:t>,</w:t>
      </w:r>
      <w:r w:rsidR="008D1F3A" w:rsidRPr="00A04CE0">
        <w:rPr>
          <w:rFonts w:ascii="Times New Roman" w:hAnsi="Times New Roman" w:cs="Times New Roman"/>
          <w:sz w:val="24"/>
          <w:szCs w:val="24"/>
          <w:lang w:val="en-US"/>
        </w:rPr>
        <w:t xml:space="preserve"> 2016</w:t>
      </w:r>
      <w:r w:rsidR="00CE2E8A" w:rsidRPr="00A04CE0">
        <w:rPr>
          <w:rFonts w:ascii="Times New Roman" w:hAnsi="Times New Roman" w:cs="Times New Roman"/>
          <w:sz w:val="24"/>
          <w:szCs w:val="24"/>
          <w:lang w:val="en-US"/>
        </w:rPr>
        <w:t>)</w:t>
      </w:r>
      <w:r w:rsidR="002123B1" w:rsidRPr="00A04CE0">
        <w:rPr>
          <w:rFonts w:ascii="Times New Roman" w:hAnsi="Times New Roman" w:cs="Times New Roman"/>
          <w:sz w:val="24"/>
          <w:szCs w:val="24"/>
          <w:lang w:val="en-US"/>
        </w:rPr>
        <w:t>. However, as suggested by Banks-</w:t>
      </w:r>
      <w:proofErr w:type="spellStart"/>
      <w:r w:rsidR="002123B1" w:rsidRPr="00A04CE0">
        <w:rPr>
          <w:rFonts w:ascii="Times New Roman" w:hAnsi="Times New Roman" w:cs="Times New Roman"/>
          <w:sz w:val="24"/>
          <w:szCs w:val="24"/>
          <w:lang w:val="en-US"/>
        </w:rPr>
        <w:t>Leite</w:t>
      </w:r>
      <w:proofErr w:type="spellEnd"/>
      <w:r w:rsidR="002123B1" w:rsidRPr="00A04CE0">
        <w:rPr>
          <w:rFonts w:ascii="Times New Roman" w:hAnsi="Times New Roman" w:cs="Times New Roman"/>
          <w:sz w:val="24"/>
          <w:szCs w:val="24"/>
          <w:lang w:val="en-US"/>
        </w:rPr>
        <w:t xml:space="preserve"> et al</w:t>
      </w:r>
      <w:r w:rsidR="0069651B">
        <w:rPr>
          <w:rFonts w:ascii="Times New Roman" w:hAnsi="Times New Roman" w:cs="Times New Roman"/>
          <w:sz w:val="24"/>
          <w:szCs w:val="24"/>
          <w:lang w:val="en-US"/>
        </w:rPr>
        <w:t>.</w:t>
      </w:r>
      <w:r w:rsidR="002123B1" w:rsidRPr="00A04CE0">
        <w:rPr>
          <w:rFonts w:ascii="Times New Roman" w:hAnsi="Times New Roman" w:cs="Times New Roman"/>
          <w:sz w:val="24"/>
          <w:szCs w:val="24"/>
          <w:lang w:val="en-US"/>
        </w:rPr>
        <w:t xml:space="preserve"> (2014), despite the large power of hierarchical occupancy or abundance models, </w:t>
      </w:r>
      <w:r w:rsidR="002123B1" w:rsidRPr="00A04CE0">
        <w:rPr>
          <w:rFonts w:ascii="Times New Roman" w:hAnsi="Times New Roman" w:cs="Times New Roman"/>
          <w:i/>
          <w:iCs/>
          <w:sz w:val="24"/>
          <w:szCs w:val="24"/>
          <w:lang w:val="en-US"/>
        </w:rPr>
        <w:t xml:space="preserve">a </w:t>
      </w:r>
      <w:proofErr w:type="gramStart"/>
      <w:r w:rsidR="002322AB" w:rsidRPr="00A04CE0">
        <w:rPr>
          <w:rFonts w:ascii="Times New Roman" w:hAnsi="Times New Roman" w:cs="Times New Roman"/>
          <w:i/>
          <w:iCs/>
          <w:sz w:val="24"/>
          <w:szCs w:val="24"/>
          <w:lang w:val="en-US"/>
        </w:rPr>
        <w:t>posteriori</w:t>
      </w:r>
      <w:r w:rsidR="002322AB" w:rsidRPr="00A04CE0">
        <w:rPr>
          <w:rFonts w:ascii="Times New Roman" w:hAnsi="Times New Roman" w:cs="Times New Roman"/>
          <w:sz w:val="24"/>
          <w:szCs w:val="24"/>
          <w:lang w:val="en-US"/>
        </w:rPr>
        <w:t xml:space="preserve"> adjustments of imperfect detection</w:t>
      </w:r>
      <w:proofErr w:type="gramEnd"/>
      <w:r w:rsidR="00AD6562" w:rsidRPr="00A04CE0">
        <w:rPr>
          <w:rFonts w:ascii="Times New Roman" w:hAnsi="Times New Roman" w:cs="Times New Roman"/>
          <w:sz w:val="24"/>
          <w:szCs w:val="24"/>
          <w:lang w:val="en-US"/>
        </w:rPr>
        <w:t xml:space="preserve"> cannot amend uncertain</w:t>
      </w:r>
      <w:r w:rsidR="00C70EC3" w:rsidRPr="00A04CE0">
        <w:rPr>
          <w:rFonts w:ascii="Times New Roman" w:hAnsi="Times New Roman" w:cs="Times New Roman"/>
          <w:sz w:val="24"/>
          <w:szCs w:val="24"/>
          <w:lang w:val="en-US"/>
        </w:rPr>
        <w:t>ties</w:t>
      </w:r>
      <w:r w:rsidR="00AD6562" w:rsidRPr="00A04CE0">
        <w:rPr>
          <w:rFonts w:ascii="Times New Roman" w:hAnsi="Times New Roman" w:cs="Times New Roman"/>
          <w:sz w:val="24"/>
          <w:szCs w:val="24"/>
          <w:lang w:val="en-US"/>
        </w:rPr>
        <w:t xml:space="preserve"> related </w:t>
      </w:r>
      <w:r w:rsidR="00C70EC3" w:rsidRPr="00A04CE0">
        <w:rPr>
          <w:rFonts w:ascii="Times New Roman" w:hAnsi="Times New Roman" w:cs="Times New Roman"/>
          <w:sz w:val="24"/>
          <w:szCs w:val="24"/>
          <w:lang w:val="en-US"/>
        </w:rPr>
        <w:t xml:space="preserve">to </w:t>
      </w:r>
      <w:r w:rsidR="00AD6562" w:rsidRPr="00A04CE0">
        <w:rPr>
          <w:rFonts w:ascii="Times New Roman" w:hAnsi="Times New Roman" w:cs="Times New Roman"/>
          <w:sz w:val="24"/>
          <w:szCs w:val="24"/>
          <w:lang w:val="en-US"/>
        </w:rPr>
        <w:t>poo</w:t>
      </w:r>
      <w:r w:rsidR="00C70EC3" w:rsidRPr="00A04CE0">
        <w:rPr>
          <w:rFonts w:ascii="Times New Roman" w:hAnsi="Times New Roman" w:cs="Times New Roman"/>
          <w:sz w:val="24"/>
          <w:szCs w:val="24"/>
          <w:lang w:val="en-US"/>
        </w:rPr>
        <w:t>r</w:t>
      </w:r>
      <w:r w:rsidR="00AD6562" w:rsidRPr="00A04CE0">
        <w:rPr>
          <w:rFonts w:ascii="Times New Roman" w:hAnsi="Times New Roman" w:cs="Times New Roman"/>
          <w:sz w:val="24"/>
          <w:szCs w:val="24"/>
          <w:lang w:val="en-US"/>
        </w:rPr>
        <w:t xml:space="preserve"> sampling design. Thus, </w:t>
      </w:r>
      <w:r w:rsidR="007B3C9D" w:rsidRPr="00A04CE0">
        <w:rPr>
          <w:rFonts w:ascii="Times New Roman" w:hAnsi="Times New Roman" w:cs="Times New Roman"/>
          <w:sz w:val="24"/>
          <w:szCs w:val="24"/>
          <w:lang w:val="en-US"/>
        </w:rPr>
        <w:t xml:space="preserve">standardized and </w:t>
      </w:r>
      <w:commentRangeStart w:id="347"/>
      <w:r w:rsidR="007B3C9D" w:rsidRPr="00A04CE0">
        <w:rPr>
          <w:rFonts w:ascii="Times New Roman" w:hAnsi="Times New Roman" w:cs="Times New Roman"/>
          <w:sz w:val="24"/>
          <w:szCs w:val="24"/>
          <w:lang w:val="en-US"/>
        </w:rPr>
        <w:t xml:space="preserve">robust sampling designs </w:t>
      </w:r>
      <w:commentRangeEnd w:id="347"/>
      <w:r w:rsidR="0037089A">
        <w:rPr>
          <w:rStyle w:val="Refdecomentrio"/>
        </w:rPr>
        <w:commentReference w:id="347"/>
      </w:r>
      <w:r w:rsidR="007B3C9D" w:rsidRPr="00A04CE0">
        <w:rPr>
          <w:rFonts w:ascii="Times New Roman" w:hAnsi="Times New Roman" w:cs="Times New Roman"/>
          <w:sz w:val="24"/>
          <w:szCs w:val="24"/>
          <w:lang w:val="en-US"/>
        </w:rPr>
        <w:t xml:space="preserve">should be prioritized to ensure that diversity patterns </w:t>
      </w:r>
      <w:r w:rsidR="00C70EC3" w:rsidRPr="00A04CE0">
        <w:rPr>
          <w:rFonts w:ascii="Times New Roman" w:hAnsi="Times New Roman" w:cs="Times New Roman"/>
          <w:sz w:val="24"/>
          <w:szCs w:val="24"/>
          <w:lang w:val="en-US"/>
        </w:rPr>
        <w:t xml:space="preserve">can </w:t>
      </w:r>
      <w:r w:rsidR="00915558" w:rsidRPr="00A04CE0">
        <w:rPr>
          <w:rFonts w:ascii="Times New Roman" w:hAnsi="Times New Roman" w:cs="Times New Roman"/>
          <w:sz w:val="24"/>
          <w:szCs w:val="24"/>
          <w:lang w:val="en-US"/>
        </w:rPr>
        <w:t>be</w:t>
      </w:r>
      <w:r w:rsidR="007B3C9D" w:rsidRPr="00A04CE0">
        <w:rPr>
          <w:rFonts w:ascii="Times New Roman" w:hAnsi="Times New Roman" w:cs="Times New Roman"/>
          <w:sz w:val="24"/>
          <w:szCs w:val="24"/>
          <w:lang w:val="en-US"/>
        </w:rPr>
        <w:t xml:space="preserve"> </w:t>
      </w:r>
      <w:r w:rsidR="00C70EC3" w:rsidRPr="00A04CE0">
        <w:rPr>
          <w:rFonts w:ascii="Times New Roman" w:hAnsi="Times New Roman" w:cs="Times New Roman"/>
          <w:sz w:val="24"/>
          <w:szCs w:val="24"/>
          <w:lang w:val="en-US"/>
        </w:rPr>
        <w:t xml:space="preserve">appropriately </w:t>
      </w:r>
      <w:r w:rsidR="00902B70" w:rsidRPr="00A04CE0">
        <w:rPr>
          <w:rFonts w:ascii="Times New Roman" w:hAnsi="Times New Roman" w:cs="Times New Roman"/>
          <w:sz w:val="24"/>
          <w:szCs w:val="24"/>
          <w:lang w:val="en-US"/>
        </w:rPr>
        <w:t>captured in the field</w:t>
      </w:r>
      <w:r w:rsidR="00D61835" w:rsidRPr="00A04CE0">
        <w:rPr>
          <w:rFonts w:ascii="Times New Roman" w:hAnsi="Times New Roman" w:cs="Times New Roman"/>
          <w:sz w:val="24"/>
          <w:szCs w:val="24"/>
          <w:lang w:val="en-US"/>
        </w:rPr>
        <w:t xml:space="preserve"> (Freitas et al.</w:t>
      </w:r>
      <w:r w:rsidR="0069651B">
        <w:rPr>
          <w:rFonts w:ascii="Times New Roman" w:hAnsi="Times New Roman" w:cs="Times New Roman"/>
          <w:sz w:val="24"/>
          <w:szCs w:val="24"/>
          <w:lang w:val="en-US"/>
        </w:rPr>
        <w:t>,</w:t>
      </w:r>
      <w:r w:rsidR="00D61835" w:rsidRPr="00A04CE0">
        <w:rPr>
          <w:rFonts w:ascii="Times New Roman" w:hAnsi="Times New Roman" w:cs="Times New Roman"/>
          <w:sz w:val="24"/>
          <w:szCs w:val="24"/>
          <w:lang w:val="en-US"/>
        </w:rPr>
        <w:t xml:space="preserve"> 2020)</w:t>
      </w:r>
      <w:r w:rsidR="00C70EC3" w:rsidRPr="00A04CE0">
        <w:rPr>
          <w:rFonts w:ascii="Times New Roman" w:hAnsi="Times New Roman" w:cs="Times New Roman"/>
          <w:sz w:val="24"/>
          <w:szCs w:val="24"/>
          <w:lang w:val="en-US"/>
        </w:rPr>
        <w:t xml:space="preserve">. In this context, employing </w:t>
      </w:r>
      <w:r w:rsidR="007B3C9D" w:rsidRPr="00A04CE0">
        <w:rPr>
          <w:rFonts w:ascii="Times New Roman" w:hAnsi="Times New Roman" w:cs="Times New Roman"/>
          <w:sz w:val="24"/>
          <w:szCs w:val="24"/>
          <w:lang w:val="en-US"/>
        </w:rPr>
        <w:t xml:space="preserve">hierarchical model of occupancy/abundance to </w:t>
      </w:r>
      <w:r w:rsidR="00902B70" w:rsidRPr="00A04CE0">
        <w:rPr>
          <w:rFonts w:ascii="Times New Roman" w:hAnsi="Times New Roman" w:cs="Times New Roman"/>
          <w:sz w:val="24"/>
          <w:szCs w:val="24"/>
          <w:lang w:val="en-US"/>
        </w:rPr>
        <w:t>evaluate the consistency of species/individual detection along environmental gradients</w:t>
      </w:r>
      <w:r w:rsidR="00C70EC3" w:rsidRPr="00A04CE0">
        <w:rPr>
          <w:rFonts w:ascii="Times New Roman" w:hAnsi="Times New Roman" w:cs="Times New Roman"/>
          <w:sz w:val="24"/>
          <w:szCs w:val="24"/>
          <w:lang w:val="en-US"/>
        </w:rPr>
        <w:t xml:space="preserve"> is complementary to well conducted field sampling, rather than a solution to fix poor field sampling</w:t>
      </w:r>
      <w:r w:rsidR="007B3C9D" w:rsidRPr="00A04CE0">
        <w:rPr>
          <w:rFonts w:ascii="Times New Roman" w:hAnsi="Times New Roman" w:cs="Times New Roman"/>
          <w:sz w:val="24"/>
          <w:szCs w:val="24"/>
          <w:lang w:val="en-US"/>
        </w:rPr>
        <w:t>.</w:t>
      </w:r>
      <w:r w:rsidR="006D7A73" w:rsidRPr="00A04CE0">
        <w:rPr>
          <w:rFonts w:ascii="Times New Roman" w:hAnsi="Times New Roman" w:cs="Times New Roman"/>
          <w:sz w:val="24"/>
          <w:szCs w:val="24"/>
          <w:lang w:val="en-US"/>
        </w:rPr>
        <w:br w:type="page"/>
      </w:r>
    </w:p>
    <w:p w14:paraId="4913D2E9" w14:textId="77777777" w:rsidR="00B12DCB" w:rsidRPr="00D12A9E" w:rsidRDefault="006D7A73" w:rsidP="00B12DCB">
      <w:pPr>
        <w:widowControl w:val="0"/>
        <w:autoSpaceDE w:val="0"/>
        <w:autoSpaceDN w:val="0"/>
        <w:adjustRightInd w:val="0"/>
        <w:spacing w:after="0" w:line="480" w:lineRule="auto"/>
        <w:ind w:left="480" w:hanging="480"/>
        <w:rPr>
          <w:rFonts w:ascii="Times New Roman" w:hAnsi="Times New Roman" w:cs="Times New Roman"/>
          <w:b/>
          <w:bCs/>
          <w:sz w:val="24"/>
          <w:szCs w:val="24"/>
        </w:rPr>
      </w:pPr>
      <w:bookmarkStart w:id="348" w:name="_Hlk50058362"/>
      <w:proofErr w:type="spellStart"/>
      <w:r w:rsidRPr="00D12A9E">
        <w:rPr>
          <w:rFonts w:ascii="Times New Roman" w:hAnsi="Times New Roman" w:cs="Times New Roman"/>
          <w:b/>
          <w:bCs/>
          <w:sz w:val="24"/>
          <w:szCs w:val="24"/>
        </w:rPr>
        <w:lastRenderedPageBreak/>
        <w:t>References</w:t>
      </w:r>
      <w:proofErr w:type="spellEnd"/>
    </w:p>
    <w:p w14:paraId="6C0335E6" w14:textId="7A53B8E4" w:rsidR="00301969" w:rsidRPr="00301969" w:rsidRDefault="00B12DCB"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04CE0">
        <w:rPr>
          <w:rFonts w:ascii="Times New Roman" w:hAnsi="Times New Roman" w:cs="Times New Roman"/>
          <w:b/>
          <w:bCs/>
          <w:sz w:val="24"/>
          <w:szCs w:val="24"/>
          <w:lang w:val="en-US"/>
        </w:rPr>
        <w:fldChar w:fldCharType="begin" w:fldLock="1"/>
      </w:r>
      <w:r w:rsidRPr="00D12A9E">
        <w:rPr>
          <w:rFonts w:ascii="Times New Roman" w:hAnsi="Times New Roman" w:cs="Times New Roman"/>
          <w:b/>
          <w:bCs/>
          <w:sz w:val="24"/>
          <w:szCs w:val="24"/>
        </w:rPr>
        <w:instrText xml:space="preserve">ADDIN Mendeley Bibliography CSL_BIBLIOGRAPHY </w:instrText>
      </w:r>
      <w:r w:rsidRPr="00A04CE0">
        <w:rPr>
          <w:rFonts w:ascii="Times New Roman" w:hAnsi="Times New Roman" w:cs="Times New Roman"/>
          <w:b/>
          <w:bCs/>
          <w:sz w:val="24"/>
          <w:szCs w:val="24"/>
          <w:lang w:val="en-US"/>
        </w:rPr>
        <w:fldChar w:fldCharType="separate"/>
      </w:r>
      <w:r w:rsidR="00301969" w:rsidRPr="00301969">
        <w:rPr>
          <w:rFonts w:ascii="Times New Roman" w:hAnsi="Times New Roman" w:cs="Times New Roman"/>
          <w:noProof/>
          <w:sz w:val="24"/>
          <w:szCs w:val="24"/>
        </w:rPr>
        <w:t xml:space="preserve">Banks-Leite, C., Pardini, R., Boscolo, D., Cassano, C. R., Püttker, T., Barros, C. S., &amp; Barlow, J. (2014). Assessing the utility of statistical adjustments for imperfect detection in tropical conservation science. </w:t>
      </w:r>
      <w:r w:rsidR="00301969" w:rsidRPr="00301969">
        <w:rPr>
          <w:rFonts w:ascii="Times New Roman" w:hAnsi="Times New Roman" w:cs="Times New Roman"/>
          <w:i/>
          <w:iCs/>
          <w:noProof/>
          <w:sz w:val="24"/>
          <w:szCs w:val="24"/>
        </w:rPr>
        <w:t>Journal of Applied Ecology</w:t>
      </w:r>
      <w:r w:rsidR="00301969" w:rsidRPr="00301969">
        <w:rPr>
          <w:rFonts w:ascii="Times New Roman" w:hAnsi="Times New Roman" w:cs="Times New Roman"/>
          <w:noProof/>
          <w:sz w:val="24"/>
          <w:szCs w:val="24"/>
        </w:rPr>
        <w:t xml:space="preserve">, </w:t>
      </w:r>
      <w:r w:rsidR="00301969" w:rsidRPr="00301969">
        <w:rPr>
          <w:rFonts w:ascii="Times New Roman" w:hAnsi="Times New Roman" w:cs="Times New Roman"/>
          <w:i/>
          <w:iCs/>
          <w:noProof/>
          <w:sz w:val="24"/>
          <w:szCs w:val="24"/>
        </w:rPr>
        <w:t>51</w:t>
      </w:r>
      <w:r w:rsidR="00301969" w:rsidRPr="00301969">
        <w:rPr>
          <w:rFonts w:ascii="Times New Roman" w:hAnsi="Times New Roman" w:cs="Times New Roman"/>
          <w:noProof/>
          <w:sz w:val="24"/>
          <w:szCs w:val="24"/>
        </w:rPr>
        <w:t>(4), 849–859. doi: 10.1111/1365-2664.12272</w:t>
      </w:r>
    </w:p>
    <w:p w14:paraId="5237971D"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Benoit, D., Jackson, D. A., &amp; Ridgway, M. S. (2018). Assessing the impacts of imperfect detection on estimates of diversity and community structure through multispecies occupancy modeling. </w:t>
      </w:r>
      <w:r w:rsidRPr="00301969">
        <w:rPr>
          <w:rFonts w:ascii="Times New Roman" w:hAnsi="Times New Roman" w:cs="Times New Roman"/>
          <w:i/>
          <w:iCs/>
          <w:noProof/>
          <w:sz w:val="24"/>
          <w:szCs w:val="24"/>
        </w:rPr>
        <w:t>Ecology and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8</w:t>
      </w:r>
      <w:r w:rsidRPr="00301969">
        <w:rPr>
          <w:rFonts w:ascii="Times New Roman" w:hAnsi="Times New Roman" w:cs="Times New Roman"/>
          <w:noProof/>
          <w:sz w:val="24"/>
          <w:szCs w:val="24"/>
        </w:rPr>
        <w:t>(9), 4676–4684. doi: 10.1002/ece3.4023</w:t>
      </w:r>
    </w:p>
    <w:p w14:paraId="39AD165E"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Berwaerts, K., Van Dyck, H., &amp; Aerts, P. (2002). Does flight morphology relate to flight performance? An experimental test with the butterfly Pararge aegeria. </w:t>
      </w:r>
      <w:r w:rsidRPr="00301969">
        <w:rPr>
          <w:rFonts w:ascii="Times New Roman" w:hAnsi="Times New Roman" w:cs="Times New Roman"/>
          <w:i/>
          <w:iCs/>
          <w:noProof/>
          <w:sz w:val="24"/>
          <w:szCs w:val="24"/>
        </w:rPr>
        <w:t>Functional 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16</w:t>
      </w:r>
      <w:r w:rsidRPr="00301969">
        <w:rPr>
          <w:rFonts w:ascii="Times New Roman" w:hAnsi="Times New Roman" w:cs="Times New Roman"/>
          <w:noProof/>
          <w:sz w:val="24"/>
          <w:szCs w:val="24"/>
        </w:rPr>
        <w:t>(4), 484–491. doi: 10.1046/j.1365-2435.2002.00650.x</w:t>
      </w:r>
    </w:p>
    <w:p w14:paraId="403FDE07"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Blomberg, S. P., Garland, T., &amp; Ives, A. R. (2003). Testing for phylogenetic signal in comparative data: Behavioral traits are more labile. </w:t>
      </w:r>
      <w:r w:rsidRPr="00301969">
        <w:rPr>
          <w:rFonts w:ascii="Times New Roman" w:hAnsi="Times New Roman" w:cs="Times New Roman"/>
          <w:i/>
          <w:iCs/>
          <w:noProof/>
          <w:sz w:val="24"/>
          <w:szCs w:val="24"/>
        </w:rPr>
        <w:t>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57</w:t>
      </w:r>
      <w:r w:rsidRPr="00301969">
        <w:rPr>
          <w:rFonts w:ascii="Times New Roman" w:hAnsi="Times New Roman" w:cs="Times New Roman"/>
          <w:noProof/>
          <w:sz w:val="24"/>
          <w:szCs w:val="24"/>
        </w:rPr>
        <w:t>(4), 717–745. doi: 10.1111/j.0014-3820.2003.tb00285.x</w:t>
      </w:r>
    </w:p>
    <w:p w14:paraId="6D359020"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Boulinier, T., Nichols, J. D., Sauer, J. R., Hines, J. E., &amp; Pollock, K. H. (1998). Estimating species richness: The importance of heterogeneity in species detectability. </w:t>
      </w:r>
      <w:r w:rsidRPr="00301969">
        <w:rPr>
          <w:rFonts w:ascii="Times New Roman" w:hAnsi="Times New Roman" w:cs="Times New Roman"/>
          <w:i/>
          <w:iCs/>
          <w:noProof/>
          <w:sz w:val="24"/>
          <w:szCs w:val="24"/>
        </w:rPr>
        <w:t>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79</w:t>
      </w:r>
      <w:r w:rsidRPr="00301969">
        <w:rPr>
          <w:rFonts w:ascii="Times New Roman" w:hAnsi="Times New Roman" w:cs="Times New Roman"/>
          <w:noProof/>
          <w:sz w:val="24"/>
          <w:szCs w:val="24"/>
        </w:rPr>
        <w:t>(3), 1018–1028. doi: 10.1890/0012-9658(1998)079[1018:ESRTIO]2.0.CO;2</w:t>
      </w:r>
    </w:p>
    <w:p w14:paraId="3AE716CF"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Broms, K. M., Hooten, M. B., &amp; Fitzpatrick, R. M. (2015). Accounting for imperfect detection in Hill numbers for biodiversity studies. </w:t>
      </w:r>
      <w:r w:rsidRPr="00301969">
        <w:rPr>
          <w:rFonts w:ascii="Times New Roman" w:hAnsi="Times New Roman" w:cs="Times New Roman"/>
          <w:i/>
          <w:iCs/>
          <w:noProof/>
          <w:sz w:val="24"/>
          <w:szCs w:val="24"/>
        </w:rPr>
        <w:t>Methods in Ecology and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6</w:t>
      </w:r>
      <w:r w:rsidRPr="00301969">
        <w:rPr>
          <w:rFonts w:ascii="Times New Roman" w:hAnsi="Times New Roman" w:cs="Times New Roman"/>
          <w:noProof/>
          <w:sz w:val="24"/>
          <w:szCs w:val="24"/>
        </w:rPr>
        <w:t>(1), 99–108. doi: 10.1111/2041-210X.12296</w:t>
      </w:r>
    </w:p>
    <w:p w14:paraId="4E62CE5A"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Brown, K. S., &amp; Freitas, A. V. L. (2000). Atlantic Forest Butterflies: Indicators for Landscape Conservation1. </w:t>
      </w:r>
      <w:r w:rsidRPr="00301969">
        <w:rPr>
          <w:rFonts w:ascii="Times New Roman" w:hAnsi="Times New Roman" w:cs="Times New Roman"/>
          <w:i/>
          <w:iCs/>
          <w:noProof/>
          <w:sz w:val="24"/>
          <w:szCs w:val="24"/>
        </w:rPr>
        <w:t>Biotropica</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32</w:t>
      </w:r>
      <w:r w:rsidRPr="00301969">
        <w:rPr>
          <w:rFonts w:ascii="Times New Roman" w:hAnsi="Times New Roman" w:cs="Times New Roman"/>
          <w:noProof/>
          <w:sz w:val="24"/>
          <w:szCs w:val="24"/>
        </w:rPr>
        <w:t>(4b), 934–956. doi: 10.1111/j.1744-7429.2000.tb00631.x</w:t>
      </w:r>
    </w:p>
    <w:p w14:paraId="3F9333A7"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lastRenderedPageBreak/>
        <w:t xml:space="preserve">Brown, K. S. J. (2005). Geologic, evolutionary, and ecological bases of the diversification of neotropical butterflies: implications for conservation. </w:t>
      </w:r>
      <w:r w:rsidRPr="00301969">
        <w:rPr>
          <w:rFonts w:ascii="Times New Roman" w:hAnsi="Times New Roman" w:cs="Times New Roman"/>
          <w:i/>
          <w:iCs/>
          <w:noProof/>
          <w:sz w:val="24"/>
          <w:szCs w:val="24"/>
        </w:rPr>
        <w:t>Tropical Rainforests: Past, Present, and Future</w:t>
      </w:r>
      <w:r w:rsidRPr="00301969">
        <w:rPr>
          <w:rFonts w:ascii="Times New Roman" w:hAnsi="Times New Roman" w:cs="Times New Roman"/>
          <w:noProof/>
          <w:sz w:val="24"/>
          <w:szCs w:val="24"/>
        </w:rPr>
        <w:t>, pp. 166–201.</w:t>
      </w:r>
    </w:p>
    <w:p w14:paraId="0D31692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Chai, P., &amp; Srygley, R. B. (1990). Predation and the flight, morphology, and temperature of Neotropical rain-forest butterflies. </w:t>
      </w:r>
      <w:r w:rsidRPr="00301969">
        <w:rPr>
          <w:rFonts w:ascii="Times New Roman" w:hAnsi="Times New Roman" w:cs="Times New Roman"/>
          <w:i/>
          <w:iCs/>
          <w:noProof/>
          <w:sz w:val="24"/>
          <w:szCs w:val="24"/>
        </w:rPr>
        <w:t>American Naturalist</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135</w:t>
      </w:r>
      <w:r w:rsidRPr="00301969">
        <w:rPr>
          <w:rFonts w:ascii="Times New Roman" w:hAnsi="Times New Roman" w:cs="Times New Roman"/>
          <w:noProof/>
          <w:sz w:val="24"/>
          <w:szCs w:val="24"/>
        </w:rPr>
        <w:t>(6), 748–765. doi: 10.1086/285072</w:t>
      </w:r>
    </w:p>
    <w:p w14:paraId="3B9BF50E"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Chazot, N., Wahlberg, N., Freitas, A. V. L., Mitter, C., Labandeira, C., Sohn, J. C., … Heikkilä, M. (2019). Priors and Posteriors in Bayesian Timing of Divergence Analyses: The Age of Butterflies Revisited. </w:t>
      </w:r>
      <w:r w:rsidRPr="00301969">
        <w:rPr>
          <w:rFonts w:ascii="Times New Roman" w:hAnsi="Times New Roman" w:cs="Times New Roman"/>
          <w:i/>
          <w:iCs/>
          <w:noProof/>
          <w:sz w:val="24"/>
          <w:szCs w:val="24"/>
        </w:rPr>
        <w:t>Systematic Biology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68</w:t>
      </w:r>
      <w:r w:rsidRPr="00301969">
        <w:rPr>
          <w:rFonts w:ascii="Times New Roman" w:hAnsi="Times New Roman" w:cs="Times New Roman"/>
          <w:noProof/>
          <w:sz w:val="24"/>
          <w:szCs w:val="24"/>
        </w:rPr>
        <w:t>(5), 797–813. doi: 10.1093/sysbio/syz002</w:t>
      </w:r>
    </w:p>
    <w:p w14:paraId="6914E58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Checa, M. F., Rodriguez, J., Willmott, K. R., &amp; Liger, B. (2014). Microclimate Variability Significantly Affects the Composition, Abundance and Phenology of Butterfly Communities in a Highly Threatened Neotropical Dry Forest. </w:t>
      </w:r>
      <w:r w:rsidRPr="00301969">
        <w:rPr>
          <w:rFonts w:ascii="Times New Roman" w:hAnsi="Times New Roman" w:cs="Times New Roman"/>
          <w:i/>
          <w:iCs/>
          <w:noProof/>
          <w:sz w:val="24"/>
          <w:szCs w:val="24"/>
        </w:rPr>
        <w:t>Florida Entomologist</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97</w:t>
      </w:r>
      <w:r w:rsidRPr="00301969">
        <w:rPr>
          <w:rFonts w:ascii="Times New Roman" w:hAnsi="Times New Roman" w:cs="Times New Roman"/>
          <w:noProof/>
          <w:sz w:val="24"/>
          <w:szCs w:val="24"/>
        </w:rPr>
        <w:t>(1), 1–13. doi: 10.1653/024.097.0101</w:t>
      </w:r>
    </w:p>
    <w:p w14:paraId="61B6B59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de Bello, F., Berg, M. P., Dias, A. T. C., Diniz-Filho, J. A. F., Götzenberger, L., Hortal, J., … Lepš, J. (2015). On the need for phylogenetic ‘corrections’ in functional trait-based approaches. </w:t>
      </w:r>
      <w:r w:rsidRPr="00301969">
        <w:rPr>
          <w:rFonts w:ascii="Times New Roman" w:hAnsi="Times New Roman" w:cs="Times New Roman"/>
          <w:i/>
          <w:iCs/>
          <w:noProof/>
          <w:sz w:val="24"/>
          <w:szCs w:val="24"/>
        </w:rPr>
        <w:t>Folia Geobotanica</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50</w:t>
      </w:r>
      <w:r w:rsidRPr="00301969">
        <w:rPr>
          <w:rFonts w:ascii="Times New Roman" w:hAnsi="Times New Roman" w:cs="Times New Roman"/>
          <w:noProof/>
          <w:sz w:val="24"/>
          <w:szCs w:val="24"/>
        </w:rPr>
        <w:t>(4), 349–357. doi: 10.1007/s12224-015-9228-6</w:t>
      </w:r>
    </w:p>
    <w:p w14:paraId="39619FF3"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Devries, P. J. (1988). Stratification of fruit-feeding nymphalid butterflies in a Costa Rican rainforest. </w:t>
      </w:r>
      <w:r w:rsidRPr="00301969">
        <w:rPr>
          <w:rFonts w:ascii="Times New Roman" w:hAnsi="Times New Roman" w:cs="Times New Roman"/>
          <w:i/>
          <w:iCs/>
          <w:noProof/>
          <w:sz w:val="24"/>
          <w:szCs w:val="24"/>
        </w:rPr>
        <w:t>Journal of Research on the Lepidoptera</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26</w:t>
      </w:r>
      <w:r w:rsidRPr="00301969">
        <w:rPr>
          <w:rFonts w:ascii="Times New Roman" w:hAnsi="Times New Roman" w:cs="Times New Roman"/>
          <w:noProof/>
          <w:sz w:val="24"/>
          <w:szCs w:val="24"/>
        </w:rPr>
        <w:t>(1–4), 98–108.</w:t>
      </w:r>
    </w:p>
    <w:p w14:paraId="7142004C"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DeVries, P. J., Alexander, L. G., Chacon, I. A., &amp; Fordyce, J. A. (2012). Similarity and difference among rainforest fruit-feeding butterfly communities in Central and South America. </w:t>
      </w:r>
      <w:r w:rsidRPr="00301969">
        <w:rPr>
          <w:rFonts w:ascii="Times New Roman" w:hAnsi="Times New Roman" w:cs="Times New Roman"/>
          <w:i/>
          <w:iCs/>
          <w:noProof/>
          <w:sz w:val="24"/>
          <w:szCs w:val="24"/>
        </w:rPr>
        <w:t>Journal of Animal 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81</w:t>
      </w:r>
      <w:r w:rsidRPr="00301969">
        <w:rPr>
          <w:rFonts w:ascii="Times New Roman" w:hAnsi="Times New Roman" w:cs="Times New Roman"/>
          <w:noProof/>
          <w:sz w:val="24"/>
          <w:szCs w:val="24"/>
        </w:rPr>
        <w:t>(2), 472–482. doi: 10.1111/j.1365-2656.2011.01922.x</w:t>
      </w:r>
    </w:p>
    <w:p w14:paraId="0C124758"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Devries, P. J., &amp; Walla, T. R. (2001). Species diversity and community structure in neot </w:t>
      </w:r>
      <w:r w:rsidRPr="00301969">
        <w:rPr>
          <w:rFonts w:ascii="Times New Roman" w:hAnsi="Times New Roman" w:cs="Times New Roman"/>
          <w:noProof/>
          <w:sz w:val="24"/>
          <w:szCs w:val="24"/>
        </w:rPr>
        <w:lastRenderedPageBreak/>
        <w:t xml:space="preserve">ropical f ruit-feeding butterflies. </w:t>
      </w:r>
      <w:r w:rsidRPr="00301969">
        <w:rPr>
          <w:rFonts w:ascii="Times New Roman" w:hAnsi="Times New Roman" w:cs="Times New Roman"/>
          <w:i/>
          <w:iCs/>
          <w:noProof/>
          <w:sz w:val="24"/>
          <w:szCs w:val="24"/>
        </w:rPr>
        <w:t>Biological Journal of the Linnean Society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74</w:t>
      </w:r>
      <w:r w:rsidRPr="00301969">
        <w:rPr>
          <w:rFonts w:ascii="Times New Roman" w:hAnsi="Times New Roman" w:cs="Times New Roman"/>
          <w:noProof/>
          <w:sz w:val="24"/>
          <w:szCs w:val="24"/>
        </w:rPr>
        <w:t>, 1–15. doi: 10.1006/bij1.2001.0571</w:t>
      </w:r>
    </w:p>
    <w:p w14:paraId="3447A574"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Dorazio, R. M., Connor, E. F., &amp; Askins, R. A. (2015). Estimating the Effects of Habitat and Biological Interactions in an Avian Community. </w:t>
      </w:r>
      <w:r w:rsidRPr="00301969">
        <w:rPr>
          <w:rFonts w:ascii="Times New Roman" w:hAnsi="Times New Roman" w:cs="Times New Roman"/>
          <w:i/>
          <w:iCs/>
          <w:noProof/>
          <w:sz w:val="24"/>
          <w:szCs w:val="24"/>
        </w:rPr>
        <w:t>PLOS ONE</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10</w:t>
      </w:r>
      <w:r w:rsidRPr="00301969">
        <w:rPr>
          <w:rFonts w:ascii="Times New Roman" w:hAnsi="Times New Roman" w:cs="Times New Roman"/>
          <w:noProof/>
          <w:sz w:val="24"/>
          <w:szCs w:val="24"/>
        </w:rPr>
        <w:t>(8), e0135987. doi: 10.1371/journal.pone.0135987</w:t>
      </w:r>
    </w:p>
    <w:p w14:paraId="3BA32C9B"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Duarte, L. D. S., Debastiani, V. J., Carlucci, M. B., &amp; Diniz-Filho, J. A. F. (2018). Analyzing community-weighted trait means across environmental gradients: should phylogeny stay or should it go? </w:t>
      </w:r>
      <w:r w:rsidRPr="00301969">
        <w:rPr>
          <w:rFonts w:ascii="Times New Roman" w:hAnsi="Times New Roman" w:cs="Times New Roman"/>
          <w:i/>
          <w:iCs/>
          <w:noProof/>
          <w:sz w:val="24"/>
          <w:szCs w:val="24"/>
        </w:rPr>
        <w:t>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99</w:t>
      </w:r>
      <w:r w:rsidRPr="00301969">
        <w:rPr>
          <w:rFonts w:ascii="Times New Roman" w:hAnsi="Times New Roman" w:cs="Times New Roman"/>
          <w:noProof/>
          <w:sz w:val="24"/>
          <w:szCs w:val="24"/>
        </w:rPr>
        <w:t>(2), 385–398. doi: 10.1002/ecy.2081</w:t>
      </w:r>
    </w:p>
    <w:p w14:paraId="7DF30B80"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Dudley, R. (2002). Mechanisms and implications of animal flight maneuverability. </w:t>
      </w:r>
      <w:r w:rsidRPr="00301969">
        <w:rPr>
          <w:rFonts w:ascii="Times New Roman" w:hAnsi="Times New Roman" w:cs="Times New Roman"/>
          <w:i/>
          <w:iCs/>
          <w:noProof/>
          <w:sz w:val="24"/>
          <w:szCs w:val="24"/>
        </w:rPr>
        <w:t>Integrative and Comparative Biology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42</w:t>
      </w:r>
      <w:r w:rsidRPr="00301969">
        <w:rPr>
          <w:rFonts w:ascii="Times New Roman" w:hAnsi="Times New Roman" w:cs="Times New Roman"/>
          <w:noProof/>
          <w:sz w:val="24"/>
          <w:szCs w:val="24"/>
        </w:rPr>
        <w:t>(1), 135–140. doi: 10.1093/icb/42.1.135</w:t>
      </w:r>
    </w:p>
    <w:p w14:paraId="700D1B7E"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Felsenstein, J. (1985). Phylogenies and the comparative method. </w:t>
      </w:r>
      <w:r w:rsidRPr="00301969">
        <w:rPr>
          <w:rFonts w:ascii="Times New Roman" w:hAnsi="Times New Roman" w:cs="Times New Roman"/>
          <w:i/>
          <w:iCs/>
          <w:noProof/>
          <w:sz w:val="24"/>
          <w:szCs w:val="24"/>
        </w:rPr>
        <w:t>American Naturalist</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125</w:t>
      </w:r>
      <w:r w:rsidRPr="00301969">
        <w:rPr>
          <w:rFonts w:ascii="Times New Roman" w:hAnsi="Times New Roman" w:cs="Times New Roman"/>
          <w:noProof/>
          <w:sz w:val="24"/>
          <w:szCs w:val="24"/>
        </w:rPr>
        <w:t>(1), 1–15. doi: 10.1086/284325</w:t>
      </w:r>
    </w:p>
    <w:p w14:paraId="41E4A37D"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Frishkoff, L. O., Karp, D. S., M’Gonigle, L. K., Mendenhall, C. D., Zook, J., Kremen, C., … Daily, G. C. (2014). Loss of avian phylogenetic diversity in neotropical agricultural systems. </w:t>
      </w:r>
      <w:r w:rsidRPr="00301969">
        <w:rPr>
          <w:rFonts w:ascii="Times New Roman" w:hAnsi="Times New Roman" w:cs="Times New Roman"/>
          <w:i/>
          <w:iCs/>
          <w:noProof/>
          <w:sz w:val="24"/>
          <w:szCs w:val="24"/>
        </w:rPr>
        <w:t>Science</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345</w:t>
      </w:r>
      <w:r w:rsidRPr="00301969">
        <w:rPr>
          <w:rFonts w:ascii="Times New Roman" w:hAnsi="Times New Roman" w:cs="Times New Roman"/>
          <w:noProof/>
          <w:sz w:val="24"/>
          <w:szCs w:val="24"/>
        </w:rPr>
        <w:t>(6202), 1343–1346. doi: 10.1126/science.1254610</w:t>
      </w:r>
    </w:p>
    <w:p w14:paraId="7B60CFD8"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Frishkoff, Luke O., de Valpine, P., &amp; M’Gonigle, L. K. (2017). Phylogenetic occupancy models integrate imperfect detection and phylogenetic signal to analyze community structure. </w:t>
      </w:r>
      <w:r w:rsidRPr="00301969">
        <w:rPr>
          <w:rFonts w:ascii="Times New Roman" w:hAnsi="Times New Roman" w:cs="Times New Roman"/>
          <w:i/>
          <w:iCs/>
          <w:noProof/>
          <w:sz w:val="24"/>
          <w:szCs w:val="24"/>
        </w:rPr>
        <w:t>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98</w:t>
      </w:r>
      <w:r w:rsidRPr="00301969">
        <w:rPr>
          <w:rFonts w:ascii="Times New Roman" w:hAnsi="Times New Roman" w:cs="Times New Roman"/>
          <w:noProof/>
          <w:sz w:val="24"/>
          <w:szCs w:val="24"/>
        </w:rPr>
        <w:t>(1), 198–210. doi: 10.1002/ecy.1631</w:t>
      </w:r>
    </w:p>
    <w:p w14:paraId="4C127EB7"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Graham, C. H., &amp; Fine, P. V. A. (2008). Phylogenetic beta diversity: Linking ecological and evolutionary processes across space in time. </w:t>
      </w:r>
      <w:r w:rsidRPr="00301969">
        <w:rPr>
          <w:rFonts w:ascii="Times New Roman" w:hAnsi="Times New Roman" w:cs="Times New Roman"/>
          <w:i/>
          <w:iCs/>
          <w:noProof/>
          <w:sz w:val="24"/>
          <w:szCs w:val="24"/>
        </w:rPr>
        <w:t>Ecology Letters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11</w:t>
      </w:r>
      <w:r w:rsidRPr="00301969">
        <w:rPr>
          <w:rFonts w:ascii="Times New Roman" w:hAnsi="Times New Roman" w:cs="Times New Roman"/>
          <w:noProof/>
          <w:sz w:val="24"/>
          <w:szCs w:val="24"/>
        </w:rPr>
        <w:t>(12), 1265–1277. doi: 10.1111/j.1461-0248.2008.01256.x</w:t>
      </w:r>
    </w:p>
    <w:p w14:paraId="7C940606"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Hill, J., Hamer, K., Tangah, J., &amp; Dawood, M. (2001). Ecology of tropical butterflies in rainforest gaps. </w:t>
      </w:r>
      <w:r w:rsidRPr="00301969">
        <w:rPr>
          <w:rFonts w:ascii="Times New Roman" w:hAnsi="Times New Roman" w:cs="Times New Roman"/>
          <w:i/>
          <w:iCs/>
          <w:noProof/>
          <w:sz w:val="24"/>
          <w:szCs w:val="24"/>
        </w:rPr>
        <w:t>Oecologia</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128</w:t>
      </w:r>
      <w:r w:rsidRPr="00301969">
        <w:rPr>
          <w:rFonts w:ascii="Times New Roman" w:hAnsi="Times New Roman" w:cs="Times New Roman"/>
          <w:noProof/>
          <w:sz w:val="24"/>
          <w:szCs w:val="24"/>
        </w:rPr>
        <w:t>(2), 294–302. doi: 10.1007/s004420100651</w:t>
      </w:r>
    </w:p>
    <w:p w14:paraId="55B80253"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lastRenderedPageBreak/>
        <w:t xml:space="preserve">Iknayan, K. J., Tingley, M. W., Furnas, B. J., &amp; Beissinger, S. R. (2014). Detecting diversity: Emerging methods to estimate species diversity. </w:t>
      </w:r>
      <w:r w:rsidRPr="00301969">
        <w:rPr>
          <w:rFonts w:ascii="Times New Roman" w:hAnsi="Times New Roman" w:cs="Times New Roman"/>
          <w:i/>
          <w:iCs/>
          <w:noProof/>
          <w:sz w:val="24"/>
          <w:szCs w:val="24"/>
        </w:rPr>
        <w:t>Trends in Ecology and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29</w:t>
      </w:r>
      <w:r w:rsidRPr="00301969">
        <w:rPr>
          <w:rFonts w:ascii="Times New Roman" w:hAnsi="Times New Roman" w:cs="Times New Roman"/>
          <w:noProof/>
          <w:sz w:val="24"/>
          <w:szCs w:val="24"/>
        </w:rPr>
        <w:t>(2), 97–106. doi: 10.1016/j.tree.2013.10.012</w:t>
      </w:r>
    </w:p>
    <w:p w14:paraId="0F3E0498"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Iserhard, C. A., Romanowski, H. P., Richter, A., &amp; Mendonça, M. de S. (2017). Monitoring Temporal Variation to Assess Changes in the Structure of Subtropical Atlantic Forest Butterfly Communities. </w:t>
      </w:r>
      <w:r w:rsidRPr="00301969">
        <w:rPr>
          <w:rFonts w:ascii="Times New Roman" w:hAnsi="Times New Roman" w:cs="Times New Roman"/>
          <w:i/>
          <w:iCs/>
          <w:noProof/>
          <w:sz w:val="24"/>
          <w:szCs w:val="24"/>
        </w:rPr>
        <w:t>Environmental Entomology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46</w:t>
      </w:r>
      <w:r w:rsidRPr="00301969">
        <w:rPr>
          <w:rFonts w:ascii="Times New Roman" w:hAnsi="Times New Roman" w:cs="Times New Roman"/>
          <w:noProof/>
          <w:sz w:val="24"/>
          <w:szCs w:val="24"/>
        </w:rPr>
        <w:t>(4), 804–813. doi: 10.1093/ee/nvx115</w:t>
      </w:r>
    </w:p>
    <w:p w14:paraId="5942F7E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Jarzyna, M. A., &amp; Jetz, W. (2016). Detecting the Multiple Facets of Biodiversity. </w:t>
      </w:r>
      <w:r w:rsidRPr="00301969">
        <w:rPr>
          <w:rFonts w:ascii="Times New Roman" w:hAnsi="Times New Roman" w:cs="Times New Roman"/>
          <w:i/>
          <w:iCs/>
          <w:noProof/>
          <w:sz w:val="24"/>
          <w:szCs w:val="24"/>
        </w:rPr>
        <w:t>Trends in Ecology &amp;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31</w:t>
      </w:r>
      <w:r w:rsidRPr="00301969">
        <w:rPr>
          <w:rFonts w:ascii="Times New Roman" w:hAnsi="Times New Roman" w:cs="Times New Roman"/>
          <w:noProof/>
          <w:sz w:val="24"/>
          <w:szCs w:val="24"/>
        </w:rPr>
        <w:t>(7), 527–538. doi: 10.1016/j.tree.2016.04.002</w:t>
      </w:r>
    </w:p>
    <w:p w14:paraId="792D846D"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Joseph, L. N., Elkin, C., Martin, T. G., &amp; Possingham, H. P. (2009). Modeling abundance using N-mixture models: The importance of considering ecological mechanisms. </w:t>
      </w:r>
      <w:r w:rsidRPr="00301969">
        <w:rPr>
          <w:rFonts w:ascii="Times New Roman" w:hAnsi="Times New Roman" w:cs="Times New Roman"/>
          <w:i/>
          <w:iCs/>
          <w:noProof/>
          <w:sz w:val="24"/>
          <w:szCs w:val="24"/>
        </w:rPr>
        <w:t>Ecological Applications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19</w:t>
      </w:r>
      <w:r w:rsidRPr="00301969">
        <w:rPr>
          <w:rFonts w:ascii="Times New Roman" w:hAnsi="Times New Roman" w:cs="Times New Roman"/>
          <w:noProof/>
          <w:sz w:val="24"/>
          <w:szCs w:val="24"/>
        </w:rPr>
        <w:t>(3), 631–642. doi: 10.1890/07-2107.1</w:t>
      </w:r>
    </w:p>
    <w:p w14:paraId="623E412E"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Kéry, M., &amp; Plattner, M. (2007). Species richness estimation and determinants of species detectability in butterfly monitoring programmes. </w:t>
      </w:r>
      <w:r w:rsidRPr="00301969">
        <w:rPr>
          <w:rFonts w:ascii="Times New Roman" w:hAnsi="Times New Roman" w:cs="Times New Roman"/>
          <w:i/>
          <w:iCs/>
          <w:noProof/>
          <w:sz w:val="24"/>
          <w:szCs w:val="24"/>
        </w:rPr>
        <w:t>Ecological Entomology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32</w:t>
      </w:r>
      <w:r w:rsidRPr="00301969">
        <w:rPr>
          <w:rFonts w:ascii="Times New Roman" w:hAnsi="Times New Roman" w:cs="Times New Roman"/>
          <w:noProof/>
          <w:sz w:val="24"/>
          <w:szCs w:val="24"/>
        </w:rPr>
        <w:t>(1), 53–61. doi: 10.1111/j.1365-2311.2006.00841.x</w:t>
      </w:r>
    </w:p>
    <w:p w14:paraId="09577E05"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Kéry, M., &amp; Royle, J. A. (2016). </w:t>
      </w:r>
      <w:r w:rsidRPr="00301969">
        <w:rPr>
          <w:rFonts w:ascii="Times New Roman" w:hAnsi="Times New Roman" w:cs="Times New Roman"/>
          <w:i/>
          <w:iCs/>
          <w:noProof/>
          <w:sz w:val="24"/>
          <w:szCs w:val="24"/>
        </w:rPr>
        <w:t>Applied Hierarchical Modeling in Ecology Analysis of distribution, abundance and species richness in R and BUGS</w:t>
      </w:r>
      <w:r w:rsidRPr="00301969">
        <w:rPr>
          <w:rFonts w:ascii="Times New Roman" w:hAnsi="Times New Roman" w:cs="Times New Roman"/>
          <w:noProof/>
          <w:sz w:val="24"/>
          <w:szCs w:val="24"/>
        </w:rPr>
        <w:t>. Elsevier. doi: 10.1016/B978-0-12-801378-6.01001-8</w:t>
      </w:r>
    </w:p>
    <w:p w14:paraId="7C8A4667"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Kéry, M., Royle, J. A., &amp; Schmid, H. (2005). Modeling avian abundance from replicated counts using binomial mixture models. </w:t>
      </w:r>
      <w:r w:rsidRPr="00301969">
        <w:rPr>
          <w:rFonts w:ascii="Times New Roman" w:hAnsi="Times New Roman" w:cs="Times New Roman"/>
          <w:i/>
          <w:iCs/>
          <w:noProof/>
          <w:sz w:val="24"/>
          <w:szCs w:val="24"/>
        </w:rPr>
        <w:t>Ecological Applications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15</w:t>
      </w:r>
      <w:r w:rsidRPr="00301969">
        <w:rPr>
          <w:rFonts w:ascii="Times New Roman" w:hAnsi="Times New Roman" w:cs="Times New Roman"/>
          <w:noProof/>
          <w:sz w:val="24"/>
          <w:szCs w:val="24"/>
        </w:rPr>
        <w:t>(4), 1450–1461. doi: 10.1890/04-1120</w:t>
      </w:r>
    </w:p>
    <w:p w14:paraId="5FBBCD4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New, T. R. (1997). Are Lepidoptera an effective “umbrella group” for biodiversity conservation? </w:t>
      </w:r>
      <w:r w:rsidRPr="00301969">
        <w:rPr>
          <w:rFonts w:ascii="Times New Roman" w:hAnsi="Times New Roman" w:cs="Times New Roman"/>
          <w:i/>
          <w:iCs/>
          <w:noProof/>
          <w:sz w:val="24"/>
          <w:szCs w:val="24"/>
        </w:rPr>
        <w:t>Journal of Insect Conservation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w:t>
      </w:r>
      <w:r w:rsidRPr="00301969">
        <w:rPr>
          <w:rFonts w:ascii="Times New Roman" w:hAnsi="Times New Roman" w:cs="Times New Roman"/>
          <w:noProof/>
          <w:sz w:val="24"/>
          <w:szCs w:val="24"/>
        </w:rPr>
        <w:t>(1), 5–12. doi: 10.1023/A:1018433406701</w:t>
      </w:r>
    </w:p>
    <w:p w14:paraId="42BF4AB4"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Nowicki, P., Settele, J., Henry, P.-Y., &amp; Woyciechowski, M. (2008). Butterfly </w:t>
      </w:r>
      <w:r w:rsidRPr="00301969">
        <w:rPr>
          <w:rFonts w:ascii="Times New Roman" w:hAnsi="Times New Roman" w:cs="Times New Roman"/>
          <w:noProof/>
          <w:sz w:val="24"/>
          <w:szCs w:val="24"/>
        </w:rPr>
        <w:lastRenderedPageBreak/>
        <w:t xml:space="preserve">Monitoring Methods: The ideal and the Real World. </w:t>
      </w:r>
      <w:r w:rsidRPr="00301969">
        <w:rPr>
          <w:rFonts w:ascii="Times New Roman" w:hAnsi="Times New Roman" w:cs="Times New Roman"/>
          <w:i/>
          <w:iCs/>
          <w:noProof/>
          <w:sz w:val="24"/>
          <w:szCs w:val="24"/>
        </w:rPr>
        <w:t>Israel Journal of Ecology &amp;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54</w:t>
      </w:r>
      <w:r w:rsidRPr="00301969">
        <w:rPr>
          <w:rFonts w:ascii="Times New Roman" w:hAnsi="Times New Roman" w:cs="Times New Roman"/>
          <w:noProof/>
          <w:sz w:val="24"/>
          <w:szCs w:val="24"/>
        </w:rPr>
        <w:t>(1), 69–88. doi: 10.1560/ijee.54.1.69</w:t>
      </w:r>
    </w:p>
    <w:p w14:paraId="3FA1A56C"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Pedrotti, V. S., Oliveira Mega, N., &amp; Piccoli Romanowski, H. (2019). Population structure and natural history of the South American fruit‐feeding butterfly Taygetis ypthima (Lepidoptera: Nymphalidae). </w:t>
      </w:r>
      <w:r w:rsidRPr="00301969">
        <w:rPr>
          <w:rFonts w:ascii="Times New Roman" w:hAnsi="Times New Roman" w:cs="Times New Roman"/>
          <w:i/>
          <w:iCs/>
          <w:noProof/>
          <w:sz w:val="24"/>
          <w:szCs w:val="24"/>
        </w:rPr>
        <w:t>Austral Entomology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58</w:t>
      </w:r>
      <w:r w:rsidRPr="00301969">
        <w:rPr>
          <w:rFonts w:ascii="Times New Roman" w:hAnsi="Times New Roman" w:cs="Times New Roman"/>
          <w:noProof/>
          <w:sz w:val="24"/>
          <w:szCs w:val="24"/>
        </w:rPr>
        <w:t>(4), 753–761. doi: 10.1111/aen.12389</w:t>
      </w:r>
    </w:p>
    <w:p w14:paraId="3753E565"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Pellet, J. (2008). Seasonal variation in detectability of butterflies surveyed with Pollard walks. </w:t>
      </w:r>
      <w:r w:rsidRPr="00301969">
        <w:rPr>
          <w:rFonts w:ascii="Times New Roman" w:hAnsi="Times New Roman" w:cs="Times New Roman"/>
          <w:i/>
          <w:iCs/>
          <w:noProof/>
          <w:sz w:val="24"/>
          <w:szCs w:val="24"/>
        </w:rPr>
        <w:t>Journal of Insect Conservation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12</w:t>
      </w:r>
      <w:r w:rsidRPr="00301969">
        <w:rPr>
          <w:rFonts w:ascii="Times New Roman" w:hAnsi="Times New Roman" w:cs="Times New Roman"/>
          <w:noProof/>
          <w:sz w:val="24"/>
          <w:szCs w:val="24"/>
        </w:rPr>
        <w:t>(2), 155–162. doi: 10.1007/s10841-007-9075-8</w:t>
      </w:r>
    </w:p>
    <w:p w14:paraId="28942045"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Ribeiro, Danilo B., &amp; Freitas, A. V. L. (2011). Large-sized insects show stronger seasonality than small-sized ones: A case study of fruit-feeding butterflies. </w:t>
      </w:r>
      <w:r w:rsidRPr="00301969">
        <w:rPr>
          <w:rFonts w:ascii="Times New Roman" w:hAnsi="Times New Roman" w:cs="Times New Roman"/>
          <w:i/>
          <w:iCs/>
          <w:noProof/>
          <w:sz w:val="24"/>
          <w:szCs w:val="24"/>
        </w:rPr>
        <w:t>Biological Journal of the Linnean Society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104</w:t>
      </w:r>
      <w:r w:rsidRPr="00301969">
        <w:rPr>
          <w:rFonts w:ascii="Times New Roman" w:hAnsi="Times New Roman" w:cs="Times New Roman"/>
          <w:noProof/>
          <w:sz w:val="24"/>
          <w:szCs w:val="24"/>
        </w:rPr>
        <w:t>(4), 820–827. doi: 10.1111/j.1095-8312.2011.01771.x</w:t>
      </w:r>
    </w:p>
    <w:p w14:paraId="55A6C2F8"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Ribeiro, Danilo B., &amp; Freitas, A. V. L. (2012). The effect of reduced-impact logging on fruit-feeding butterflies in Central Amazon, Brazil. </w:t>
      </w:r>
      <w:r w:rsidRPr="00301969">
        <w:rPr>
          <w:rFonts w:ascii="Times New Roman" w:hAnsi="Times New Roman" w:cs="Times New Roman"/>
          <w:i/>
          <w:iCs/>
          <w:noProof/>
          <w:sz w:val="24"/>
          <w:szCs w:val="24"/>
        </w:rPr>
        <w:t>Journal of Insect Conservation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16</w:t>
      </w:r>
      <w:r w:rsidRPr="00301969">
        <w:rPr>
          <w:rFonts w:ascii="Times New Roman" w:hAnsi="Times New Roman" w:cs="Times New Roman"/>
          <w:noProof/>
          <w:sz w:val="24"/>
          <w:szCs w:val="24"/>
        </w:rPr>
        <w:t>(5), 733–744. doi: 10.1007/s10841-012-9458-3</w:t>
      </w:r>
    </w:p>
    <w:p w14:paraId="79927E01"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Ribeiro, Danilo Bandini, Williams, M. R., Specht, A., &amp; Freitas, A. V. L. (2016). Vertical and temporal variability in the probability of detection of fruit-feeding butterflies and moths (Lepidoptera) in tropical forest. </w:t>
      </w:r>
      <w:r w:rsidRPr="00301969">
        <w:rPr>
          <w:rFonts w:ascii="Times New Roman" w:hAnsi="Times New Roman" w:cs="Times New Roman"/>
          <w:i/>
          <w:iCs/>
          <w:noProof/>
          <w:sz w:val="24"/>
          <w:szCs w:val="24"/>
        </w:rPr>
        <w:t>Austral Entomology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55</w:t>
      </w:r>
      <w:r w:rsidRPr="00301969">
        <w:rPr>
          <w:rFonts w:ascii="Times New Roman" w:hAnsi="Times New Roman" w:cs="Times New Roman"/>
          <w:noProof/>
          <w:sz w:val="24"/>
          <w:szCs w:val="24"/>
        </w:rPr>
        <w:t>(1), 112–120. doi: 10.1111/aen.12157</w:t>
      </w:r>
    </w:p>
    <w:p w14:paraId="03F8EB5F"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Roth, T., Allan, E., Pearman, P. B., &amp; Amrhein, V. (2018). Functional ecology and imperfect detection of species. </w:t>
      </w:r>
      <w:r w:rsidRPr="00301969">
        <w:rPr>
          <w:rFonts w:ascii="Times New Roman" w:hAnsi="Times New Roman" w:cs="Times New Roman"/>
          <w:i/>
          <w:iCs/>
          <w:noProof/>
          <w:sz w:val="24"/>
          <w:szCs w:val="24"/>
        </w:rPr>
        <w:t>Methods in Ecology and Evolution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w:t>
      </w:r>
      <w:r w:rsidRPr="00301969">
        <w:rPr>
          <w:rFonts w:ascii="Times New Roman" w:hAnsi="Times New Roman" w:cs="Times New Roman"/>
          <w:noProof/>
          <w:sz w:val="24"/>
          <w:szCs w:val="24"/>
        </w:rPr>
        <w:t>(4), 917–928. doi: 10.1111/2041-210X.12950</w:t>
      </w:r>
    </w:p>
    <w:p w14:paraId="7F6A4A7D"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Santos, J. P. Dos, Iserhard, C. A., Carreira, J. Y. O., &amp; Freitas, A. V. L. (2017). Monitoring fruit-feeding butterfly assemblages in two vertical strata in seasonal </w:t>
      </w:r>
      <w:r w:rsidRPr="00301969">
        <w:rPr>
          <w:rFonts w:ascii="Times New Roman" w:hAnsi="Times New Roman" w:cs="Times New Roman"/>
          <w:noProof/>
          <w:sz w:val="24"/>
          <w:szCs w:val="24"/>
        </w:rPr>
        <w:lastRenderedPageBreak/>
        <w:t xml:space="preserve">Atlantic Forest: temporal species turnover is lower in the canopy. </w:t>
      </w:r>
      <w:r w:rsidRPr="00301969">
        <w:rPr>
          <w:rFonts w:ascii="Times New Roman" w:hAnsi="Times New Roman" w:cs="Times New Roman"/>
          <w:i/>
          <w:iCs/>
          <w:noProof/>
          <w:sz w:val="24"/>
          <w:szCs w:val="24"/>
        </w:rPr>
        <w:t>Journal of Tropical 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33</w:t>
      </w:r>
      <w:r w:rsidRPr="00301969">
        <w:rPr>
          <w:rFonts w:ascii="Times New Roman" w:hAnsi="Times New Roman" w:cs="Times New Roman"/>
          <w:noProof/>
          <w:sz w:val="24"/>
          <w:szCs w:val="24"/>
        </w:rPr>
        <w:t>(5), 345–355. doi: 10.1017/S0266467417000323</w:t>
      </w:r>
    </w:p>
    <w:p w14:paraId="2BB89958"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Si, X., Cadotte, M. W., Zhao, Y., Zhou, H., Zeng, D., Li, J., … Tingley, M. W. (2018). The importance of accounting for imperfect detection when estimating functional and phylogenetic community structure. </w:t>
      </w:r>
      <w:r w:rsidRPr="00301969">
        <w:rPr>
          <w:rFonts w:ascii="Times New Roman" w:hAnsi="Times New Roman" w:cs="Times New Roman"/>
          <w:i/>
          <w:iCs/>
          <w:noProof/>
          <w:sz w:val="24"/>
          <w:szCs w:val="24"/>
        </w:rPr>
        <w:t>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99</w:t>
      </w:r>
      <w:r w:rsidRPr="00301969">
        <w:rPr>
          <w:rFonts w:ascii="Times New Roman" w:hAnsi="Times New Roman" w:cs="Times New Roman"/>
          <w:noProof/>
          <w:sz w:val="24"/>
          <w:szCs w:val="24"/>
        </w:rPr>
        <w:t>(9), 2103–2112. doi: 10.1002/ecy.2438</w:t>
      </w:r>
    </w:p>
    <w:p w14:paraId="63DF893A"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Sonego, R. C., Backes, A., &amp; Souza, A. F. (2007). Descrição da estrutura de uma Floresta Ombrófila Mista, RS, Brasil, utilizando estimadores não-paramétricos de riqueza e rarefação de amostras. </w:t>
      </w:r>
      <w:r w:rsidRPr="00301969">
        <w:rPr>
          <w:rFonts w:ascii="Times New Roman" w:hAnsi="Times New Roman" w:cs="Times New Roman"/>
          <w:i/>
          <w:iCs/>
          <w:noProof/>
          <w:sz w:val="24"/>
          <w:szCs w:val="24"/>
        </w:rPr>
        <w:t>Acta Botânica Brasílica</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21</w:t>
      </w:r>
      <w:r w:rsidRPr="00301969">
        <w:rPr>
          <w:rFonts w:ascii="Times New Roman" w:hAnsi="Times New Roman" w:cs="Times New Roman"/>
          <w:noProof/>
          <w:sz w:val="24"/>
          <w:szCs w:val="24"/>
        </w:rPr>
        <w:t>(4), 943–955. doi: 10.1590/S0102-33062007000400019</w:t>
      </w:r>
    </w:p>
    <w:p w14:paraId="11A0621F"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Spaniol, R. L., Duarte, L. da S., Mendonça, M. de S., &amp; Iserhard, C. A. (2019). Combining functional traits and phylogeny to disentangling Amazonian butterfly assemblages on anthropogenic gradients. </w:t>
      </w:r>
      <w:r w:rsidRPr="00301969">
        <w:rPr>
          <w:rFonts w:ascii="Times New Roman" w:hAnsi="Times New Roman" w:cs="Times New Roman"/>
          <w:i/>
          <w:iCs/>
          <w:noProof/>
          <w:sz w:val="24"/>
          <w:szCs w:val="24"/>
        </w:rPr>
        <w:t>Ecosphere</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10</w:t>
      </w:r>
      <w:r w:rsidRPr="00301969">
        <w:rPr>
          <w:rFonts w:ascii="Times New Roman" w:hAnsi="Times New Roman" w:cs="Times New Roman"/>
          <w:noProof/>
          <w:sz w:val="24"/>
          <w:szCs w:val="24"/>
        </w:rPr>
        <w:t>(8). doi: 10.1002/ecs2.2837</w:t>
      </w:r>
    </w:p>
    <w:p w14:paraId="50E0EFE4"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Thomas, J. . (2005). Monitoring change in the abundance and distribution of insects using butterflies and other indicator groups. </w:t>
      </w:r>
      <w:r w:rsidRPr="00301969">
        <w:rPr>
          <w:rFonts w:ascii="Times New Roman" w:hAnsi="Times New Roman" w:cs="Times New Roman"/>
          <w:i/>
          <w:iCs/>
          <w:noProof/>
          <w:sz w:val="24"/>
          <w:szCs w:val="24"/>
        </w:rPr>
        <w:t>Philosophical Transactions of the Royal Society B: Biological Sciences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360</w:t>
      </w:r>
      <w:r w:rsidRPr="00301969">
        <w:rPr>
          <w:rFonts w:ascii="Times New Roman" w:hAnsi="Times New Roman" w:cs="Times New Roman"/>
          <w:noProof/>
          <w:sz w:val="24"/>
          <w:szCs w:val="24"/>
        </w:rPr>
        <w:t>(1454), 339–357. doi: 10.1098/rstb.2004.1585</w:t>
      </w:r>
    </w:p>
    <w:p w14:paraId="605FD33F"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Tingley, M. W., &amp; Beissinger, S. R. (2013). Cryptic loss of montane avian richness and high community turnover over 100 years. </w:t>
      </w:r>
      <w:r w:rsidRPr="00301969">
        <w:rPr>
          <w:rFonts w:ascii="Times New Roman" w:hAnsi="Times New Roman" w:cs="Times New Roman"/>
          <w:i/>
          <w:iCs/>
          <w:noProof/>
          <w:sz w:val="24"/>
          <w:szCs w:val="24"/>
        </w:rPr>
        <w:t>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94</w:t>
      </w:r>
      <w:r w:rsidRPr="00301969">
        <w:rPr>
          <w:rFonts w:ascii="Times New Roman" w:hAnsi="Times New Roman" w:cs="Times New Roman"/>
          <w:noProof/>
          <w:sz w:val="24"/>
          <w:szCs w:val="24"/>
        </w:rPr>
        <w:t>(3), 598–609. doi: 10.1890/12-0928.1</w:t>
      </w:r>
    </w:p>
    <w:p w14:paraId="5737F46C"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Tucker, C. M., Cadotte, M. W., Carvalho, S. B., Davies, T. J., Ferrier, S., Fritz, S. A., … Mazel, F. (2017). A guide to phylogenetic metrics for conservation, community ecology and macroecology. </w:t>
      </w:r>
      <w:r w:rsidRPr="00301969">
        <w:rPr>
          <w:rFonts w:ascii="Times New Roman" w:hAnsi="Times New Roman" w:cs="Times New Roman"/>
          <w:i/>
          <w:iCs/>
          <w:noProof/>
          <w:sz w:val="24"/>
          <w:szCs w:val="24"/>
        </w:rPr>
        <w:t>Biological Reviews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92</w:t>
      </w:r>
      <w:r w:rsidRPr="00301969">
        <w:rPr>
          <w:rFonts w:ascii="Times New Roman" w:hAnsi="Times New Roman" w:cs="Times New Roman"/>
          <w:noProof/>
          <w:sz w:val="24"/>
          <w:szCs w:val="24"/>
        </w:rPr>
        <w:t>(2), 698–715. doi: 10.1111/brv.12252</w:t>
      </w:r>
    </w:p>
    <w:p w14:paraId="18A8B997"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Webb, C. O., Ackerly, D. D., McPeek, M. A., &amp; Donoghue, M. J. (2002). Phylogenies </w:t>
      </w:r>
      <w:r w:rsidRPr="00301969">
        <w:rPr>
          <w:rFonts w:ascii="Times New Roman" w:hAnsi="Times New Roman" w:cs="Times New Roman"/>
          <w:noProof/>
          <w:sz w:val="24"/>
          <w:szCs w:val="24"/>
        </w:rPr>
        <w:lastRenderedPageBreak/>
        <w:t xml:space="preserve">and Community Ecology. </w:t>
      </w:r>
      <w:r w:rsidRPr="00301969">
        <w:rPr>
          <w:rFonts w:ascii="Times New Roman" w:hAnsi="Times New Roman" w:cs="Times New Roman"/>
          <w:i/>
          <w:iCs/>
          <w:noProof/>
          <w:sz w:val="24"/>
          <w:szCs w:val="24"/>
        </w:rPr>
        <w:t>Annual Review of Ecology and Systematics</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33</w:t>
      </w:r>
      <w:r w:rsidRPr="00301969">
        <w:rPr>
          <w:rFonts w:ascii="Times New Roman" w:hAnsi="Times New Roman" w:cs="Times New Roman"/>
          <w:noProof/>
          <w:sz w:val="24"/>
          <w:szCs w:val="24"/>
        </w:rPr>
        <w:t>(1), 475–505. doi: 10.1146/annurev.ecolsys.33.010802.150448</w:t>
      </w:r>
    </w:p>
    <w:p w14:paraId="1BE48DFB"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Yamaura, Y., Andrew Royle, J., Kuboi, K., Tada, T., Ikeno, S., &amp; Makino, S. (2011). Modelling community dynamics based on species-level abundance models from detection/nondetection data. </w:t>
      </w:r>
      <w:r w:rsidRPr="00301969">
        <w:rPr>
          <w:rFonts w:ascii="Times New Roman" w:hAnsi="Times New Roman" w:cs="Times New Roman"/>
          <w:i/>
          <w:iCs/>
          <w:noProof/>
          <w:sz w:val="24"/>
          <w:szCs w:val="24"/>
        </w:rPr>
        <w:t>Journal of Applied Ecology</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48</w:t>
      </w:r>
      <w:r w:rsidRPr="00301969">
        <w:rPr>
          <w:rFonts w:ascii="Times New Roman" w:hAnsi="Times New Roman" w:cs="Times New Roman"/>
          <w:noProof/>
          <w:sz w:val="24"/>
          <w:szCs w:val="24"/>
        </w:rPr>
        <w:t>(1), 67–75. doi: 10.1111/j.1365-2664.2010.01922.x</w:t>
      </w:r>
    </w:p>
    <w:p w14:paraId="2A278B89"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301969">
        <w:rPr>
          <w:rFonts w:ascii="Times New Roman" w:hAnsi="Times New Roman" w:cs="Times New Roman"/>
          <w:noProof/>
          <w:sz w:val="24"/>
          <w:szCs w:val="24"/>
        </w:rPr>
        <w:t xml:space="preserve">Yamaura, Y., Kéry, M., &amp; Andrew Royle, J. (2016). Study of biological communities subject to imperfect detection: bias and precision of community N-mixture abundance models in small-sample situations. </w:t>
      </w:r>
      <w:r w:rsidRPr="00301969">
        <w:rPr>
          <w:rFonts w:ascii="Times New Roman" w:hAnsi="Times New Roman" w:cs="Times New Roman"/>
          <w:i/>
          <w:iCs/>
          <w:noProof/>
          <w:sz w:val="24"/>
          <w:szCs w:val="24"/>
        </w:rPr>
        <w:t>Ecological Research</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31</w:t>
      </w:r>
      <w:r w:rsidRPr="00301969">
        <w:rPr>
          <w:rFonts w:ascii="Times New Roman" w:hAnsi="Times New Roman" w:cs="Times New Roman"/>
          <w:noProof/>
          <w:sz w:val="24"/>
          <w:szCs w:val="24"/>
        </w:rPr>
        <w:t>(3), 289–305. doi: 10.1007/s11284-016-1340-4</w:t>
      </w:r>
    </w:p>
    <w:p w14:paraId="4A20C6D5" w14:textId="77777777" w:rsidR="00301969" w:rsidRPr="00301969" w:rsidRDefault="00301969" w:rsidP="00301969">
      <w:pPr>
        <w:widowControl w:val="0"/>
        <w:autoSpaceDE w:val="0"/>
        <w:autoSpaceDN w:val="0"/>
        <w:adjustRightInd w:val="0"/>
        <w:spacing w:after="0" w:line="480" w:lineRule="auto"/>
        <w:ind w:left="480" w:hanging="480"/>
        <w:rPr>
          <w:rFonts w:ascii="Times New Roman" w:hAnsi="Times New Roman" w:cs="Times New Roman"/>
          <w:noProof/>
          <w:sz w:val="24"/>
        </w:rPr>
      </w:pPr>
      <w:r w:rsidRPr="00301969">
        <w:rPr>
          <w:rFonts w:ascii="Times New Roman" w:hAnsi="Times New Roman" w:cs="Times New Roman"/>
          <w:noProof/>
          <w:sz w:val="24"/>
          <w:szCs w:val="24"/>
        </w:rPr>
        <w:t xml:space="preserve">Zipkin, E. F., Andrew Royle, J., Dawson, D. K., &amp; Bates, S. (2010). Multi-species occurrence models to evaluate the effects of conservation and management actions. </w:t>
      </w:r>
      <w:r w:rsidRPr="00301969">
        <w:rPr>
          <w:rFonts w:ascii="Times New Roman" w:hAnsi="Times New Roman" w:cs="Times New Roman"/>
          <w:i/>
          <w:iCs/>
          <w:noProof/>
          <w:sz w:val="24"/>
          <w:szCs w:val="24"/>
        </w:rPr>
        <w:t>Biological Conservation</w:t>
      </w:r>
      <w:r w:rsidRPr="00301969">
        <w:rPr>
          <w:rFonts w:ascii="Times New Roman" w:hAnsi="Times New Roman" w:cs="Times New Roman"/>
          <w:noProof/>
          <w:sz w:val="24"/>
          <w:szCs w:val="24"/>
        </w:rPr>
        <w:t xml:space="preserve">, </w:t>
      </w:r>
      <w:r w:rsidRPr="00301969">
        <w:rPr>
          <w:rFonts w:ascii="Times New Roman" w:hAnsi="Times New Roman" w:cs="Times New Roman"/>
          <w:i/>
          <w:iCs/>
          <w:noProof/>
          <w:sz w:val="24"/>
          <w:szCs w:val="24"/>
        </w:rPr>
        <w:t>143</w:t>
      </w:r>
      <w:r w:rsidRPr="00301969">
        <w:rPr>
          <w:rFonts w:ascii="Times New Roman" w:hAnsi="Times New Roman" w:cs="Times New Roman"/>
          <w:noProof/>
          <w:sz w:val="24"/>
          <w:szCs w:val="24"/>
        </w:rPr>
        <w:t>(2), 479–484. doi: 10.1016/j.biocon.2009.11.016</w:t>
      </w:r>
    </w:p>
    <w:p w14:paraId="7B41E94F" w14:textId="1492F458" w:rsidR="003A3273" w:rsidRDefault="00B12DCB" w:rsidP="006D7A73">
      <w:pPr>
        <w:spacing w:after="0" w:line="480" w:lineRule="auto"/>
        <w:contextualSpacing/>
        <w:rPr>
          <w:rFonts w:ascii="Times New Roman" w:hAnsi="Times New Roman" w:cs="Times New Roman"/>
          <w:b/>
          <w:bCs/>
          <w:sz w:val="24"/>
          <w:szCs w:val="24"/>
          <w:lang w:val="en-US"/>
        </w:rPr>
        <w:sectPr w:rsidR="003A3273" w:rsidSect="00367911">
          <w:pgSz w:w="11906" w:h="16838"/>
          <w:pgMar w:top="1417" w:right="1701" w:bottom="1417" w:left="1701" w:header="708" w:footer="708" w:gutter="0"/>
          <w:lnNumType w:countBy="1" w:restart="continuous"/>
          <w:cols w:space="708"/>
          <w:docGrid w:linePitch="360"/>
        </w:sectPr>
      </w:pPr>
      <w:r w:rsidRPr="00A04CE0">
        <w:rPr>
          <w:rFonts w:ascii="Times New Roman" w:hAnsi="Times New Roman" w:cs="Times New Roman"/>
          <w:b/>
          <w:bCs/>
          <w:sz w:val="24"/>
          <w:szCs w:val="24"/>
          <w:lang w:val="en-US"/>
        </w:rPr>
        <w:fldChar w:fldCharType="end"/>
      </w:r>
      <w:bookmarkEnd w:id="348"/>
    </w:p>
    <w:p w14:paraId="53112DD2" w14:textId="0E32FFFF" w:rsidR="003A3273" w:rsidRPr="004E3A58" w:rsidRDefault="003A3273" w:rsidP="004E3A58">
      <w:pPr>
        <w:spacing w:line="480" w:lineRule="auto"/>
        <w:rPr>
          <w:rFonts w:ascii="Times New Roman" w:hAnsi="Times New Roman" w:cs="Times New Roman"/>
          <w:sz w:val="24"/>
          <w:szCs w:val="22"/>
          <w:lang w:val="en-US"/>
        </w:rPr>
        <w:sectPr w:rsidR="003A3273" w:rsidRPr="004E3A58" w:rsidSect="00367911">
          <w:pgSz w:w="11906" w:h="16838"/>
          <w:pgMar w:top="1417" w:right="1701" w:bottom="1417" w:left="1701" w:header="708" w:footer="708" w:gutter="0"/>
          <w:lnNumType w:countBy="1" w:restart="continuous"/>
          <w:cols w:space="708"/>
          <w:docGrid w:linePitch="360"/>
        </w:sectPr>
      </w:pPr>
      <w:r w:rsidRPr="00986826">
        <w:rPr>
          <w:rFonts w:ascii="Times New Roman" w:hAnsi="Times New Roman" w:cs="Times New Roman"/>
          <w:sz w:val="24"/>
          <w:szCs w:val="24"/>
          <w:lang w:val="en-US"/>
        </w:rPr>
        <w:lastRenderedPageBreak/>
        <w:t xml:space="preserve"> </w:t>
      </w:r>
    </w:p>
    <w:p w14:paraId="5FA8DDA3" w14:textId="38E73862" w:rsidR="00E709A7" w:rsidRPr="00A04CE0" w:rsidRDefault="00E709A7" w:rsidP="004E3A58">
      <w:pPr>
        <w:spacing w:after="0" w:line="480" w:lineRule="auto"/>
        <w:contextualSpacing/>
        <w:rPr>
          <w:rFonts w:ascii="Times New Roman" w:hAnsi="Times New Roman" w:cs="Times New Roman"/>
          <w:b/>
          <w:bCs/>
          <w:sz w:val="24"/>
          <w:szCs w:val="24"/>
          <w:lang w:val="en-US"/>
        </w:rPr>
      </w:pPr>
    </w:p>
    <w:sectPr w:rsidR="00E709A7" w:rsidRPr="00A04CE0" w:rsidSect="004E3A58">
      <w:pgSz w:w="16838" w:h="11906" w:orient="landscape"/>
      <w:pgMar w:top="1701" w:right="1418" w:bottom="1701"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ine Richter" w:date="2021-01-07T15:59:00Z" w:initials="AR">
    <w:p w14:paraId="3FF2302A" w14:textId="3DE35F61"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First paragraph. The paragraph would have a better fit to the study question by focusing on the effect of imperfect detection on community measures, in contrast to the comparison between richness and abundance-weighted metrics (first half of the paragraph).</w:t>
      </w:r>
    </w:p>
  </w:comment>
  <w:comment w:id="3" w:author="Aline Richter" w:date="2021-01-06T14:56:00Z" w:initials="AR">
    <w:p w14:paraId="1515491A" w14:textId="09785213" w:rsidR="0058575A" w:rsidRPr="000A3500" w:rsidRDefault="0058575A">
      <w:pPr>
        <w:pStyle w:val="Textodecomentrio"/>
        <w:rPr>
          <w:lang w:val="en-US"/>
        </w:rPr>
      </w:pPr>
      <w:r>
        <w:rPr>
          <w:rStyle w:val="Refdecomentrio"/>
        </w:rPr>
        <w:annotationRef/>
      </w:r>
      <w:r w:rsidRPr="000A3500">
        <w:rPr>
          <w:color w:val="222222"/>
          <w:shd w:val="clear" w:color="auto" w:fill="FFFFFF"/>
          <w:lang w:val="en-US"/>
        </w:rPr>
        <w:t>Line 98. The faster species accumulation curves observed in canopies might also be related to taxonomical identity. DeVries et al. 2012 found that members of the tribe Satyrini in canopies had slower accumulation curves.</w:t>
      </w:r>
    </w:p>
  </w:comment>
  <w:comment w:id="4" w:author="Aline Richter" w:date="2021-01-06T15:09:00Z" w:initials="AR">
    <w:p w14:paraId="6FCD9F86" w14:textId="67BE1128"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101. Please, could you clarify the logic in this statement, implying that high flight mobility may lead to inaccurate individual counts? It seems to be the opposite, that low flight mobility leads to higher undetectability, thus, requiring long-term sampling.</w:t>
      </w:r>
    </w:p>
  </w:comment>
  <w:comment w:id="5" w:author="Aline Richter" w:date="2021-01-07T16:00:00Z" w:initials="AR">
    <w:p w14:paraId="4BD04313" w14:textId="3ACE4EAA"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115. Replace “observed pattern” with the actual measure/pattern (phylogenetic diversity?)</w:t>
      </w:r>
    </w:p>
  </w:comment>
  <w:comment w:id="10" w:author="Aline Richter" w:date="2021-01-07T16:00:00Z" w:initials="AR">
    <w:p w14:paraId="32EE3BCC" w14:textId="230B5025"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141. Abbreviation SU not necessary</w:t>
      </w:r>
    </w:p>
  </w:comment>
  <w:comment w:id="29" w:author="Aline Richter" w:date="2021-01-07T16:05:00Z" w:initials="AR">
    <w:p w14:paraId="1CA9C855" w14:textId="4D1D3249"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Code:</w:t>
      </w:r>
      <w:r w:rsidRPr="00032BFD">
        <w:rPr>
          <w:color w:val="222222"/>
          <w:lang w:val="en-US"/>
        </w:rPr>
        <w:br/>
      </w:r>
      <w:r w:rsidRPr="00032BFD">
        <w:rPr>
          <w:color w:val="222222"/>
          <w:lang w:val="en-US"/>
        </w:rPr>
        <w:br/>
      </w:r>
      <w:r w:rsidRPr="00032BFD">
        <w:rPr>
          <w:color w:val="222222"/>
          <w:shd w:val="clear" w:color="auto" w:fill="FFFFFF"/>
          <w:lang w:val="en-US"/>
        </w:rPr>
        <w:t>There is an important error in line:</w:t>
      </w:r>
      <w:r w:rsidRPr="00032BFD">
        <w:rPr>
          <w:color w:val="222222"/>
          <w:lang w:val="en-US"/>
        </w:rPr>
        <w:br/>
      </w:r>
      <w:r w:rsidRPr="00032BFD">
        <w:rPr>
          <w:color w:val="222222"/>
          <w:lang w:val="en-US"/>
        </w:rPr>
        <w:br/>
      </w:r>
      <w:proofErr w:type="spellStart"/>
      <w:r w:rsidRPr="00032BFD">
        <w:rPr>
          <w:color w:val="222222"/>
          <w:shd w:val="clear" w:color="auto" w:fill="FFFFFF"/>
          <w:lang w:val="en-US"/>
        </w:rPr>
        <w:t>alpha.und</w:t>
      </w:r>
      <w:proofErr w:type="spellEnd"/>
      <w:r w:rsidRPr="00032BFD">
        <w:rPr>
          <w:color w:val="222222"/>
          <w:shd w:val="clear" w:color="auto" w:fill="FFFFFF"/>
          <w:lang w:val="en-US"/>
        </w:rPr>
        <w:t xml:space="preserve">[k] ~ </w:t>
      </w:r>
      <w:proofErr w:type="spellStart"/>
      <w:r w:rsidRPr="00032BFD">
        <w:rPr>
          <w:color w:val="222222"/>
          <w:shd w:val="clear" w:color="auto" w:fill="FFFFFF"/>
          <w:lang w:val="en-US"/>
        </w:rPr>
        <w:t>dnorm</w:t>
      </w:r>
      <w:proofErr w:type="spellEnd"/>
      <w:r w:rsidRPr="00032BFD">
        <w:rPr>
          <w:color w:val="222222"/>
          <w:shd w:val="clear" w:color="auto" w:fill="FFFFFF"/>
          <w:lang w:val="en-US"/>
        </w:rPr>
        <w:t xml:space="preserve"> (</w:t>
      </w:r>
      <w:proofErr w:type="spellStart"/>
      <w:r w:rsidRPr="00032BFD">
        <w:rPr>
          <w:color w:val="222222"/>
          <w:shd w:val="clear" w:color="auto" w:fill="FFFFFF"/>
          <w:lang w:val="en-US"/>
        </w:rPr>
        <w:t>mu.alpha.can</w:t>
      </w:r>
      <w:proofErr w:type="spellEnd"/>
      <w:r w:rsidRPr="00032BFD">
        <w:rPr>
          <w:color w:val="222222"/>
          <w:shd w:val="clear" w:color="auto" w:fill="FFFFFF"/>
          <w:lang w:val="en-US"/>
        </w:rPr>
        <w:t xml:space="preserve">, </w:t>
      </w:r>
      <w:proofErr w:type="spellStart"/>
      <w:r w:rsidRPr="00032BFD">
        <w:rPr>
          <w:color w:val="222222"/>
          <w:shd w:val="clear" w:color="auto" w:fill="FFFFFF"/>
          <w:lang w:val="en-US"/>
        </w:rPr>
        <w:t>tau.alpha.can</w:t>
      </w:r>
      <w:proofErr w:type="spellEnd"/>
      <w:r w:rsidRPr="00032BFD">
        <w:rPr>
          <w:color w:val="222222"/>
          <w:shd w:val="clear" w:color="auto" w:fill="FFFFFF"/>
          <w:lang w:val="en-US"/>
        </w:rPr>
        <w:t>)</w:t>
      </w:r>
      <w:r w:rsidRPr="00032BFD">
        <w:rPr>
          <w:color w:val="222222"/>
          <w:lang w:val="en-US"/>
        </w:rPr>
        <w:br/>
      </w:r>
      <w:r w:rsidRPr="00032BFD">
        <w:rPr>
          <w:color w:val="222222"/>
          <w:lang w:val="en-US"/>
        </w:rPr>
        <w:br/>
      </w:r>
      <w:r w:rsidRPr="00032BFD">
        <w:rPr>
          <w:color w:val="222222"/>
          <w:shd w:val="clear" w:color="auto" w:fill="FFFFFF"/>
          <w:lang w:val="en-US"/>
        </w:rPr>
        <w:t>Using normal priors for detection before logit transformation can create informative priors that may bias the results towards finding non-existing differences between canopy and understory. To solve this issue, the authors can use a uniform prior for detection (0,1) as input to an inverse logit transformation (-inf, inf), and then add species variation on these values before logit transformation:</w:t>
      </w:r>
      <w:r w:rsidRPr="00032BFD">
        <w:rPr>
          <w:color w:val="222222"/>
          <w:lang w:val="en-US"/>
        </w:rPr>
        <w:br/>
      </w:r>
      <w:r w:rsidRPr="00032BFD">
        <w:rPr>
          <w:color w:val="222222"/>
          <w:lang w:val="en-US"/>
        </w:rPr>
        <w:br/>
      </w:r>
      <w:r w:rsidRPr="00032BFD">
        <w:rPr>
          <w:color w:val="222222"/>
          <w:shd w:val="clear" w:color="auto" w:fill="FFFFFF"/>
          <w:lang w:val="en-US"/>
        </w:rPr>
        <w:t>e.g.:</w:t>
      </w:r>
      <w:r w:rsidRPr="00032BFD">
        <w:rPr>
          <w:color w:val="222222"/>
          <w:lang w:val="en-US"/>
        </w:rPr>
        <w:br/>
      </w:r>
      <w:r w:rsidRPr="00032BFD">
        <w:rPr>
          <w:color w:val="222222"/>
          <w:lang w:val="en-US"/>
        </w:rPr>
        <w:br/>
      </w:r>
      <w:proofErr w:type="spellStart"/>
      <w:r w:rsidRPr="00032BFD">
        <w:rPr>
          <w:color w:val="222222"/>
          <w:shd w:val="clear" w:color="auto" w:fill="FFFFFF"/>
          <w:lang w:val="en-US"/>
        </w:rPr>
        <w:t>mu.alpha.can.pre</w:t>
      </w:r>
      <w:proofErr w:type="spellEnd"/>
      <w:r w:rsidRPr="00032BFD">
        <w:rPr>
          <w:color w:val="222222"/>
          <w:shd w:val="clear" w:color="auto" w:fill="FFFFFF"/>
          <w:lang w:val="en-US"/>
        </w:rPr>
        <w:t xml:space="preserve"> ~ </w:t>
      </w:r>
      <w:proofErr w:type="spellStart"/>
      <w:r w:rsidRPr="00032BFD">
        <w:rPr>
          <w:color w:val="222222"/>
          <w:shd w:val="clear" w:color="auto" w:fill="FFFFFF"/>
          <w:lang w:val="en-US"/>
        </w:rPr>
        <w:t>dunif</w:t>
      </w:r>
      <w:proofErr w:type="spellEnd"/>
      <w:r w:rsidRPr="00032BFD">
        <w:rPr>
          <w:color w:val="222222"/>
          <w:shd w:val="clear" w:color="auto" w:fill="FFFFFF"/>
          <w:lang w:val="en-US"/>
        </w:rPr>
        <w:t xml:space="preserve"> (0,1) # Detection can have any value between 0 and 1 with equal probability.</w:t>
      </w:r>
      <w:r w:rsidRPr="00032BFD">
        <w:rPr>
          <w:color w:val="222222"/>
          <w:lang w:val="en-US"/>
        </w:rPr>
        <w:br/>
      </w:r>
      <w:proofErr w:type="spellStart"/>
      <w:r w:rsidRPr="00032BFD">
        <w:rPr>
          <w:color w:val="222222"/>
          <w:shd w:val="clear" w:color="auto" w:fill="FFFFFF"/>
          <w:lang w:val="en-US"/>
        </w:rPr>
        <w:t>mu.alpha.can</w:t>
      </w:r>
      <w:proofErr w:type="spellEnd"/>
      <w:r w:rsidRPr="00032BFD">
        <w:rPr>
          <w:color w:val="222222"/>
          <w:shd w:val="clear" w:color="auto" w:fill="FFFFFF"/>
          <w:lang w:val="en-US"/>
        </w:rPr>
        <w:t xml:space="preserve"> &lt;- logit(</w:t>
      </w:r>
      <w:proofErr w:type="spellStart"/>
      <w:r w:rsidRPr="00032BFD">
        <w:rPr>
          <w:color w:val="222222"/>
          <w:shd w:val="clear" w:color="auto" w:fill="FFFFFF"/>
          <w:lang w:val="en-US"/>
        </w:rPr>
        <w:t>mu.alpha.can.pre</w:t>
      </w:r>
      <w:proofErr w:type="spellEnd"/>
      <w:r w:rsidRPr="00032BFD">
        <w:rPr>
          <w:color w:val="222222"/>
          <w:shd w:val="clear" w:color="auto" w:fill="FFFFFF"/>
          <w:lang w:val="en-US"/>
        </w:rPr>
        <w:t>) # Inverse logit – values from -inf to inf as in norm</w:t>
      </w:r>
    </w:p>
  </w:comment>
  <w:comment w:id="179" w:author="Aline Richter" w:date="2021-01-07T16:01:00Z" w:initials="AR">
    <w:p w14:paraId="0318E529" w14:textId="249C24BE"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183. Standardize the abbreviation to detection (used “rho” in results)</w:t>
      </w:r>
    </w:p>
  </w:comment>
  <w:comment w:id="311" w:author="Aline Richter" w:date="2021-01-07T16:03:00Z" w:initials="AR">
    <w:p w14:paraId="66D09AFF" w14:textId="54375412"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219 – 226. Explain if these analyses have used Bayesian models and, if so, how you interpreted the coefficients.</w:t>
      </w:r>
    </w:p>
  </w:comment>
  <w:comment w:id="319" w:author="Aline Richter" w:date="2021-01-06T15:10:00Z" w:initials="AR">
    <w:p w14:paraId="653306A8" w14:textId="1C5CFB46"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245. Does the matrix containing species traits account for variability when more than one specimen was measured? Or does the matrix in such cases depict median values?</w:t>
      </w:r>
    </w:p>
  </w:comment>
  <w:comment w:id="322" w:author="Aline Richter" w:date="2021-01-06T15:10:00Z" w:initials="AR">
    <w:p w14:paraId="4D3F97A4" w14:textId="77777777" w:rsidR="00E96FBF" w:rsidRPr="0037089A" w:rsidRDefault="00E96FBF" w:rsidP="00E96FBF">
      <w:pPr>
        <w:pStyle w:val="Textodecomentrio"/>
        <w:rPr>
          <w:lang w:val="en-US"/>
        </w:rPr>
      </w:pPr>
      <w:r>
        <w:rPr>
          <w:rStyle w:val="Refdecomentrio"/>
        </w:rPr>
        <w:annotationRef/>
      </w:r>
      <w:r w:rsidRPr="0037089A">
        <w:rPr>
          <w:color w:val="222222"/>
          <w:shd w:val="clear" w:color="auto" w:fill="FFFFFF"/>
          <w:lang w:val="en-US"/>
        </w:rPr>
        <w:t>Line 250. Does the R function also calculate phylogenetic diversity from non-</w:t>
      </w:r>
      <w:proofErr w:type="spellStart"/>
      <w:r w:rsidRPr="0037089A">
        <w:rPr>
          <w:color w:val="222222"/>
          <w:shd w:val="clear" w:color="auto" w:fill="FFFFFF"/>
          <w:lang w:val="en-US"/>
        </w:rPr>
        <w:t>ultrametric</w:t>
      </w:r>
      <w:proofErr w:type="spellEnd"/>
      <w:r w:rsidRPr="0037089A">
        <w:rPr>
          <w:color w:val="222222"/>
          <w:shd w:val="clear" w:color="auto" w:fill="FFFFFF"/>
          <w:lang w:val="en-US"/>
        </w:rPr>
        <w:t xml:space="preserve"> trees? Also, how are the phylogenetic and functional true diversities estimated? I believe these do not assume that a missing lineage is out of the sampled ones, i.e., out of the 35 sampled species in your case.</w:t>
      </w:r>
    </w:p>
  </w:comment>
  <w:comment w:id="326" w:author="Aline Richter" w:date="2021-01-07T16:04:00Z" w:initials="AR">
    <w:p w14:paraId="08AF1499" w14:textId="7F8AA8FB"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248. “permutations/runs” not explained before.</w:t>
      </w:r>
    </w:p>
  </w:comment>
  <w:comment w:id="328" w:author="Aline Richter" w:date="2021-01-07T16:02:00Z" w:initials="AR">
    <w:p w14:paraId="73002722" w14:textId="31CA5CFA" w:rsidR="0058575A" w:rsidRPr="00FD3D1B" w:rsidRDefault="0058575A">
      <w:pPr>
        <w:pStyle w:val="Textodecomentrio"/>
        <w:rPr>
          <w:lang w:val="en-US"/>
        </w:rPr>
      </w:pPr>
      <w:r>
        <w:rPr>
          <w:rStyle w:val="Refdecomentrio"/>
        </w:rPr>
        <w:annotationRef/>
      </w:r>
      <w:r w:rsidRPr="00032BFD">
        <w:rPr>
          <w:color w:val="222222"/>
          <w:shd w:val="clear" w:color="auto" w:fill="FFFFFF"/>
          <w:lang w:val="en-US"/>
        </w:rPr>
        <w:t xml:space="preserve">Include a paragraph justifying the use of null models. Bayesian statistics do not make use of null models. </w:t>
      </w:r>
      <w:r w:rsidRPr="00FD3D1B">
        <w:rPr>
          <w:color w:val="222222"/>
          <w:shd w:val="clear" w:color="auto" w:fill="FFFFFF"/>
          <w:lang w:val="en-US"/>
        </w:rPr>
        <w:t>Mixing Frequentist and Bayesian statistics needs proper justification.</w:t>
      </w:r>
    </w:p>
  </w:comment>
  <w:comment w:id="337" w:author="Aline Richter" w:date="2021-01-06T15:10:00Z" w:initials="AR">
    <w:p w14:paraId="252581BA" w14:textId="21846824"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250. Does the R function also calculate phylogenetic diversity from non-</w:t>
      </w:r>
      <w:proofErr w:type="spellStart"/>
      <w:r w:rsidRPr="0037089A">
        <w:rPr>
          <w:color w:val="222222"/>
          <w:shd w:val="clear" w:color="auto" w:fill="FFFFFF"/>
          <w:lang w:val="en-US"/>
        </w:rPr>
        <w:t>ultrametric</w:t>
      </w:r>
      <w:proofErr w:type="spellEnd"/>
      <w:r w:rsidRPr="0037089A">
        <w:rPr>
          <w:color w:val="222222"/>
          <w:shd w:val="clear" w:color="auto" w:fill="FFFFFF"/>
          <w:lang w:val="en-US"/>
        </w:rPr>
        <w:t xml:space="preserve"> trees? Also, how are the phylogenetic and functional true diversities estimated? I believe these do not assume that a missing lineage is out of the sampled ones, i.e., out of the 35 sampled species in your case.</w:t>
      </w:r>
    </w:p>
  </w:comment>
  <w:comment w:id="340" w:author="Aline Richter" w:date="2021-01-07T16:04:00Z" w:initials="AR">
    <w:p w14:paraId="0088F60A" w14:textId="0168A212" w:rsidR="0058575A" w:rsidRPr="00032BFD" w:rsidRDefault="0058575A">
      <w:pPr>
        <w:pStyle w:val="Textodecomentrio"/>
        <w:rPr>
          <w:lang w:val="en-US"/>
        </w:rPr>
      </w:pPr>
      <w:r>
        <w:rPr>
          <w:rStyle w:val="Refdecomentrio"/>
        </w:rPr>
        <w:annotationRef/>
      </w:r>
      <w:r w:rsidRPr="00032BFD">
        <w:rPr>
          <w:color w:val="222222"/>
          <w:shd w:val="clear" w:color="auto" w:fill="FFFFFF"/>
          <w:lang w:val="en-US"/>
        </w:rPr>
        <w:t>l. 255-257; 259-260. Use the criteria to be defined in methods to state that a difference exists or not.</w:t>
      </w:r>
    </w:p>
  </w:comment>
  <w:comment w:id="341" w:author="Aline Richter" w:date="2021-01-06T15:11:00Z" w:initials="AR">
    <w:p w14:paraId="24D4380B" w14:textId="0AC76D3D"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265. Could you please state which species is the exception?</w:t>
      </w:r>
    </w:p>
  </w:comment>
  <w:comment w:id="342" w:author="Aline Richter" w:date="2021-01-06T15:11:00Z" w:initials="AR">
    <w:p w14:paraId="5E68FD3C" w14:textId="266CD0DB"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271. Also, here, what are the identities of the 2 species that had lower than expected abundances under higher temperatures?</w:t>
      </w:r>
    </w:p>
  </w:comment>
  <w:comment w:id="343" w:author="Aline Richter" w:date="2021-01-06T15:11:00Z" w:initials="AR">
    <w:p w14:paraId="54CEAD92" w14:textId="6E958CD8"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273. Is this exceptional species one of the two species having lower than expected abundances under high temperatures?</w:t>
      </w:r>
    </w:p>
  </w:comment>
  <w:comment w:id="344" w:author="Aline Richter" w:date="2021-01-06T15:13:00Z" w:initials="AR">
    <w:p w14:paraId="3FF39782" w14:textId="03282208"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280. It seems that the positive effect for abdomen mass on detection probability in the understory might be driven by an outlier (bottom left in panel 3b). I am also curious about the identity of this species.</w:t>
      </w:r>
    </w:p>
  </w:comment>
  <w:comment w:id="345" w:author="Aline Richter" w:date="2021-01-06T15:14:00Z" w:initials="AR">
    <w:p w14:paraId="789591FB" w14:textId="72D0BE07"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 xml:space="preserve">Lines 322-323. This might be an overstatement. The investment in reproduction (measured as abdominal mass) might not be related to habitat, in this case, understory, but to species traits such as those involved in </w:t>
      </w:r>
      <w:proofErr w:type="spellStart"/>
      <w:r w:rsidRPr="0037089A">
        <w:rPr>
          <w:color w:val="222222"/>
          <w:shd w:val="clear" w:color="auto" w:fill="FFFFFF"/>
          <w:lang w:val="en-US"/>
        </w:rPr>
        <w:t>defence</w:t>
      </w:r>
      <w:proofErr w:type="spellEnd"/>
      <w:r w:rsidRPr="0037089A">
        <w:rPr>
          <w:color w:val="222222"/>
          <w:shd w:val="clear" w:color="auto" w:fill="FFFFFF"/>
          <w:lang w:val="en-US"/>
        </w:rPr>
        <w:t>: toxic/unpalatable butterflies vs. butterflies that rely more on flight (thoracic) muscles to avoid predation</w:t>
      </w:r>
    </w:p>
  </w:comment>
  <w:comment w:id="346" w:author="Aline Richter" w:date="2021-01-06T15:14:00Z" w:initials="AR">
    <w:p w14:paraId="2FCCE07B" w14:textId="7C374B22"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334. Would the dissimilar results on biased diversity measures between this and previous studies (birds and plants) be related to sampling strategies (using baits instead of opportunistic catches) and sampling length rather than particularities of each taxon?</w:t>
      </w:r>
    </w:p>
  </w:comment>
  <w:comment w:id="347" w:author="Aline Richter" w:date="2021-01-06T15:15:00Z" w:initials="AR">
    <w:p w14:paraId="0E3F6B5C" w14:textId="7B9B14C9" w:rsidR="0058575A" w:rsidRPr="0037089A" w:rsidRDefault="0058575A">
      <w:pPr>
        <w:pStyle w:val="Textodecomentrio"/>
        <w:rPr>
          <w:lang w:val="en-US"/>
        </w:rPr>
      </w:pPr>
      <w:r>
        <w:rPr>
          <w:rStyle w:val="Refdecomentrio"/>
        </w:rPr>
        <w:annotationRef/>
      </w:r>
      <w:r w:rsidRPr="0037089A">
        <w:rPr>
          <w:color w:val="222222"/>
          <w:shd w:val="clear" w:color="auto" w:fill="FFFFFF"/>
          <w:lang w:val="en-US"/>
        </w:rPr>
        <w:t>Line 364. What does “robust sampling designs” imply? More sampling effort/traps/people per sampling unit, or more sampling occasions, or long-term samplings?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F2302A" w15:done="0"/>
  <w15:commentEx w15:paraId="1515491A" w15:done="0"/>
  <w15:commentEx w15:paraId="6FCD9F86" w15:done="0"/>
  <w15:commentEx w15:paraId="4BD04313" w15:done="0"/>
  <w15:commentEx w15:paraId="32EE3BCC" w15:done="0"/>
  <w15:commentEx w15:paraId="1CA9C855" w15:done="0"/>
  <w15:commentEx w15:paraId="0318E529" w15:done="0"/>
  <w15:commentEx w15:paraId="66D09AFF" w15:done="0"/>
  <w15:commentEx w15:paraId="653306A8" w15:done="0"/>
  <w15:commentEx w15:paraId="4D3F97A4" w15:done="0"/>
  <w15:commentEx w15:paraId="08AF1499" w15:done="0"/>
  <w15:commentEx w15:paraId="73002722" w15:done="0"/>
  <w15:commentEx w15:paraId="252581BA" w15:done="0"/>
  <w15:commentEx w15:paraId="0088F60A" w15:done="0"/>
  <w15:commentEx w15:paraId="24D4380B" w15:done="0"/>
  <w15:commentEx w15:paraId="5E68FD3C" w15:done="0"/>
  <w15:commentEx w15:paraId="54CEAD92" w15:done="0"/>
  <w15:commentEx w15:paraId="3FF39782" w15:done="0"/>
  <w15:commentEx w15:paraId="789591FB" w15:done="0"/>
  <w15:commentEx w15:paraId="2FCCE07B" w15:done="0"/>
  <w15:commentEx w15:paraId="0E3F6B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1AE61" w16cex:dateUtc="2021-01-07T18:59:00Z"/>
  <w16cex:commentExtensible w16cex:durableId="23A04E23" w16cex:dateUtc="2021-01-06T17:56:00Z"/>
  <w16cex:commentExtensible w16cex:durableId="23A0511D" w16cex:dateUtc="2021-01-06T18:09:00Z"/>
  <w16cex:commentExtensible w16cex:durableId="23A1AE85" w16cex:dateUtc="2021-01-07T19:00:00Z"/>
  <w16cex:commentExtensible w16cex:durableId="23A1AEA6" w16cex:dateUtc="2021-01-07T19:00:00Z"/>
  <w16cex:commentExtensible w16cex:durableId="23A1AFE1" w16cex:dateUtc="2021-01-07T19:05:00Z"/>
  <w16cex:commentExtensible w16cex:durableId="23A1AEBD" w16cex:dateUtc="2021-01-07T19:01:00Z"/>
  <w16cex:commentExtensible w16cex:durableId="23A1AF5C" w16cex:dateUtc="2021-01-07T19:03:00Z"/>
  <w16cex:commentExtensible w16cex:durableId="23A05152" w16cex:dateUtc="2021-01-06T18:10:00Z"/>
  <w16cex:commentExtensible w16cex:durableId="241F1209" w16cex:dateUtc="2021-01-06T18:10:00Z"/>
  <w16cex:commentExtensible w16cex:durableId="23A1AF73" w16cex:dateUtc="2021-01-07T19:04:00Z"/>
  <w16cex:commentExtensible w16cex:durableId="23A1AF23" w16cex:dateUtc="2021-01-07T19:02:00Z"/>
  <w16cex:commentExtensible w16cex:durableId="23A0516B" w16cex:dateUtc="2021-01-06T18:10:00Z"/>
  <w16cex:commentExtensible w16cex:durableId="23A1AF9C" w16cex:dateUtc="2021-01-07T19:04:00Z"/>
  <w16cex:commentExtensible w16cex:durableId="23A05185" w16cex:dateUtc="2021-01-06T18:11:00Z"/>
  <w16cex:commentExtensible w16cex:durableId="23A05191" w16cex:dateUtc="2021-01-06T18:11:00Z"/>
  <w16cex:commentExtensible w16cex:durableId="23A051A1" w16cex:dateUtc="2021-01-06T18:11:00Z"/>
  <w16cex:commentExtensible w16cex:durableId="23A0521F" w16cex:dateUtc="2021-01-06T18:13:00Z"/>
  <w16cex:commentExtensible w16cex:durableId="23A0523A" w16cex:dateUtc="2021-01-06T18:14:00Z"/>
  <w16cex:commentExtensible w16cex:durableId="23A05259" w16cex:dateUtc="2021-01-06T18:14:00Z"/>
  <w16cex:commentExtensible w16cex:durableId="23A05289" w16cex:dateUtc="2021-01-06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F2302A" w16cid:durableId="23A1AE61"/>
  <w16cid:commentId w16cid:paraId="1515491A" w16cid:durableId="23A04E23"/>
  <w16cid:commentId w16cid:paraId="6FCD9F86" w16cid:durableId="23A0511D"/>
  <w16cid:commentId w16cid:paraId="4BD04313" w16cid:durableId="23A1AE85"/>
  <w16cid:commentId w16cid:paraId="32EE3BCC" w16cid:durableId="23A1AEA6"/>
  <w16cid:commentId w16cid:paraId="1CA9C855" w16cid:durableId="23A1AFE1"/>
  <w16cid:commentId w16cid:paraId="0318E529" w16cid:durableId="23A1AEBD"/>
  <w16cid:commentId w16cid:paraId="66D09AFF" w16cid:durableId="23A1AF5C"/>
  <w16cid:commentId w16cid:paraId="653306A8" w16cid:durableId="23A05152"/>
  <w16cid:commentId w16cid:paraId="4D3F97A4" w16cid:durableId="241F1209"/>
  <w16cid:commentId w16cid:paraId="08AF1499" w16cid:durableId="23A1AF73"/>
  <w16cid:commentId w16cid:paraId="73002722" w16cid:durableId="23A1AF23"/>
  <w16cid:commentId w16cid:paraId="252581BA" w16cid:durableId="23A0516B"/>
  <w16cid:commentId w16cid:paraId="0088F60A" w16cid:durableId="23A1AF9C"/>
  <w16cid:commentId w16cid:paraId="24D4380B" w16cid:durableId="23A05185"/>
  <w16cid:commentId w16cid:paraId="5E68FD3C" w16cid:durableId="23A05191"/>
  <w16cid:commentId w16cid:paraId="54CEAD92" w16cid:durableId="23A051A1"/>
  <w16cid:commentId w16cid:paraId="3FF39782" w16cid:durableId="23A0521F"/>
  <w16cid:commentId w16cid:paraId="789591FB" w16cid:durableId="23A0523A"/>
  <w16cid:commentId w16cid:paraId="2FCCE07B" w16cid:durableId="23A05259"/>
  <w16cid:commentId w16cid:paraId="0E3F6B5C" w16cid:durableId="23A05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44532" w14:textId="77777777" w:rsidR="00E06C0B" w:rsidRDefault="00E06C0B" w:rsidP="007372B2">
      <w:pPr>
        <w:spacing w:after="0" w:line="240" w:lineRule="auto"/>
      </w:pPr>
      <w:r>
        <w:separator/>
      </w:r>
    </w:p>
  </w:endnote>
  <w:endnote w:type="continuationSeparator" w:id="0">
    <w:p w14:paraId="1C414FEC" w14:textId="77777777" w:rsidR="00E06C0B" w:rsidRDefault="00E06C0B" w:rsidP="0073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AB952" w14:textId="77777777" w:rsidR="00E06C0B" w:rsidRDefault="00E06C0B" w:rsidP="007372B2">
      <w:pPr>
        <w:spacing w:after="0" w:line="240" w:lineRule="auto"/>
      </w:pPr>
      <w:r>
        <w:separator/>
      </w:r>
    </w:p>
  </w:footnote>
  <w:footnote w:type="continuationSeparator" w:id="0">
    <w:p w14:paraId="0F0EBA75" w14:textId="77777777" w:rsidR="00E06C0B" w:rsidRDefault="00E06C0B" w:rsidP="0073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130669"/>
      <w:docPartObj>
        <w:docPartGallery w:val="Page Numbers (Top of Page)"/>
        <w:docPartUnique/>
      </w:docPartObj>
    </w:sdtPr>
    <w:sdtEndPr>
      <w:rPr>
        <w:rFonts w:ascii="Times New Roman" w:hAnsi="Times New Roman" w:cs="Times New Roman"/>
        <w:sz w:val="24"/>
        <w:szCs w:val="22"/>
      </w:rPr>
    </w:sdtEndPr>
    <w:sdtContent>
      <w:p w14:paraId="624D9A66" w14:textId="0204DC01" w:rsidR="0058575A" w:rsidRPr="00367911" w:rsidRDefault="0058575A">
        <w:pPr>
          <w:pStyle w:val="Cabealho"/>
          <w:jc w:val="right"/>
          <w:rPr>
            <w:rFonts w:ascii="Times New Roman" w:hAnsi="Times New Roman" w:cs="Times New Roman"/>
            <w:sz w:val="24"/>
            <w:szCs w:val="22"/>
          </w:rPr>
        </w:pPr>
        <w:r w:rsidRPr="00367911">
          <w:rPr>
            <w:rFonts w:ascii="Times New Roman" w:hAnsi="Times New Roman" w:cs="Times New Roman"/>
            <w:sz w:val="24"/>
            <w:szCs w:val="22"/>
          </w:rPr>
          <w:fldChar w:fldCharType="begin"/>
        </w:r>
        <w:r w:rsidRPr="00367911">
          <w:rPr>
            <w:rFonts w:ascii="Times New Roman" w:hAnsi="Times New Roman" w:cs="Times New Roman"/>
            <w:sz w:val="24"/>
            <w:szCs w:val="22"/>
          </w:rPr>
          <w:instrText>PAGE   \* MERGEFORMAT</w:instrText>
        </w:r>
        <w:r w:rsidRPr="00367911">
          <w:rPr>
            <w:rFonts w:ascii="Times New Roman" w:hAnsi="Times New Roman" w:cs="Times New Roman"/>
            <w:sz w:val="24"/>
            <w:szCs w:val="22"/>
          </w:rPr>
          <w:fldChar w:fldCharType="separate"/>
        </w:r>
        <w:r w:rsidRPr="00367911">
          <w:rPr>
            <w:rFonts w:ascii="Times New Roman" w:hAnsi="Times New Roman" w:cs="Times New Roman"/>
            <w:sz w:val="24"/>
            <w:szCs w:val="22"/>
          </w:rPr>
          <w:t>2</w:t>
        </w:r>
        <w:r w:rsidRPr="00367911">
          <w:rPr>
            <w:rFonts w:ascii="Times New Roman" w:hAnsi="Times New Roman" w:cs="Times New Roman"/>
            <w:sz w:val="24"/>
            <w:szCs w:val="22"/>
          </w:rPr>
          <w:fldChar w:fldCharType="end"/>
        </w:r>
      </w:p>
    </w:sdtContent>
  </w:sdt>
  <w:p w14:paraId="6A56FC6B" w14:textId="77777777" w:rsidR="0058575A" w:rsidRDefault="005857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5013B"/>
    <w:multiLevelType w:val="multilevel"/>
    <w:tmpl w:val="C96CD9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33E5B5C"/>
    <w:multiLevelType w:val="multilevel"/>
    <w:tmpl w:val="6778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A172B"/>
    <w:multiLevelType w:val="multilevel"/>
    <w:tmpl w:val="0416001F"/>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3" w15:restartNumberingAfterBreak="0">
    <w:nsid w:val="72847511"/>
    <w:multiLevelType w:val="hybridMultilevel"/>
    <w:tmpl w:val="A62EA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ne Richter">
    <w15:presenceInfo w15:providerId="None" w15:userId="Aline Rich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25"/>
    <w:rsid w:val="0000756C"/>
    <w:rsid w:val="00010816"/>
    <w:rsid w:val="00011B51"/>
    <w:rsid w:val="00016662"/>
    <w:rsid w:val="00017834"/>
    <w:rsid w:val="000212B7"/>
    <w:rsid w:val="00021336"/>
    <w:rsid w:val="000220E9"/>
    <w:rsid w:val="00023C6C"/>
    <w:rsid w:val="0002457E"/>
    <w:rsid w:val="00025952"/>
    <w:rsid w:val="00032BFD"/>
    <w:rsid w:val="00034CA0"/>
    <w:rsid w:val="00035727"/>
    <w:rsid w:val="000368CC"/>
    <w:rsid w:val="00037F40"/>
    <w:rsid w:val="0004276A"/>
    <w:rsid w:val="000446AE"/>
    <w:rsid w:val="00045D67"/>
    <w:rsid w:val="0004688A"/>
    <w:rsid w:val="00050172"/>
    <w:rsid w:val="00051369"/>
    <w:rsid w:val="00056134"/>
    <w:rsid w:val="00062700"/>
    <w:rsid w:val="00063E87"/>
    <w:rsid w:val="00064B86"/>
    <w:rsid w:val="0007017A"/>
    <w:rsid w:val="00071D79"/>
    <w:rsid w:val="00073D95"/>
    <w:rsid w:val="00073E7B"/>
    <w:rsid w:val="00077927"/>
    <w:rsid w:val="000815F1"/>
    <w:rsid w:val="00081C3E"/>
    <w:rsid w:val="00082C73"/>
    <w:rsid w:val="0009083A"/>
    <w:rsid w:val="00091059"/>
    <w:rsid w:val="0009206F"/>
    <w:rsid w:val="00092A93"/>
    <w:rsid w:val="000949A3"/>
    <w:rsid w:val="000958B6"/>
    <w:rsid w:val="000A0323"/>
    <w:rsid w:val="000A3500"/>
    <w:rsid w:val="000A3F58"/>
    <w:rsid w:val="000B1D78"/>
    <w:rsid w:val="000C09F5"/>
    <w:rsid w:val="000C0D31"/>
    <w:rsid w:val="000C74E8"/>
    <w:rsid w:val="000C751B"/>
    <w:rsid w:val="000C787A"/>
    <w:rsid w:val="000C7C80"/>
    <w:rsid w:val="000D1E54"/>
    <w:rsid w:val="000D4C12"/>
    <w:rsid w:val="000D4C8E"/>
    <w:rsid w:val="000D51D8"/>
    <w:rsid w:val="000E39CA"/>
    <w:rsid w:val="000E5415"/>
    <w:rsid w:val="000F2428"/>
    <w:rsid w:val="000F3571"/>
    <w:rsid w:val="000F408B"/>
    <w:rsid w:val="000F5102"/>
    <w:rsid w:val="000F5685"/>
    <w:rsid w:val="000F5AB2"/>
    <w:rsid w:val="000F5AF9"/>
    <w:rsid w:val="00100018"/>
    <w:rsid w:val="001052EF"/>
    <w:rsid w:val="0011017D"/>
    <w:rsid w:val="0011269C"/>
    <w:rsid w:val="001158EB"/>
    <w:rsid w:val="00121605"/>
    <w:rsid w:val="0012170B"/>
    <w:rsid w:val="00123C94"/>
    <w:rsid w:val="001262DA"/>
    <w:rsid w:val="00126D03"/>
    <w:rsid w:val="00127419"/>
    <w:rsid w:val="00127AE2"/>
    <w:rsid w:val="00131D4A"/>
    <w:rsid w:val="00133391"/>
    <w:rsid w:val="00135284"/>
    <w:rsid w:val="0013668F"/>
    <w:rsid w:val="00136E8C"/>
    <w:rsid w:val="00137CBF"/>
    <w:rsid w:val="001403F2"/>
    <w:rsid w:val="001405CA"/>
    <w:rsid w:val="00140655"/>
    <w:rsid w:val="001474E8"/>
    <w:rsid w:val="00147C47"/>
    <w:rsid w:val="00150A36"/>
    <w:rsid w:val="00163535"/>
    <w:rsid w:val="00164428"/>
    <w:rsid w:val="001709DB"/>
    <w:rsid w:val="00170B07"/>
    <w:rsid w:val="00170C0A"/>
    <w:rsid w:val="00171B13"/>
    <w:rsid w:val="00175B4C"/>
    <w:rsid w:val="00175FA7"/>
    <w:rsid w:val="00176878"/>
    <w:rsid w:val="001820C7"/>
    <w:rsid w:val="00183541"/>
    <w:rsid w:val="0018493E"/>
    <w:rsid w:val="00187D44"/>
    <w:rsid w:val="001904F8"/>
    <w:rsid w:val="00193B26"/>
    <w:rsid w:val="001974BE"/>
    <w:rsid w:val="00197934"/>
    <w:rsid w:val="001979BE"/>
    <w:rsid w:val="001A04EB"/>
    <w:rsid w:val="001A390C"/>
    <w:rsid w:val="001A5783"/>
    <w:rsid w:val="001A657E"/>
    <w:rsid w:val="001A676B"/>
    <w:rsid w:val="001A70CA"/>
    <w:rsid w:val="001B1BB3"/>
    <w:rsid w:val="001B2B19"/>
    <w:rsid w:val="001B3010"/>
    <w:rsid w:val="001B3572"/>
    <w:rsid w:val="001B382F"/>
    <w:rsid w:val="001B66EA"/>
    <w:rsid w:val="001B7B8F"/>
    <w:rsid w:val="001B7C2E"/>
    <w:rsid w:val="001B7CA4"/>
    <w:rsid w:val="001C1E89"/>
    <w:rsid w:val="001C5748"/>
    <w:rsid w:val="001D17D4"/>
    <w:rsid w:val="001D1DC4"/>
    <w:rsid w:val="001D1EE6"/>
    <w:rsid w:val="001D2518"/>
    <w:rsid w:val="001D4413"/>
    <w:rsid w:val="001D6D50"/>
    <w:rsid w:val="001D7300"/>
    <w:rsid w:val="001E6B98"/>
    <w:rsid w:val="001E71E2"/>
    <w:rsid w:val="001F4905"/>
    <w:rsid w:val="002002A6"/>
    <w:rsid w:val="00200F4F"/>
    <w:rsid w:val="002030EA"/>
    <w:rsid w:val="0020729B"/>
    <w:rsid w:val="00210434"/>
    <w:rsid w:val="0021219E"/>
    <w:rsid w:val="002123B1"/>
    <w:rsid w:val="002160A5"/>
    <w:rsid w:val="00217C37"/>
    <w:rsid w:val="0022023C"/>
    <w:rsid w:val="00220B74"/>
    <w:rsid w:val="002238BE"/>
    <w:rsid w:val="00224699"/>
    <w:rsid w:val="00225503"/>
    <w:rsid w:val="00226CA7"/>
    <w:rsid w:val="0022705F"/>
    <w:rsid w:val="00231542"/>
    <w:rsid w:val="002322AB"/>
    <w:rsid w:val="002356CE"/>
    <w:rsid w:val="00236F81"/>
    <w:rsid w:val="0023701D"/>
    <w:rsid w:val="00242A30"/>
    <w:rsid w:val="00243073"/>
    <w:rsid w:val="002438A8"/>
    <w:rsid w:val="00244E36"/>
    <w:rsid w:val="00247152"/>
    <w:rsid w:val="00250B7C"/>
    <w:rsid w:val="00251348"/>
    <w:rsid w:val="002537C0"/>
    <w:rsid w:val="00253BBC"/>
    <w:rsid w:val="0025647A"/>
    <w:rsid w:val="00256FCB"/>
    <w:rsid w:val="00261891"/>
    <w:rsid w:val="00261EC2"/>
    <w:rsid w:val="00261FC2"/>
    <w:rsid w:val="002626F8"/>
    <w:rsid w:val="00263912"/>
    <w:rsid w:val="002639F1"/>
    <w:rsid w:val="002644BF"/>
    <w:rsid w:val="002730DF"/>
    <w:rsid w:val="002740C3"/>
    <w:rsid w:val="002777A8"/>
    <w:rsid w:val="002803A6"/>
    <w:rsid w:val="002807B8"/>
    <w:rsid w:val="00283905"/>
    <w:rsid w:val="00284303"/>
    <w:rsid w:val="002849C8"/>
    <w:rsid w:val="0028584F"/>
    <w:rsid w:val="00286289"/>
    <w:rsid w:val="002904F9"/>
    <w:rsid w:val="0029360A"/>
    <w:rsid w:val="002938F7"/>
    <w:rsid w:val="00294B68"/>
    <w:rsid w:val="00295292"/>
    <w:rsid w:val="00297340"/>
    <w:rsid w:val="002A26E4"/>
    <w:rsid w:val="002A2A6D"/>
    <w:rsid w:val="002A4119"/>
    <w:rsid w:val="002A5621"/>
    <w:rsid w:val="002A59A4"/>
    <w:rsid w:val="002B0052"/>
    <w:rsid w:val="002B1A33"/>
    <w:rsid w:val="002B4787"/>
    <w:rsid w:val="002B6036"/>
    <w:rsid w:val="002B7C0D"/>
    <w:rsid w:val="002C2146"/>
    <w:rsid w:val="002C2183"/>
    <w:rsid w:val="002C27DC"/>
    <w:rsid w:val="002C6D2E"/>
    <w:rsid w:val="002C6E9E"/>
    <w:rsid w:val="002C79BE"/>
    <w:rsid w:val="002D45AF"/>
    <w:rsid w:val="002D73DB"/>
    <w:rsid w:val="002E204A"/>
    <w:rsid w:val="002E3FD0"/>
    <w:rsid w:val="002E5D97"/>
    <w:rsid w:val="002E72AF"/>
    <w:rsid w:val="002F38FD"/>
    <w:rsid w:val="003007F5"/>
    <w:rsid w:val="0030165D"/>
    <w:rsid w:val="00301969"/>
    <w:rsid w:val="00310009"/>
    <w:rsid w:val="00311F59"/>
    <w:rsid w:val="0032266F"/>
    <w:rsid w:val="00323D3C"/>
    <w:rsid w:val="00326286"/>
    <w:rsid w:val="003264F5"/>
    <w:rsid w:val="00327E19"/>
    <w:rsid w:val="00330C05"/>
    <w:rsid w:val="00331496"/>
    <w:rsid w:val="00334C48"/>
    <w:rsid w:val="00340E03"/>
    <w:rsid w:val="00342196"/>
    <w:rsid w:val="00343AC6"/>
    <w:rsid w:val="00344AB3"/>
    <w:rsid w:val="00345118"/>
    <w:rsid w:val="0034595F"/>
    <w:rsid w:val="00356C30"/>
    <w:rsid w:val="00360DFE"/>
    <w:rsid w:val="0036380C"/>
    <w:rsid w:val="0036707B"/>
    <w:rsid w:val="00367911"/>
    <w:rsid w:val="0037016C"/>
    <w:rsid w:val="0037089A"/>
    <w:rsid w:val="003727EE"/>
    <w:rsid w:val="00374C12"/>
    <w:rsid w:val="00375045"/>
    <w:rsid w:val="00375655"/>
    <w:rsid w:val="00376823"/>
    <w:rsid w:val="00382D02"/>
    <w:rsid w:val="0038312F"/>
    <w:rsid w:val="00385491"/>
    <w:rsid w:val="00385EAC"/>
    <w:rsid w:val="0039395C"/>
    <w:rsid w:val="00394A31"/>
    <w:rsid w:val="003957FC"/>
    <w:rsid w:val="00395B2F"/>
    <w:rsid w:val="003A127E"/>
    <w:rsid w:val="003A1FC1"/>
    <w:rsid w:val="003A27D4"/>
    <w:rsid w:val="003A314B"/>
    <w:rsid w:val="003A3238"/>
    <w:rsid w:val="003A3273"/>
    <w:rsid w:val="003A59A1"/>
    <w:rsid w:val="003A6E75"/>
    <w:rsid w:val="003B1352"/>
    <w:rsid w:val="003B232C"/>
    <w:rsid w:val="003B32B8"/>
    <w:rsid w:val="003B5160"/>
    <w:rsid w:val="003B717E"/>
    <w:rsid w:val="003B7622"/>
    <w:rsid w:val="003B79C9"/>
    <w:rsid w:val="003B7E1F"/>
    <w:rsid w:val="003C00B6"/>
    <w:rsid w:val="003C2B9E"/>
    <w:rsid w:val="003C54B5"/>
    <w:rsid w:val="003C7110"/>
    <w:rsid w:val="003C73CF"/>
    <w:rsid w:val="003D2D34"/>
    <w:rsid w:val="003D541C"/>
    <w:rsid w:val="003D5FBB"/>
    <w:rsid w:val="003E06D3"/>
    <w:rsid w:val="003E130F"/>
    <w:rsid w:val="003E5DEB"/>
    <w:rsid w:val="003E7AA2"/>
    <w:rsid w:val="003F17D2"/>
    <w:rsid w:val="003F35B7"/>
    <w:rsid w:val="003F3805"/>
    <w:rsid w:val="003F6805"/>
    <w:rsid w:val="003F69D3"/>
    <w:rsid w:val="00400E98"/>
    <w:rsid w:val="004012EC"/>
    <w:rsid w:val="00404BAB"/>
    <w:rsid w:val="00405E53"/>
    <w:rsid w:val="00405FA9"/>
    <w:rsid w:val="00407E7C"/>
    <w:rsid w:val="00411E79"/>
    <w:rsid w:val="00415469"/>
    <w:rsid w:val="004155C6"/>
    <w:rsid w:val="004165F1"/>
    <w:rsid w:val="00425750"/>
    <w:rsid w:val="00426E28"/>
    <w:rsid w:val="00427655"/>
    <w:rsid w:val="00430290"/>
    <w:rsid w:val="00431392"/>
    <w:rsid w:val="00437B0F"/>
    <w:rsid w:val="00437C82"/>
    <w:rsid w:val="00440785"/>
    <w:rsid w:val="0044078E"/>
    <w:rsid w:val="004439DE"/>
    <w:rsid w:val="0044651D"/>
    <w:rsid w:val="00446C55"/>
    <w:rsid w:val="00454628"/>
    <w:rsid w:val="004553B9"/>
    <w:rsid w:val="004560C8"/>
    <w:rsid w:val="00456381"/>
    <w:rsid w:val="00460771"/>
    <w:rsid w:val="00464848"/>
    <w:rsid w:val="0046597D"/>
    <w:rsid w:val="00471493"/>
    <w:rsid w:val="00471F0B"/>
    <w:rsid w:val="00472B1E"/>
    <w:rsid w:val="004732ED"/>
    <w:rsid w:val="00474CA0"/>
    <w:rsid w:val="00475DB1"/>
    <w:rsid w:val="004767DB"/>
    <w:rsid w:val="0047722D"/>
    <w:rsid w:val="004804F0"/>
    <w:rsid w:val="00484A6A"/>
    <w:rsid w:val="00490EDC"/>
    <w:rsid w:val="00494E2B"/>
    <w:rsid w:val="00494EB4"/>
    <w:rsid w:val="004959F1"/>
    <w:rsid w:val="00495B0B"/>
    <w:rsid w:val="004964A0"/>
    <w:rsid w:val="004964E9"/>
    <w:rsid w:val="0049728D"/>
    <w:rsid w:val="004A238A"/>
    <w:rsid w:val="004A3307"/>
    <w:rsid w:val="004A3D38"/>
    <w:rsid w:val="004A5732"/>
    <w:rsid w:val="004A731A"/>
    <w:rsid w:val="004B0490"/>
    <w:rsid w:val="004B244B"/>
    <w:rsid w:val="004B73E4"/>
    <w:rsid w:val="004B76EB"/>
    <w:rsid w:val="004C08E0"/>
    <w:rsid w:val="004C104C"/>
    <w:rsid w:val="004C52C1"/>
    <w:rsid w:val="004C5715"/>
    <w:rsid w:val="004C5DA5"/>
    <w:rsid w:val="004C763B"/>
    <w:rsid w:val="004D201A"/>
    <w:rsid w:val="004D5D18"/>
    <w:rsid w:val="004E03E6"/>
    <w:rsid w:val="004E1270"/>
    <w:rsid w:val="004E1B44"/>
    <w:rsid w:val="004E3A58"/>
    <w:rsid w:val="004E4055"/>
    <w:rsid w:val="004E6C38"/>
    <w:rsid w:val="004E70D3"/>
    <w:rsid w:val="004F0108"/>
    <w:rsid w:val="004F2D35"/>
    <w:rsid w:val="004F2DD6"/>
    <w:rsid w:val="004F34E1"/>
    <w:rsid w:val="004F3552"/>
    <w:rsid w:val="004F3FFF"/>
    <w:rsid w:val="004F43F2"/>
    <w:rsid w:val="00502E54"/>
    <w:rsid w:val="005047D9"/>
    <w:rsid w:val="00507584"/>
    <w:rsid w:val="0051139C"/>
    <w:rsid w:val="00514137"/>
    <w:rsid w:val="0051591B"/>
    <w:rsid w:val="00516F2B"/>
    <w:rsid w:val="005219E5"/>
    <w:rsid w:val="00522876"/>
    <w:rsid w:val="00526824"/>
    <w:rsid w:val="00526AEF"/>
    <w:rsid w:val="00531EB8"/>
    <w:rsid w:val="005337A8"/>
    <w:rsid w:val="0054016A"/>
    <w:rsid w:val="00540C4A"/>
    <w:rsid w:val="00542DF0"/>
    <w:rsid w:val="00543FC0"/>
    <w:rsid w:val="00563E9C"/>
    <w:rsid w:val="005642ED"/>
    <w:rsid w:val="00566848"/>
    <w:rsid w:val="00572EF6"/>
    <w:rsid w:val="00574F87"/>
    <w:rsid w:val="005830C7"/>
    <w:rsid w:val="0058396E"/>
    <w:rsid w:val="005848C3"/>
    <w:rsid w:val="0058575A"/>
    <w:rsid w:val="0059479E"/>
    <w:rsid w:val="005A23EA"/>
    <w:rsid w:val="005A3B45"/>
    <w:rsid w:val="005A4062"/>
    <w:rsid w:val="005A555C"/>
    <w:rsid w:val="005B21BD"/>
    <w:rsid w:val="005B36C8"/>
    <w:rsid w:val="005B5D8B"/>
    <w:rsid w:val="005C407B"/>
    <w:rsid w:val="005C5583"/>
    <w:rsid w:val="005D2934"/>
    <w:rsid w:val="005D4054"/>
    <w:rsid w:val="005E4130"/>
    <w:rsid w:val="005E5A91"/>
    <w:rsid w:val="005E5B28"/>
    <w:rsid w:val="005E6254"/>
    <w:rsid w:val="005F29A3"/>
    <w:rsid w:val="005F67E3"/>
    <w:rsid w:val="00600A54"/>
    <w:rsid w:val="00600B6E"/>
    <w:rsid w:val="00601604"/>
    <w:rsid w:val="00604127"/>
    <w:rsid w:val="00605B19"/>
    <w:rsid w:val="00606080"/>
    <w:rsid w:val="00611C27"/>
    <w:rsid w:val="00612649"/>
    <w:rsid w:val="00622E67"/>
    <w:rsid w:val="00624525"/>
    <w:rsid w:val="0062602D"/>
    <w:rsid w:val="00632E7A"/>
    <w:rsid w:val="006449DE"/>
    <w:rsid w:val="006452F0"/>
    <w:rsid w:val="0064591E"/>
    <w:rsid w:val="00647C4B"/>
    <w:rsid w:val="006502F1"/>
    <w:rsid w:val="0065071B"/>
    <w:rsid w:val="00651B89"/>
    <w:rsid w:val="00653CFC"/>
    <w:rsid w:val="006547E9"/>
    <w:rsid w:val="0066031D"/>
    <w:rsid w:val="006637A1"/>
    <w:rsid w:val="00663CDC"/>
    <w:rsid w:val="00664998"/>
    <w:rsid w:val="00666B93"/>
    <w:rsid w:val="00666C23"/>
    <w:rsid w:val="00667110"/>
    <w:rsid w:val="00667153"/>
    <w:rsid w:val="00672D62"/>
    <w:rsid w:val="00673297"/>
    <w:rsid w:val="00675ABA"/>
    <w:rsid w:val="006808CE"/>
    <w:rsid w:val="00680AC5"/>
    <w:rsid w:val="00680F4F"/>
    <w:rsid w:val="0068305D"/>
    <w:rsid w:val="00685B8C"/>
    <w:rsid w:val="0069651B"/>
    <w:rsid w:val="00697A4C"/>
    <w:rsid w:val="00697B26"/>
    <w:rsid w:val="006A0058"/>
    <w:rsid w:val="006A0519"/>
    <w:rsid w:val="006A064C"/>
    <w:rsid w:val="006A347C"/>
    <w:rsid w:val="006A423E"/>
    <w:rsid w:val="006A5A4C"/>
    <w:rsid w:val="006B0575"/>
    <w:rsid w:val="006B277C"/>
    <w:rsid w:val="006B36B1"/>
    <w:rsid w:val="006B43D6"/>
    <w:rsid w:val="006B5A8B"/>
    <w:rsid w:val="006B7E29"/>
    <w:rsid w:val="006C0B15"/>
    <w:rsid w:val="006C5CEB"/>
    <w:rsid w:val="006C6EB2"/>
    <w:rsid w:val="006D03B8"/>
    <w:rsid w:val="006D06E6"/>
    <w:rsid w:val="006D38E8"/>
    <w:rsid w:val="006D41B6"/>
    <w:rsid w:val="006D6100"/>
    <w:rsid w:val="006D7A73"/>
    <w:rsid w:val="006E0ED1"/>
    <w:rsid w:val="006E1CDA"/>
    <w:rsid w:val="006E6069"/>
    <w:rsid w:val="006F1C5C"/>
    <w:rsid w:val="006F1EA7"/>
    <w:rsid w:val="006F6B8F"/>
    <w:rsid w:val="006F7414"/>
    <w:rsid w:val="006F7BFB"/>
    <w:rsid w:val="007023A6"/>
    <w:rsid w:val="007033F6"/>
    <w:rsid w:val="007041E5"/>
    <w:rsid w:val="00705681"/>
    <w:rsid w:val="00706386"/>
    <w:rsid w:val="007119B1"/>
    <w:rsid w:val="00711C6C"/>
    <w:rsid w:val="00714288"/>
    <w:rsid w:val="007159D4"/>
    <w:rsid w:val="00716AE9"/>
    <w:rsid w:val="0072153F"/>
    <w:rsid w:val="00722C47"/>
    <w:rsid w:val="007233C7"/>
    <w:rsid w:val="00726050"/>
    <w:rsid w:val="00730AE6"/>
    <w:rsid w:val="00731535"/>
    <w:rsid w:val="00733EE3"/>
    <w:rsid w:val="007344C3"/>
    <w:rsid w:val="00736A24"/>
    <w:rsid w:val="007372B2"/>
    <w:rsid w:val="00742BC3"/>
    <w:rsid w:val="007439EF"/>
    <w:rsid w:val="007443AF"/>
    <w:rsid w:val="00754267"/>
    <w:rsid w:val="00755544"/>
    <w:rsid w:val="00764104"/>
    <w:rsid w:val="00765B11"/>
    <w:rsid w:val="00767B1D"/>
    <w:rsid w:val="007751C2"/>
    <w:rsid w:val="00780CDD"/>
    <w:rsid w:val="00781F53"/>
    <w:rsid w:val="007827C6"/>
    <w:rsid w:val="00784452"/>
    <w:rsid w:val="00785EB0"/>
    <w:rsid w:val="00786F14"/>
    <w:rsid w:val="00790683"/>
    <w:rsid w:val="00790CF8"/>
    <w:rsid w:val="00790DBC"/>
    <w:rsid w:val="0079426A"/>
    <w:rsid w:val="007943DC"/>
    <w:rsid w:val="00795D58"/>
    <w:rsid w:val="00797049"/>
    <w:rsid w:val="007A1C72"/>
    <w:rsid w:val="007B0708"/>
    <w:rsid w:val="007B0C7D"/>
    <w:rsid w:val="007B3C9D"/>
    <w:rsid w:val="007B4E45"/>
    <w:rsid w:val="007B517F"/>
    <w:rsid w:val="007B5351"/>
    <w:rsid w:val="007B559E"/>
    <w:rsid w:val="007B650C"/>
    <w:rsid w:val="007C03CD"/>
    <w:rsid w:val="007C1065"/>
    <w:rsid w:val="007C2EBF"/>
    <w:rsid w:val="007C457E"/>
    <w:rsid w:val="007D0337"/>
    <w:rsid w:val="007D1DDD"/>
    <w:rsid w:val="007D2087"/>
    <w:rsid w:val="007D65BF"/>
    <w:rsid w:val="007E1CE6"/>
    <w:rsid w:val="007F1B42"/>
    <w:rsid w:val="007F223D"/>
    <w:rsid w:val="007F47A9"/>
    <w:rsid w:val="0080409A"/>
    <w:rsid w:val="008053DF"/>
    <w:rsid w:val="0080779E"/>
    <w:rsid w:val="0081078B"/>
    <w:rsid w:val="00815569"/>
    <w:rsid w:val="008167DB"/>
    <w:rsid w:val="00817A40"/>
    <w:rsid w:val="008201C5"/>
    <w:rsid w:val="00820EF0"/>
    <w:rsid w:val="00821F03"/>
    <w:rsid w:val="00822333"/>
    <w:rsid w:val="00823552"/>
    <w:rsid w:val="00827B3C"/>
    <w:rsid w:val="00831448"/>
    <w:rsid w:val="0083144C"/>
    <w:rsid w:val="00832C8B"/>
    <w:rsid w:val="0083480B"/>
    <w:rsid w:val="00835122"/>
    <w:rsid w:val="00835A37"/>
    <w:rsid w:val="00842489"/>
    <w:rsid w:val="00842631"/>
    <w:rsid w:val="00842AFB"/>
    <w:rsid w:val="00845A48"/>
    <w:rsid w:val="0084611E"/>
    <w:rsid w:val="00846A66"/>
    <w:rsid w:val="008474A9"/>
    <w:rsid w:val="00847DA3"/>
    <w:rsid w:val="008510A4"/>
    <w:rsid w:val="00852674"/>
    <w:rsid w:val="00852F7E"/>
    <w:rsid w:val="00853530"/>
    <w:rsid w:val="00854172"/>
    <w:rsid w:val="00854B56"/>
    <w:rsid w:val="0085537D"/>
    <w:rsid w:val="00856755"/>
    <w:rsid w:val="00856A26"/>
    <w:rsid w:val="008615AA"/>
    <w:rsid w:val="00870A04"/>
    <w:rsid w:val="008721B9"/>
    <w:rsid w:val="00873933"/>
    <w:rsid w:val="00875512"/>
    <w:rsid w:val="00876465"/>
    <w:rsid w:val="008830A5"/>
    <w:rsid w:val="00883238"/>
    <w:rsid w:val="008870B8"/>
    <w:rsid w:val="00892D56"/>
    <w:rsid w:val="00893706"/>
    <w:rsid w:val="008967CC"/>
    <w:rsid w:val="008A1816"/>
    <w:rsid w:val="008A1B1F"/>
    <w:rsid w:val="008A408A"/>
    <w:rsid w:val="008A449C"/>
    <w:rsid w:val="008A4E13"/>
    <w:rsid w:val="008B022B"/>
    <w:rsid w:val="008B5759"/>
    <w:rsid w:val="008B6B54"/>
    <w:rsid w:val="008C034E"/>
    <w:rsid w:val="008C2D4E"/>
    <w:rsid w:val="008C33F6"/>
    <w:rsid w:val="008C39EC"/>
    <w:rsid w:val="008C3EF9"/>
    <w:rsid w:val="008D0503"/>
    <w:rsid w:val="008D1F3A"/>
    <w:rsid w:val="008D3CF6"/>
    <w:rsid w:val="008D4833"/>
    <w:rsid w:val="008D4AF8"/>
    <w:rsid w:val="008E0D62"/>
    <w:rsid w:val="008E72A4"/>
    <w:rsid w:val="008E779F"/>
    <w:rsid w:val="008F3760"/>
    <w:rsid w:val="008F3934"/>
    <w:rsid w:val="00900D36"/>
    <w:rsid w:val="00902809"/>
    <w:rsid w:val="00902B70"/>
    <w:rsid w:val="00904585"/>
    <w:rsid w:val="009061E4"/>
    <w:rsid w:val="0091003B"/>
    <w:rsid w:val="0091034A"/>
    <w:rsid w:val="00910A4E"/>
    <w:rsid w:val="009118A4"/>
    <w:rsid w:val="00913638"/>
    <w:rsid w:val="00914167"/>
    <w:rsid w:val="00915558"/>
    <w:rsid w:val="00915ECB"/>
    <w:rsid w:val="00921102"/>
    <w:rsid w:val="009266CC"/>
    <w:rsid w:val="00933225"/>
    <w:rsid w:val="009336F0"/>
    <w:rsid w:val="00934B52"/>
    <w:rsid w:val="0094334D"/>
    <w:rsid w:val="0094571E"/>
    <w:rsid w:val="00951859"/>
    <w:rsid w:val="00951F2D"/>
    <w:rsid w:val="00956C02"/>
    <w:rsid w:val="00957C96"/>
    <w:rsid w:val="00962EAB"/>
    <w:rsid w:val="00963AED"/>
    <w:rsid w:val="00967F4D"/>
    <w:rsid w:val="00967FB5"/>
    <w:rsid w:val="00971E2E"/>
    <w:rsid w:val="009735B7"/>
    <w:rsid w:val="009770EC"/>
    <w:rsid w:val="0098013D"/>
    <w:rsid w:val="0098380F"/>
    <w:rsid w:val="00984629"/>
    <w:rsid w:val="00986826"/>
    <w:rsid w:val="00991229"/>
    <w:rsid w:val="00997310"/>
    <w:rsid w:val="009A1994"/>
    <w:rsid w:val="009A2D50"/>
    <w:rsid w:val="009A3342"/>
    <w:rsid w:val="009A5D35"/>
    <w:rsid w:val="009B6B01"/>
    <w:rsid w:val="009C1C89"/>
    <w:rsid w:val="009C4C3A"/>
    <w:rsid w:val="009D1D4C"/>
    <w:rsid w:val="009D1F02"/>
    <w:rsid w:val="009D237A"/>
    <w:rsid w:val="009D3368"/>
    <w:rsid w:val="009D493C"/>
    <w:rsid w:val="009D5CAD"/>
    <w:rsid w:val="009E1617"/>
    <w:rsid w:val="009E65C9"/>
    <w:rsid w:val="009F271A"/>
    <w:rsid w:val="009F2CA4"/>
    <w:rsid w:val="009F2F40"/>
    <w:rsid w:val="009F5978"/>
    <w:rsid w:val="009F6168"/>
    <w:rsid w:val="00A03F7B"/>
    <w:rsid w:val="00A04CE0"/>
    <w:rsid w:val="00A07DF3"/>
    <w:rsid w:val="00A10286"/>
    <w:rsid w:val="00A11D69"/>
    <w:rsid w:val="00A121C1"/>
    <w:rsid w:val="00A13CB8"/>
    <w:rsid w:val="00A16A2A"/>
    <w:rsid w:val="00A16C9F"/>
    <w:rsid w:val="00A17498"/>
    <w:rsid w:val="00A219FF"/>
    <w:rsid w:val="00A2257E"/>
    <w:rsid w:val="00A22A65"/>
    <w:rsid w:val="00A23242"/>
    <w:rsid w:val="00A23781"/>
    <w:rsid w:val="00A259CB"/>
    <w:rsid w:val="00A2794F"/>
    <w:rsid w:val="00A33099"/>
    <w:rsid w:val="00A34689"/>
    <w:rsid w:val="00A34D5E"/>
    <w:rsid w:val="00A356C5"/>
    <w:rsid w:val="00A36FA1"/>
    <w:rsid w:val="00A373EB"/>
    <w:rsid w:val="00A3778C"/>
    <w:rsid w:val="00A44307"/>
    <w:rsid w:val="00A45A4D"/>
    <w:rsid w:val="00A462E2"/>
    <w:rsid w:val="00A465D4"/>
    <w:rsid w:val="00A46A30"/>
    <w:rsid w:val="00A47AF1"/>
    <w:rsid w:val="00A5085B"/>
    <w:rsid w:val="00A5355D"/>
    <w:rsid w:val="00A544AC"/>
    <w:rsid w:val="00A55DD7"/>
    <w:rsid w:val="00A56470"/>
    <w:rsid w:val="00A56ACF"/>
    <w:rsid w:val="00A56C28"/>
    <w:rsid w:val="00A576E0"/>
    <w:rsid w:val="00A57975"/>
    <w:rsid w:val="00A63582"/>
    <w:rsid w:val="00A63DED"/>
    <w:rsid w:val="00A64BE3"/>
    <w:rsid w:val="00A65B6F"/>
    <w:rsid w:val="00A72A79"/>
    <w:rsid w:val="00A72D93"/>
    <w:rsid w:val="00A7380C"/>
    <w:rsid w:val="00A7589B"/>
    <w:rsid w:val="00A76001"/>
    <w:rsid w:val="00A77EE1"/>
    <w:rsid w:val="00A9134C"/>
    <w:rsid w:val="00A91EBD"/>
    <w:rsid w:val="00A95328"/>
    <w:rsid w:val="00A975C9"/>
    <w:rsid w:val="00AA3B7C"/>
    <w:rsid w:val="00AA566B"/>
    <w:rsid w:val="00AA63C5"/>
    <w:rsid w:val="00AB24BF"/>
    <w:rsid w:val="00AB438D"/>
    <w:rsid w:val="00AB4ACE"/>
    <w:rsid w:val="00AB5283"/>
    <w:rsid w:val="00AB54DE"/>
    <w:rsid w:val="00AB59A4"/>
    <w:rsid w:val="00AB6026"/>
    <w:rsid w:val="00AB63B2"/>
    <w:rsid w:val="00AC1231"/>
    <w:rsid w:val="00AC1845"/>
    <w:rsid w:val="00AC1EA0"/>
    <w:rsid w:val="00AC2FEF"/>
    <w:rsid w:val="00AC36F0"/>
    <w:rsid w:val="00AC3FBE"/>
    <w:rsid w:val="00AC759C"/>
    <w:rsid w:val="00AC7687"/>
    <w:rsid w:val="00AC79AA"/>
    <w:rsid w:val="00AD0F2E"/>
    <w:rsid w:val="00AD27A8"/>
    <w:rsid w:val="00AD34D8"/>
    <w:rsid w:val="00AD5C50"/>
    <w:rsid w:val="00AD6562"/>
    <w:rsid w:val="00AE1CC6"/>
    <w:rsid w:val="00AE22E7"/>
    <w:rsid w:val="00AE48A3"/>
    <w:rsid w:val="00AE753C"/>
    <w:rsid w:val="00AF061E"/>
    <w:rsid w:val="00AF1206"/>
    <w:rsid w:val="00AF4C27"/>
    <w:rsid w:val="00AF5C6E"/>
    <w:rsid w:val="00AF7240"/>
    <w:rsid w:val="00B019F1"/>
    <w:rsid w:val="00B053D3"/>
    <w:rsid w:val="00B0545B"/>
    <w:rsid w:val="00B05F33"/>
    <w:rsid w:val="00B120CE"/>
    <w:rsid w:val="00B12DCB"/>
    <w:rsid w:val="00B148C6"/>
    <w:rsid w:val="00B17103"/>
    <w:rsid w:val="00B2462F"/>
    <w:rsid w:val="00B25880"/>
    <w:rsid w:val="00B271DD"/>
    <w:rsid w:val="00B31E26"/>
    <w:rsid w:val="00B31E83"/>
    <w:rsid w:val="00B338B1"/>
    <w:rsid w:val="00B37354"/>
    <w:rsid w:val="00B375FF"/>
    <w:rsid w:val="00B41BAD"/>
    <w:rsid w:val="00B469ED"/>
    <w:rsid w:val="00B50B05"/>
    <w:rsid w:val="00B5240B"/>
    <w:rsid w:val="00B52715"/>
    <w:rsid w:val="00B52ABB"/>
    <w:rsid w:val="00B52EF5"/>
    <w:rsid w:val="00B534D4"/>
    <w:rsid w:val="00B549A2"/>
    <w:rsid w:val="00B633D6"/>
    <w:rsid w:val="00B64425"/>
    <w:rsid w:val="00B65AB9"/>
    <w:rsid w:val="00B66E2B"/>
    <w:rsid w:val="00B7666B"/>
    <w:rsid w:val="00B770E1"/>
    <w:rsid w:val="00B779E7"/>
    <w:rsid w:val="00B803C4"/>
    <w:rsid w:val="00B80BAD"/>
    <w:rsid w:val="00B81EC0"/>
    <w:rsid w:val="00B83504"/>
    <w:rsid w:val="00B8527B"/>
    <w:rsid w:val="00B85900"/>
    <w:rsid w:val="00B85D49"/>
    <w:rsid w:val="00B8699E"/>
    <w:rsid w:val="00B874E2"/>
    <w:rsid w:val="00B913E9"/>
    <w:rsid w:val="00B91AB4"/>
    <w:rsid w:val="00B947A0"/>
    <w:rsid w:val="00B95215"/>
    <w:rsid w:val="00B9553C"/>
    <w:rsid w:val="00B97E5F"/>
    <w:rsid w:val="00BA1B7B"/>
    <w:rsid w:val="00BA289B"/>
    <w:rsid w:val="00BA44C6"/>
    <w:rsid w:val="00BB0B2E"/>
    <w:rsid w:val="00BB2D33"/>
    <w:rsid w:val="00BB7344"/>
    <w:rsid w:val="00BC01C4"/>
    <w:rsid w:val="00BC1739"/>
    <w:rsid w:val="00BC64CC"/>
    <w:rsid w:val="00BC6E47"/>
    <w:rsid w:val="00BD2517"/>
    <w:rsid w:val="00BE26D1"/>
    <w:rsid w:val="00BE70CA"/>
    <w:rsid w:val="00BF0987"/>
    <w:rsid w:val="00BF1224"/>
    <w:rsid w:val="00BF269E"/>
    <w:rsid w:val="00BF4B52"/>
    <w:rsid w:val="00BF61CB"/>
    <w:rsid w:val="00BF63D2"/>
    <w:rsid w:val="00C034CD"/>
    <w:rsid w:val="00C038D1"/>
    <w:rsid w:val="00C03BBD"/>
    <w:rsid w:val="00C044CE"/>
    <w:rsid w:val="00C04562"/>
    <w:rsid w:val="00C05677"/>
    <w:rsid w:val="00C0716D"/>
    <w:rsid w:val="00C10EF3"/>
    <w:rsid w:val="00C15524"/>
    <w:rsid w:val="00C26E65"/>
    <w:rsid w:val="00C27DA2"/>
    <w:rsid w:val="00C32933"/>
    <w:rsid w:val="00C36226"/>
    <w:rsid w:val="00C375F6"/>
    <w:rsid w:val="00C543EF"/>
    <w:rsid w:val="00C547C4"/>
    <w:rsid w:val="00C54BA7"/>
    <w:rsid w:val="00C559C2"/>
    <w:rsid w:val="00C61FD6"/>
    <w:rsid w:val="00C62DB9"/>
    <w:rsid w:val="00C6380D"/>
    <w:rsid w:val="00C6558A"/>
    <w:rsid w:val="00C66334"/>
    <w:rsid w:val="00C6671D"/>
    <w:rsid w:val="00C6693E"/>
    <w:rsid w:val="00C6720D"/>
    <w:rsid w:val="00C70003"/>
    <w:rsid w:val="00C7064F"/>
    <w:rsid w:val="00C70EC3"/>
    <w:rsid w:val="00C742B4"/>
    <w:rsid w:val="00C7566A"/>
    <w:rsid w:val="00C75FDA"/>
    <w:rsid w:val="00C804B8"/>
    <w:rsid w:val="00C806DC"/>
    <w:rsid w:val="00C809A2"/>
    <w:rsid w:val="00C80B79"/>
    <w:rsid w:val="00C8151C"/>
    <w:rsid w:val="00C81EDC"/>
    <w:rsid w:val="00C84825"/>
    <w:rsid w:val="00C8508F"/>
    <w:rsid w:val="00C904A3"/>
    <w:rsid w:val="00C91B2E"/>
    <w:rsid w:val="00C92A8D"/>
    <w:rsid w:val="00C92B1C"/>
    <w:rsid w:val="00C937BD"/>
    <w:rsid w:val="00C93D32"/>
    <w:rsid w:val="00CA46BE"/>
    <w:rsid w:val="00CB237E"/>
    <w:rsid w:val="00CB3C76"/>
    <w:rsid w:val="00CB585A"/>
    <w:rsid w:val="00CB58BB"/>
    <w:rsid w:val="00CB5CD9"/>
    <w:rsid w:val="00CB5FB2"/>
    <w:rsid w:val="00CB72FE"/>
    <w:rsid w:val="00CC39CC"/>
    <w:rsid w:val="00CC7084"/>
    <w:rsid w:val="00CC784A"/>
    <w:rsid w:val="00CC7CB6"/>
    <w:rsid w:val="00CD0B5C"/>
    <w:rsid w:val="00CD0EF6"/>
    <w:rsid w:val="00CD193D"/>
    <w:rsid w:val="00CD1B28"/>
    <w:rsid w:val="00CD6D6B"/>
    <w:rsid w:val="00CD71B5"/>
    <w:rsid w:val="00CE0C78"/>
    <w:rsid w:val="00CE2324"/>
    <w:rsid w:val="00CE2E8A"/>
    <w:rsid w:val="00CE4CF8"/>
    <w:rsid w:val="00CE4F69"/>
    <w:rsid w:val="00CE51E8"/>
    <w:rsid w:val="00CE5452"/>
    <w:rsid w:val="00CF055A"/>
    <w:rsid w:val="00CF181E"/>
    <w:rsid w:val="00CF2556"/>
    <w:rsid w:val="00CF32B8"/>
    <w:rsid w:val="00CF71FE"/>
    <w:rsid w:val="00D01075"/>
    <w:rsid w:val="00D02352"/>
    <w:rsid w:val="00D025FA"/>
    <w:rsid w:val="00D07142"/>
    <w:rsid w:val="00D106FA"/>
    <w:rsid w:val="00D12A9E"/>
    <w:rsid w:val="00D13EDF"/>
    <w:rsid w:val="00D141A7"/>
    <w:rsid w:val="00D151D8"/>
    <w:rsid w:val="00D15519"/>
    <w:rsid w:val="00D15B52"/>
    <w:rsid w:val="00D162A0"/>
    <w:rsid w:val="00D16EDA"/>
    <w:rsid w:val="00D17501"/>
    <w:rsid w:val="00D20712"/>
    <w:rsid w:val="00D24AA6"/>
    <w:rsid w:val="00D3116A"/>
    <w:rsid w:val="00D31BF4"/>
    <w:rsid w:val="00D34619"/>
    <w:rsid w:val="00D40639"/>
    <w:rsid w:val="00D42368"/>
    <w:rsid w:val="00D42CAE"/>
    <w:rsid w:val="00D42EC1"/>
    <w:rsid w:val="00D43880"/>
    <w:rsid w:val="00D508D7"/>
    <w:rsid w:val="00D51D5E"/>
    <w:rsid w:val="00D57C8B"/>
    <w:rsid w:val="00D61835"/>
    <w:rsid w:val="00D64BEB"/>
    <w:rsid w:val="00D66B8A"/>
    <w:rsid w:val="00D66E12"/>
    <w:rsid w:val="00D678CD"/>
    <w:rsid w:val="00D70591"/>
    <w:rsid w:val="00D72290"/>
    <w:rsid w:val="00D743D0"/>
    <w:rsid w:val="00D74789"/>
    <w:rsid w:val="00D76F08"/>
    <w:rsid w:val="00D8709E"/>
    <w:rsid w:val="00D87689"/>
    <w:rsid w:val="00D90774"/>
    <w:rsid w:val="00D90CDC"/>
    <w:rsid w:val="00D92489"/>
    <w:rsid w:val="00D92A74"/>
    <w:rsid w:val="00D94070"/>
    <w:rsid w:val="00DA053E"/>
    <w:rsid w:val="00DA34F5"/>
    <w:rsid w:val="00DB26A2"/>
    <w:rsid w:val="00DB2AF6"/>
    <w:rsid w:val="00DB4850"/>
    <w:rsid w:val="00DB583E"/>
    <w:rsid w:val="00DB687D"/>
    <w:rsid w:val="00DC41DD"/>
    <w:rsid w:val="00DC4AE5"/>
    <w:rsid w:val="00DC4EA4"/>
    <w:rsid w:val="00DD03C0"/>
    <w:rsid w:val="00DD05B9"/>
    <w:rsid w:val="00DD2B5E"/>
    <w:rsid w:val="00DD2F6F"/>
    <w:rsid w:val="00DD5FAA"/>
    <w:rsid w:val="00DD606B"/>
    <w:rsid w:val="00DD6AD3"/>
    <w:rsid w:val="00DE7E64"/>
    <w:rsid w:val="00DF37B7"/>
    <w:rsid w:val="00DF3D7D"/>
    <w:rsid w:val="00DF6C84"/>
    <w:rsid w:val="00DF7EEA"/>
    <w:rsid w:val="00E00BD2"/>
    <w:rsid w:val="00E011BC"/>
    <w:rsid w:val="00E03082"/>
    <w:rsid w:val="00E041C4"/>
    <w:rsid w:val="00E05A91"/>
    <w:rsid w:val="00E06C0B"/>
    <w:rsid w:val="00E06DC2"/>
    <w:rsid w:val="00E11246"/>
    <w:rsid w:val="00E15CDB"/>
    <w:rsid w:val="00E168E5"/>
    <w:rsid w:val="00E17944"/>
    <w:rsid w:val="00E2118E"/>
    <w:rsid w:val="00E2270D"/>
    <w:rsid w:val="00E25934"/>
    <w:rsid w:val="00E2631B"/>
    <w:rsid w:val="00E2791C"/>
    <w:rsid w:val="00E27B2D"/>
    <w:rsid w:val="00E304FF"/>
    <w:rsid w:val="00E336B9"/>
    <w:rsid w:val="00E36C89"/>
    <w:rsid w:val="00E42534"/>
    <w:rsid w:val="00E51B77"/>
    <w:rsid w:val="00E52903"/>
    <w:rsid w:val="00E5552E"/>
    <w:rsid w:val="00E55E99"/>
    <w:rsid w:val="00E60548"/>
    <w:rsid w:val="00E60BCF"/>
    <w:rsid w:val="00E60D09"/>
    <w:rsid w:val="00E6130E"/>
    <w:rsid w:val="00E61D5C"/>
    <w:rsid w:val="00E6398E"/>
    <w:rsid w:val="00E6407F"/>
    <w:rsid w:val="00E64162"/>
    <w:rsid w:val="00E65C08"/>
    <w:rsid w:val="00E66A0D"/>
    <w:rsid w:val="00E66FFA"/>
    <w:rsid w:val="00E67318"/>
    <w:rsid w:val="00E709A7"/>
    <w:rsid w:val="00E71012"/>
    <w:rsid w:val="00E75437"/>
    <w:rsid w:val="00E77D34"/>
    <w:rsid w:val="00E80A90"/>
    <w:rsid w:val="00E81B87"/>
    <w:rsid w:val="00E8438D"/>
    <w:rsid w:val="00E90878"/>
    <w:rsid w:val="00E91925"/>
    <w:rsid w:val="00E92AFE"/>
    <w:rsid w:val="00E96FBF"/>
    <w:rsid w:val="00E97C19"/>
    <w:rsid w:val="00EA3E49"/>
    <w:rsid w:val="00EA6014"/>
    <w:rsid w:val="00EB04FC"/>
    <w:rsid w:val="00EB2221"/>
    <w:rsid w:val="00EB23AB"/>
    <w:rsid w:val="00EB2602"/>
    <w:rsid w:val="00EB4A71"/>
    <w:rsid w:val="00EB6A89"/>
    <w:rsid w:val="00EB7BA0"/>
    <w:rsid w:val="00EB7F4A"/>
    <w:rsid w:val="00EC0888"/>
    <w:rsid w:val="00EC0FD7"/>
    <w:rsid w:val="00EC754C"/>
    <w:rsid w:val="00EC789D"/>
    <w:rsid w:val="00ED07A0"/>
    <w:rsid w:val="00ED0A15"/>
    <w:rsid w:val="00ED20FC"/>
    <w:rsid w:val="00ED2B1F"/>
    <w:rsid w:val="00ED5AFE"/>
    <w:rsid w:val="00ED5B64"/>
    <w:rsid w:val="00ED74AB"/>
    <w:rsid w:val="00EE17E3"/>
    <w:rsid w:val="00EE2203"/>
    <w:rsid w:val="00EE245B"/>
    <w:rsid w:val="00EE3FF6"/>
    <w:rsid w:val="00EE40F8"/>
    <w:rsid w:val="00EE7CAA"/>
    <w:rsid w:val="00EF2C6B"/>
    <w:rsid w:val="00EF62E4"/>
    <w:rsid w:val="00F00F40"/>
    <w:rsid w:val="00F012FC"/>
    <w:rsid w:val="00F01899"/>
    <w:rsid w:val="00F0327C"/>
    <w:rsid w:val="00F05ADC"/>
    <w:rsid w:val="00F11C90"/>
    <w:rsid w:val="00F1397E"/>
    <w:rsid w:val="00F15F10"/>
    <w:rsid w:val="00F16DDB"/>
    <w:rsid w:val="00F20F4C"/>
    <w:rsid w:val="00F2362F"/>
    <w:rsid w:val="00F23CCA"/>
    <w:rsid w:val="00F312DC"/>
    <w:rsid w:val="00F31A27"/>
    <w:rsid w:val="00F32D5E"/>
    <w:rsid w:val="00F33BB2"/>
    <w:rsid w:val="00F34F56"/>
    <w:rsid w:val="00F37285"/>
    <w:rsid w:val="00F37E47"/>
    <w:rsid w:val="00F41EFD"/>
    <w:rsid w:val="00F42EB0"/>
    <w:rsid w:val="00F4608A"/>
    <w:rsid w:val="00F51C4C"/>
    <w:rsid w:val="00F52E41"/>
    <w:rsid w:val="00F52EF4"/>
    <w:rsid w:val="00F53312"/>
    <w:rsid w:val="00F533D6"/>
    <w:rsid w:val="00F54A1F"/>
    <w:rsid w:val="00F54EBC"/>
    <w:rsid w:val="00F63543"/>
    <w:rsid w:val="00F639F1"/>
    <w:rsid w:val="00F651F7"/>
    <w:rsid w:val="00F65A0A"/>
    <w:rsid w:val="00F70550"/>
    <w:rsid w:val="00F73B1B"/>
    <w:rsid w:val="00F74324"/>
    <w:rsid w:val="00F80B6E"/>
    <w:rsid w:val="00F81F71"/>
    <w:rsid w:val="00F84651"/>
    <w:rsid w:val="00F8596D"/>
    <w:rsid w:val="00F85BF8"/>
    <w:rsid w:val="00F8661D"/>
    <w:rsid w:val="00F93FB2"/>
    <w:rsid w:val="00F944B8"/>
    <w:rsid w:val="00F94847"/>
    <w:rsid w:val="00F95125"/>
    <w:rsid w:val="00FA1814"/>
    <w:rsid w:val="00FA410C"/>
    <w:rsid w:val="00FA60B8"/>
    <w:rsid w:val="00FA6BBB"/>
    <w:rsid w:val="00FB332C"/>
    <w:rsid w:val="00FB6716"/>
    <w:rsid w:val="00FD365B"/>
    <w:rsid w:val="00FD3D1B"/>
    <w:rsid w:val="00FD6591"/>
    <w:rsid w:val="00FD7211"/>
    <w:rsid w:val="00FD7BA8"/>
    <w:rsid w:val="00FE1B04"/>
    <w:rsid w:val="00FE2807"/>
    <w:rsid w:val="00FE3B55"/>
    <w:rsid w:val="00FE3F9B"/>
    <w:rsid w:val="00FE428C"/>
    <w:rsid w:val="00FE49F6"/>
    <w:rsid w:val="00FE5643"/>
    <w:rsid w:val="00FE73D0"/>
    <w:rsid w:val="00FF18CE"/>
    <w:rsid w:val="00FF384D"/>
    <w:rsid w:val="00FF6F99"/>
    <w:rsid w:val="00FF72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0C3AE"/>
  <w15:docId w15:val="{083ADD2C-9418-426E-B636-90D59989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Cs w:val="1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F6F9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6F99"/>
    <w:rPr>
      <w:rFonts w:ascii="Tahoma" w:hAnsi="Tahoma" w:cs="Tahoma"/>
      <w:sz w:val="16"/>
      <w:szCs w:val="16"/>
    </w:rPr>
  </w:style>
  <w:style w:type="paragraph" w:styleId="Cabealho">
    <w:name w:val="header"/>
    <w:basedOn w:val="Normal"/>
    <w:link w:val="CabealhoChar"/>
    <w:uiPriority w:val="99"/>
    <w:unhideWhenUsed/>
    <w:rsid w:val="007372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72B2"/>
  </w:style>
  <w:style w:type="paragraph" w:styleId="Rodap">
    <w:name w:val="footer"/>
    <w:basedOn w:val="Normal"/>
    <w:link w:val="RodapChar"/>
    <w:uiPriority w:val="99"/>
    <w:unhideWhenUsed/>
    <w:rsid w:val="007372B2"/>
    <w:pPr>
      <w:tabs>
        <w:tab w:val="center" w:pos="4252"/>
        <w:tab w:val="right" w:pos="8504"/>
      </w:tabs>
      <w:spacing w:after="0" w:line="240" w:lineRule="auto"/>
    </w:pPr>
  </w:style>
  <w:style w:type="character" w:customStyle="1" w:styleId="RodapChar">
    <w:name w:val="Rodapé Char"/>
    <w:basedOn w:val="Fontepargpadro"/>
    <w:link w:val="Rodap"/>
    <w:uiPriority w:val="99"/>
    <w:rsid w:val="007372B2"/>
  </w:style>
  <w:style w:type="table" w:styleId="Tabelacomgrade">
    <w:name w:val="Table Grid"/>
    <w:basedOn w:val="Tabelanormal"/>
    <w:uiPriority w:val="39"/>
    <w:rsid w:val="00E26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E2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pt-BR"/>
    </w:rPr>
  </w:style>
  <w:style w:type="character" w:customStyle="1" w:styleId="Pr-formataoHTMLChar">
    <w:name w:val="Pré-formatação HTML Char"/>
    <w:basedOn w:val="Fontepargpadro"/>
    <w:link w:val="Pr-formataoHTML"/>
    <w:uiPriority w:val="99"/>
    <w:rsid w:val="00E2631B"/>
    <w:rPr>
      <w:rFonts w:ascii="Courier New" w:eastAsia="Times New Roman" w:hAnsi="Courier New" w:cs="Courier New"/>
      <w:szCs w:val="20"/>
      <w:lang w:eastAsia="pt-BR"/>
    </w:rPr>
  </w:style>
  <w:style w:type="character" w:customStyle="1" w:styleId="gnkrckgcgsb">
    <w:name w:val="gnkrckgcgsb"/>
    <w:basedOn w:val="Fontepargpadro"/>
    <w:rsid w:val="00E2631B"/>
  </w:style>
  <w:style w:type="paragraph" w:styleId="Legenda">
    <w:name w:val="caption"/>
    <w:basedOn w:val="Normal"/>
    <w:next w:val="Normal"/>
    <w:uiPriority w:val="35"/>
    <w:unhideWhenUsed/>
    <w:qFormat/>
    <w:rsid w:val="008967CC"/>
    <w:pPr>
      <w:spacing w:after="200" w:line="240" w:lineRule="auto"/>
    </w:pPr>
    <w:rPr>
      <w:i/>
      <w:iCs/>
      <w:color w:val="44546A" w:themeColor="text2"/>
      <w:sz w:val="18"/>
    </w:rPr>
  </w:style>
  <w:style w:type="character" w:styleId="Nmerodelinha">
    <w:name w:val="line number"/>
    <w:basedOn w:val="Fontepargpadro"/>
    <w:uiPriority w:val="99"/>
    <w:semiHidden/>
    <w:unhideWhenUsed/>
    <w:rsid w:val="00D90CDC"/>
  </w:style>
  <w:style w:type="character" w:styleId="Refdecomentrio">
    <w:name w:val="annotation reference"/>
    <w:basedOn w:val="Fontepargpadro"/>
    <w:uiPriority w:val="99"/>
    <w:semiHidden/>
    <w:unhideWhenUsed/>
    <w:rsid w:val="005A4062"/>
    <w:rPr>
      <w:sz w:val="16"/>
      <w:szCs w:val="16"/>
    </w:rPr>
  </w:style>
  <w:style w:type="paragraph" w:styleId="Textodecomentrio">
    <w:name w:val="annotation text"/>
    <w:basedOn w:val="Normal"/>
    <w:link w:val="TextodecomentrioChar"/>
    <w:uiPriority w:val="99"/>
    <w:semiHidden/>
    <w:unhideWhenUsed/>
    <w:rsid w:val="005A4062"/>
    <w:pPr>
      <w:spacing w:line="240" w:lineRule="auto"/>
    </w:pPr>
    <w:rPr>
      <w:szCs w:val="20"/>
    </w:rPr>
  </w:style>
  <w:style w:type="character" w:customStyle="1" w:styleId="TextodecomentrioChar">
    <w:name w:val="Texto de comentário Char"/>
    <w:basedOn w:val="Fontepargpadro"/>
    <w:link w:val="Textodecomentrio"/>
    <w:uiPriority w:val="99"/>
    <w:semiHidden/>
    <w:rsid w:val="005A4062"/>
    <w:rPr>
      <w:szCs w:val="20"/>
    </w:rPr>
  </w:style>
  <w:style w:type="paragraph" w:styleId="Assuntodocomentrio">
    <w:name w:val="annotation subject"/>
    <w:basedOn w:val="Textodecomentrio"/>
    <w:next w:val="Textodecomentrio"/>
    <w:link w:val="AssuntodocomentrioChar"/>
    <w:uiPriority w:val="99"/>
    <w:semiHidden/>
    <w:unhideWhenUsed/>
    <w:rsid w:val="005A4062"/>
    <w:rPr>
      <w:b/>
      <w:bCs/>
    </w:rPr>
  </w:style>
  <w:style w:type="character" w:customStyle="1" w:styleId="AssuntodocomentrioChar">
    <w:name w:val="Assunto do comentário Char"/>
    <w:basedOn w:val="TextodecomentrioChar"/>
    <w:link w:val="Assuntodocomentrio"/>
    <w:uiPriority w:val="99"/>
    <w:semiHidden/>
    <w:rsid w:val="005A4062"/>
    <w:rPr>
      <w:b/>
      <w:bCs/>
      <w:szCs w:val="20"/>
    </w:rPr>
  </w:style>
  <w:style w:type="paragraph" w:styleId="NormalWeb">
    <w:name w:val="Normal (Web)"/>
    <w:basedOn w:val="Normal"/>
    <w:uiPriority w:val="99"/>
    <w:semiHidden/>
    <w:unhideWhenUsed/>
    <w:rsid w:val="003F680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F944B8"/>
    <w:pPr>
      <w:spacing w:after="0" w:line="240" w:lineRule="auto"/>
    </w:pPr>
  </w:style>
  <w:style w:type="character" w:styleId="TextodoEspaoReservado">
    <w:name w:val="Placeholder Text"/>
    <w:basedOn w:val="Fontepargpadro"/>
    <w:uiPriority w:val="99"/>
    <w:semiHidden/>
    <w:rsid w:val="004E70D3"/>
    <w:rPr>
      <w:color w:val="808080"/>
    </w:rPr>
  </w:style>
  <w:style w:type="paragraph" w:styleId="PargrafodaLista">
    <w:name w:val="List Paragraph"/>
    <w:basedOn w:val="Normal"/>
    <w:uiPriority w:val="34"/>
    <w:qFormat/>
    <w:rsid w:val="00D151D8"/>
    <w:pPr>
      <w:ind w:left="720"/>
      <w:contextualSpacing/>
    </w:pPr>
  </w:style>
  <w:style w:type="character" w:styleId="Hyperlink">
    <w:name w:val="Hyperlink"/>
    <w:basedOn w:val="Fontepargpadro"/>
    <w:uiPriority w:val="99"/>
    <w:unhideWhenUsed/>
    <w:rsid w:val="000A3F58"/>
    <w:rPr>
      <w:color w:val="0563C1" w:themeColor="hyperlink"/>
      <w:u w:val="single"/>
    </w:rPr>
  </w:style>
  <w:style w:type="character" w:styleId="MenoPendente">
    <w:name w:val="Unresolved Mention"/>
    <w:basedOn w:val="Fontepargpadro"/>
    <w:uiPriority w:val="99"/>
    <w:semiHidden/>
    <w:unhideWhenUsed/>
    <w:rsid w:val="000A3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80681">
      <w:bodyDiv w:val="1"/>
      <w:marLeft w:val="0"/>
      <w:marRight w:val="0"/>
      <w:marTop w:val="0"/>
      <w:marBottom w:val="0"/>
      <w:divBdr>
        <w:top w:val="none" w:sz="0" w:space="0" w:color="auto"/>
        <w:left w:val="none" w:sz="0" w:space="0" w:color="auto"/>
        <w:bottom w:val="none" w:sz="0" w:space="0" w:color="auto"/>
        <w:right w:val="none" w:sz="0" w:space="0" w:color="auto"/>
      </w:divBdr>
    </w:div>
    <w:div w:id="62410377">
      <w:bodyDiv w:val="1"/>
      <w:marLeft w:val="0"/>
      <w:marRight w:val="0"/>
      <w:marTop w:val="0"/>
      <w:marBottom w:val="0"/>
      <w:divBdr>
        <w:top w:val="none" w:sz="0" w:space="0" w:color="auto"/>
        <w:left w:val="none" w:sz="0" w:space="0" w:color="auto"/>
        <w:bottom w:val="none" w:sz="0" w:space="0" w:color="auto"/>
        <w:right w:val="none" w:sz="0" w:space="0" w:color="auto"/>
      </w:divBdr>
    </w:div>
    <w:div w:id="66726795">
      <w:bodyDiv w:val="1"/>
      <w:marLeft w:val="0"/>
      <w:marRight w:val="0"/>
      <w:marTop w:val="0"/>
      <w:marBottom w:val="0"/>
      <w:divBdr>
        <w:top w:val="none" w:sz="0" w:space="0" w:color="auto"/>
        <w:left w:val="none" w:sz="0" w:space="0" w:color="auto"/>
        <w:bottom w:val="none" w:sz="0" w:space="0" w:color="auto"/>
        <w:right w:val="none" w:sz="0" w:space="0" w:color="auto"/>
      </w:divBdr>
    </w:div>
    <w:div w:id="108088267">
      <w:bodyDiv w:val="1"/>
      <w:marLeft w:val="0"/>
      <w:marRight w:val="0"/>
      <w:marTop w:val="0"/>
      <w:marBottom w:val="0"/>
      <w:divBdr>
        <w:top w:val="none" w:sz="0" w:space="0" w:color="auto"/>
        <w:left w:val="none" w:sz="0" w:space="0" w:color="auto"/>
        <w:bottom w:val="none" w:sz="0" w:space="0" w:color="auto"/>
        <w:right w:val="none" w:sz="0" w:space="0" w:color="auto"/>
      </w:divBdr>
    </w:div>
    <w:div w:id="159976614">
      <w:bodyDiv w:val="1"/>
      <w:marLeft w:val="0"/>
      <w:marRight w:val="0"/>
      <w:marTop w:val="0"/>
      <w:marBottom w:val="0"/>
      <w:divBdr>
        <w:top w:val="none" w:sz="0" w:space="0" w:color="auto"/>
        <w:left w:val="none" w:sz="0" w:space="0" w:color="auto"/>
        <w:bottom w:val="none" w:sz="0" w:space="0" w:color="auto"/>
        <w:right w:val="none" w:sz="0" w:space="0" w:color="auto"/>
      </w:divBdr>
      <w:divsChild>
        <w:div w:id="1969234676">
          <w:marLeft w:val="547"/>
          <w:marRight w:val="0"/>
          <w:marTop w:val="0"/>
          <w:marBottom w:val="0"/>
          <w:divBdr>
            <w:top w:val="none" w:sz="0" w:space="0" w:color="auto"/>
            <w:left w:val="none" w:sz="0" w:space="0" w:color="auto"/>
            <w:bottom w:val="none" w:sz="0" w:space="0" w:color="auto"/>
            <w:right w:val="none" w:sz="0" w:space="0" w:color="auto"/>
          </w:divBdr>
        </w:div>
      </w:divsChild>
    </w:div>
    <w:div w:id="239947221">
      <w:bodyDiv w:val="1"/>
      <w:marLeft w:val="0"/>
      <w:marRight w:val="0"/>
      <w:marTop w:val="0"/>
      <w:marBottom w:val="0"/>
      <w:divBdr>
        <w:top w:val="none" w:sz="0" w:space="0" w:color="auto"/>
        <w:left w:val="none" w:sz="0" w:space="0" w:color="auto"/>
        <w:bottom w:val="none" w:sz="0" w:space="0" w:color="auto"/>
        <w:right w:val="none" w:sz="0" w:space="0" w:color="auto"/>
      </w:divBdr>
    </w:div>
    <w:div w:id="313681899">
      <w:bodyDiv w:val="1"/>
      <w:marLeft w:val="0"/>
      <w:marRight w:val="0"/>
      <w:marTop w:val="0"/>
      <w:marBottom w:val="0"/>
      <w:divBdr>
        <w:top w:val="none" w:sz="0" w:space="0" w:color="auto"/>
        <w:left w:val="none" w:sz="0" w:space="0" w:color="auto"/>
        <w:bottom w:val="none" w:sz="0" w:space="0" w:color="auto"/>
        <w:right w:val="none" w:sz="0" w:space="0" w:color="auto"/>
      </w:divBdr>
    </w:div>
    <w:div w:id="389770511">
      <w:bodyDiv w:val="1"/>
      <w:marLeft w:val="0"/>
      <w:marRight w:val="0"/>
      <w:marTop w:val="0"/>
      <w:marBottom w:val="0"/>
      <w:divBdr>
        <w:top w:val="none" w:sz="0" w:space="0" w:color="auto"/>
        <w:left w:val="none" w:sz="0" w:space="0" w:color="auto"/>
        <w:bottom w:val="none" w:sz="0" w:space="0" w:color="auto"/>
        <w:right w:val="none" w:sz="0" w:space="0" w:color="auto"/>
      </w:divBdr>
    </w:div>
    <w:div w:id="400564691">
      <w:bodyDiv w:val="1"/>
      <w:marLeft w:val="0"/>
      <w:marRight w:val="0"/>
      <w:marTop w:val="0"/>
      <w:marBottom w:val="0"/>
      <w:divBdr>
        <w:top w:val="none" w:sz="0" w:space="0" w:color="auto"/>
        <w:left w:val="none" w:sz="0" w:space="0" w:color="auto"/>
        <w:bottom w:val="none" w:sz="0" w:space="0" w:color="auto"/>
        <w:right w:val="none" w:sz="0" w:space="0" w:color="auto"/>
      </w:divBdr>
    </w:div>
    <w:div w:id="425611028">
      <w:bodyDiv w:val="1"/>
      <w:marLeft w:val="0"/>
      <w:marRight w:val="0"/>
      <w:marTop w:val="0"/>
      <w:marBottom w:val="0"/>
      <w:divBdr>
        <w:top w:val="none" w:sz="0" w:space="0" w:color="auto"/>
        <w:left w:val="none" w:sz="0" w:space="0" w:color="auto"/>
        <w:bottom w:val="none" w:sz="0" w:space="0" w:color="auto"/>
        <w:right w:val="none" w:sz="0" w:space="0" w:color="auto"/>
      </w:divBdr>
    </w:div>
    <w:div w:id="438065230">
      <w:bodyDiv w:val="1"/>
      <w:marLeft w:val="0"/>
      <w:marRight w:val="0"/>
      <w:marTop w:val="0"/>
      <w:marBottom w:val="0"/>
      <w:divBdr>
        <w:top w:val="none" w:sz="0" w:space="0" w:color="auto"/>
        <w:left w:val="none" w:sz="0" w:space="0" w:color="auto"/>
        <w:bottom w:val="none" w:sz="0" w:space="0" w:color="auto"/>
        <w:right w:val="none" w:sz="0" w:space="0" w:color="auto"/>
      </w:divBdr>
    </w:div>
    <w:div w:id="447555606">
      <w:bodyDiv w:val="1"/>
      <w:marLeft w:val="0"/>
      <w:marRight w:val="0"/>
      <w:marTop w:val="0"/>
      <w:marBottom w:val="0"/>
      <w:divBdr>
        <w:top w:val="none" w:sz="0" w:space="0" w:color="auto"/>
        <w:left w:val="none" w:sz="0" w:space="0" w:color="auto"/>
        <w:bottom w:val="none" w:sz="0" w:space="0" w:color="auto"/>
        <w:right w:val="none" w:sz="0" w:space="0" w:color="auto"/>
      </w:divBdr>
    </w:div>
    <w:div w:id="452094513">
      <w:bodyDiv w:val="1"/>
      <w:marLeft w:val="0"/>
      <w:marRight w:val="0"/>
      <w:marTop w:val="0"/>
      <w:marBottom w:val="0"/>
      <w:divBdr>
        <w:top w:val="none" w:sz="0" w:space="0" w:color="auto"/>
        <w:left w:val="none" w:sz="0" w:space="0" w:color="auto"/>
        <w:bottom w:val="none" w:sz="0" w:space="0" w:color="auto"/>
        <w:right w:val="none" w:sz="0" w:space="0" w:color="auto"/>
      </w:divBdr>
    </w:div>
    <w:div w:id="620694133">
      <w:bodyDiv w:val="1"/>
      <w:marLeft w:val="0"/>
      <w:marRight w:val="0"/>
      <w:marTop w:val="0"/>
      <w:marBottom w:val="0"/>
      <w:divBdr>
        <w:top w:val="none" w:sz="0" w:space="0" w:color="auto"/>
        <w:left w:val="none" w:sz="0" w:space="0" w:color="auto"/>
        <w:bottom w:val="none" w:sz="0" w:space="0" w:color="auto"/>
        <w:right w:val="none" w:sz="0" w:space="0" w:color="auto"/>
      </w:divBdr>
      <w:divsChild>
        <w:div w:id="756444595">
          <w:marLeft w:val="547"/>
          <w:marRight w:val="0"/>
          <w:marTop w:val="0"/>
          <w:marBottom w:val="0"/>
          <w:divBdr>
            <w:top w:val="none" w:sz="0" w:space="0" w:color="auto"/>
            <w:left w:val="none" w:sz="0" w:space="0" w:color="auto"/>
            <w:bottom w:val="none" w:sz="0" w:space="0" w:color="auto"/>
            <w:right w:val="none" w:sz="0" w:space="0" w:color="auto"/>
          </w:divBdr>
        </w:div>
      </w:divsChild>
    </w:div>
    <w:div w:id="684210389">
      <w:bodyDiv w:val="1"/>
      <w:marLeft w:val="0"/>
      <w:marRight w:val="0"/>
      <w:marTop w:val="0"/>
      <w:marBottom w:val="0"/>
      <w:divBdr>
        <w:top w:val="none" w:sz="0" w:space="0" w:color="auto"/>
        <w:left w:val="none" w:sz="0" w:space="0" w:color="auto"/>
        <w:bottom w:val="none" w:sz="0" w:space="0" w:color="auto"/>
        <w:right w:val="none" w:sz="0" w:space="0" w:color="auto"/>
      </w:divBdr>
    </w:div>
    <w:div w:id="876966367">
      <w:bodyDiv w:val="1"/>
      <w:marLeft w:val="0"/>
      <w:marRight w:val="0"/>
      <w:marTop w:val="0"/>
      <w:marBottom w:val="0"/>
      <w:divBdr>
        <w:top w:val="none" w:sz="0" w:space="0" w:color="auto"/>
        <w:left w:val="none" w:sz="0" w:space="0" w:color="auto"/>
        <w:bottom w:val="none" w:sz="0" w:space="0" w:color="auto"/>
        <w:right w:val="none" w:sz="0" w:space="0" w:color="auto"/>
      </w:divBdr>
    </w:div>
    <w:div w:id="933443772">
      <w:bodyDiv w:val="1"/>
      <w:marLeft w:val="0"/>
      <w:marRight w:val="0"/>
      <w:marTop w:val="0"/>
      <w:marBottom w:val="0"/>
      <w:divBdr>
        <w:top w:val="none" w:sz="0" w:space="0" w:color="auto"/>
        <w:left w:val="none" w:sz="0" w:space="0" w:color="auto"/>
        <w:bottom w:val="none" w:sz="0" w:space="0" w:color="auto"/>
        <w:right w:val="none" w:sz="0" w:space="0" w:color="auto"/>
      </w:divBdr>
    </w:div>
    <w:div w:id="939416471">
      <w:bodyDiv w:val="1"/>
      <w:marLeft w:val="0"/>
      <w:marRight w:val="0"/>
      <w:marTop w:val="0"/>
      <w:marBottom w:val="0"/>
      <w:divBdr>
        <w:top w:val="none" w:sz="0" w:space="0" w:color="auto"/>
        <w:left w:val="none" w:sz="0" w:space="0" w:color="auto"/>
        <w:bottom w:val="none" w:sz="0" w:space="0" w:color="auto"/>
        <w:right w:val="none" w:sz="0" w:space="0" w:color="auto"/>
      </w:divBdr>
    </w:div>
    <w:div w:id="1008213207">
      <w:bodyDiv w:val="1"/>
      <w:marLeft w:val="0"/>
      <w:marRight w:val="0"/>
      <w:marTop w:val="0"/>
      <w:marBottom w:val="0"/>
      <w:divBdr>
        <w:top w:val="none" w:sz="0" w:space="0" w:color="auto"/>
        <w:left w:val="none" w:sz="0" w:space="0" w:color="auto"/>
        <w:bottom w:val="none" w:sz="0" w:space="0" w:color="auto"/>
        <w:right w:val="none" w:sz="0" w:space="0" w:color="auto"/>
      </w:divBdr>
    </w:div>
    <w:div w:id="1036153502">
      <w:bodyDiv w:val="1"/>
      <w:marLeft w:val="0"/>
      <w:marRight w:val="0"/>
      <w:marTop w:val="0"/>
      <w:marBottom w:val="0"/>
      <w:divBdr>
        <w:top w:val="none" w:sz="0" w:space="0" w:color="auto"/>
        <w:left w:val="none" w:sz="0" w:space="0" w:color="auto"/>
        <w:bottom w:val="none" w:sz="0" w:space="0" w:color="auto"/>
        <w:right w:val="none" w:sz="0" w:space="0" w:color="auto"/>
      </w:divBdr>
      <w:divsChild>
        <w:div w:id="1114321585">
          <w:marLeft w:val="0"/>
          <w:marRight w:val="0"/>
          <w:marTop w:val="0"/>
          <w:marBottom w:val="0"/>
          <w:divBdr>
            <w:top w:val="none" w:sz="0" w:space="0" w:color="auto"/>
            <w:left w:val="none" w:sz="0" w:space="0" w:color="auto"/>
            <w:bottom w:val="none" w:sz="0" w:space="0" w:color="auto"/>
            <w:right w:val="none" w:sz="0" w:space="0" w:color="auto"/>
          </w:divBdr>
        </w:div>
        <w:div w:id="1138182568">
          <w:marLeft w:val="0"/>
          <w:marRight w:val="0"/>
          <w:marTop w:val="0"/>
          <w:marBottom w:val="0"/>
          <w:divBdr>
            <w:top w:val="none" w:sz="0" w:space="0" w:color="auto"/>
            <w:left w:val="none" w:sz="0" w:space="0" w:color="auto"/>
            <w:bottom w:val="none" w:sz="0" w:space="0" w:color="auto"/>
            <w:right w:val="none" w:sz="0" w:space="0" w:color="auto"/>
          </w:divBdr>
        </w:div>
      </w:divsChild>
    </w:div>
    <w:div w:id="1111239204">
      <w:bodyDiv w:val="1"/>
      <w:marLeft w:val="0"/>
      <w:marRight w:val="0"/>
      <w:marTop w:val="0"/>
      <w:marBottom w:val="0"/>
      <w:divBdr>
        <w:top w:val="none" w:sz="0" w:space="0" w:color="auto"/>
        <w:left w:val="none" w:sz="0" w:space="0" w:color="auto"/>
        <w:bottom w:val="none" w:sz="0" w:space="0" w:color="auto"/>
        <w:right w:val="none" w:sz="0" w:space="0" w:color="auto"/>
      </w:divBdr>
    </w:div>
    <w:div w:id="1146169873">
      <w:bodyDiv w:val="1"/>
      <w:marLeft w:val="0"/>
      <w:marRight w:val="0"/>
      <w:marTop w:val="0"/>
      <w:marBottom w:val="0"/>
      <w:divBdr>
        <w:top w:val="none" w:sz="0" w:space="0" w:color="auto"/>
        <w:left w:val="none" w:sz="0" w:space="0" w:color="auto"/>
        <w:bottom w:val="none" w:sz="0" w:space="0" w:color="auto"/>
        <w:right w:val="none" w:sz="0" w:space="0" w:color="auto"/>
      </w:divBdr>
    </w:div>
    <w:div w:id="1179661328">
      <w:bodyDiv w:val="1"/>
      <w:marLeft w:val="0"/>
      <w:marRight w:val="0"/>
      <w:marTop w:val="0"/>
      <w:marBottom w:val="0"/>
      <w:divBdr>
        <w:top w:val="none" w:sz="0" w:space="0" w:color="auto"/>
        <w:left w:val="none" w:sz="0" w:space="0" w:color="auto"/>
        <w:bottom w:val="none" w:sz="0" w:space="0" w:color="auto"/>
        <w:right w:val="none" w:sz="0" w:space="0" w:color="auto"/>
      </w:divBdr>
    </w:div>
    <w:div w:id="1204367990">
      <w:bodyDiv w:val="1"/>
      <w:marLeft w:val="0"/>
      <w:marRight w:val="0"/>
      <w:marTop w:val="0"/>
      <w:marBottom w:val="0"/>
      <w:divBdr>
        <w:top w:val="none" w:sz="0" w:space="0" w:color="auto"/>
        <w:left w:val="none" w:sz="0" w:space="0" w:color="auto"/>
        <w:bottom w:val="none" w:sz="0" w:space="0" w:color="auto"/>
        <w:right w:val="none" w:sz="0" w:space="0" w:color="auto"/>
      </w:divBdr>
    </w:div>
    <w:div w:id="1214342777">
      <w:bodyDiv w:val="1"/>
      <w:marLeft w:val="0"/>
      <w:marRight w:val="0"/>
      <w:marTop w:val="0"/>
      <w:marBottom w:val="0"/>
      <w:divBdr>
        <w:top w:val="none" w:sz="0" w:space="0" w:color="auto"/>
        <w:left w:val="none" w:sz="0" w:space="0" w:color="auto"/>
        <w:bottom w:val="none" w:sz="0" w:space="0" w:color="auto"/>
        <w:right w:val="none" w:sz="0" w:space="0" w:color="auto"/>
      </w:divBdr>
    </w:div>
    <w:div w:id="1310936013">
      <w:bodyDiv w:val="1"/>
      <w:marLeft w:val="0"/>
      <w:marRight w:val="0"/>
      <w:marTop w:val="0"/>
      <w:marBottom w:val="0"/>
      <w:divBdr>
        <w:top w:val="none" w:sz="0" w:space="0" w:color="auto"/>
        <w:left w:val="none" w:sz="0" w:space="0" w:color="auto"/>
        <w:bottom w:val="none" w:sz="0" w:space="0" w:color="auto"/>
        <w:right w:val="none" w:sz="0" w:space="0" w:color="auto"/>
      </w:divBdr>
    </w:div>
    <w:div w:id="1363823025">
      <w:bodyDiv w:val="1"/>
      <w:marLeft w:val="0"/>
      <w:marRight w:val="0"/>
      <w:marTop w:val="0"/>
      <w:marBottom w:val="0"/>
      <w:divBdr>
        <w:top w:val="none" w:sz="0" w:space="0" w:color="auto"/>
        <w:left w:val="none" w:sz="0" w:space="0" w:color="auto"/>
        <w:bottom w:val="none" w:sz="0" w:space="0" w:color="auto"/>
        <w:right w:val="none" w:sz="0" w:space="0" w:color="auto"/>
      </w:divBdr>
    </w:div>
    <w:div w:id="1454447254">
      <w:bodyDiv w:val="1"/>
      <w:marLeft w:val="0"/>
      <w:marRight w:val="0"/>
      <w:marTop w:val="0"/>
      <w:marBottom w:val="0"/>
      <w:divBdr>
        <w:top w:val="none" w:sz="0" w:space="0" w:color="auto"/>
        <w:left w:val="none" w:sz="0" w:space="0" w:color="auto"/>
        <w:bottom w:val="none" w:sz="0" w:space="0" w:color="auto"/>
        <w:right w:val="none" w:sz="0" w:space="0" w:color="auto"/>
      </w:divBdr>
    </w:div>
    <w:div w:id="1531605115">
      <w:bodyDiv w:val="1"/>
      <w:marLeft w:val="0"/>
      <w:marRight w:val="0"/>
      <w:marTop w:val="0"/>
      <w:marBottom w:val="0"/>
      <w:divBdr>
        <w:top w:val="none" w:sz="0" w:space="0" w:color="auto"/>
        <w:left w:val="none" w:sz="0" w:space="0" w:color="auto"/>
        <w:bottom w:val="none" w:sz="0" w:space="0" w:color="auto"/>
        <w:right w:val="none" w:sz="0" w:space="0" w:color="auto"/>
      </w:divBdr>
    </w:div>
    <w:div w:id="1558661401">
      <w:bodyDiv w:val="1"/>
      <w:marLeft w:val="0"/>
      <w:marRight w:val="0"/>
      <w:marTop w:val="0"/>
      <w:marBottom w:val="0"/>
      <w:divBdr>
        <w:top w:val="none" w:sz="0" w:space="0" w:color="auto"/>
        <w:left w:val="none" w:sz="0" w:space="0" w:color="auto"/>
        <w:bottom w:val="none" w:sz="0" w:space="0" w:color="auto"/>
        <w:right w:val="none" w:sz="0" w:space="0" w:color="auto"/>
      </w:divBdr>
    </w:div>
    <w:div w:id="1558855299">
      <w:bodyDiv w:val="1"/>
      <w:marLeft w:val="0"/>
      <w:marRight w:val="0"/>
      <w:marTop w:val="0"/>
      <w:marBottom w:val="0"/>
      <w:divBdr>
        <w:top w:val="none" w:sz="0" w:space="0" w:color="auto"/>
        <w:left w:val="none" w:sz="0" w:space="0" w:color="auto"/>
        <w:bottom w:val="none" w:sz="0" w:space="0" w:color="auto"/>
        <w:right w:val="none" w:sz="0" w:space="0" w:color="auto"/>
      </w:divBdr>
    </w:div>
    <w:div w:id="1572499210">
      <w:bodyDiv w:val="1"/>
      <w:marLeft w:val="0"/>
      <w:marRight w:val="0"/>
      <w:marTop w:val="0"/>
      <w:marBottom w:val="0"/>
      <w:divBdr>
        <w:top w:val="none" w:sz="0" w:space="0" w:color="auto"/>
        <w:left w:val="none" w:sz="0" w:space="0" w:color="auto"/>
        <w:bottom w:val="none" w:sz="0" w:space="0" w:color="auto"/>
        <w:right w:val="none" w:sz="0" w:space="0" w:color="auto"/>
      </w:divBdr>
    </w:div>
    <w:div w:id="1620330398">
      <w:bodyDiv w:val="1"/>
      <w:marLeft w:val="0"/>
      <w:marRight w:val="0"/>
      <w:marTop w:val="0"/>
      <w:marBottom w:val="0"/>
      <w:divBdr>
        <w:top w:val="none" w:sz="0" w:space="0" w:color="auto"/>
        <w:left w:val="none" w:sz="0" w:space="0" w:color="auto"/>
        <w:bottom w:val="none" w:sz="0" w:space="0" w:color="auto"/>
        <w:right w:val="none" w:sz="0" w:space="0" w:color="auto"/>
      </w:divBdr>
    </w:div>
    <w:div w:id="1693844184">
      <w:bodyDiv w:val="1"/>
      <w:marLeft w:val="0"/>
      <w:marRight w:val="0"/>
      <w:marTop w:val="0"/>
      <w:marBottom w:val="0"/>
      <w:divBdr>
        <w:top w:val="none" w:sz="0" w:space="0" w:color="auto"/>
        <w:left w:val="none" w:sz="0" w:space="0" w:color="auto"/>
        <w:bottom w:val="none" w:sz="0" w:space="0" w:color="auto"/>
        <w:right w:val="none" w:sz="0" w:space="0" w:color="auto"/>
      </w:divBdr>
    </w:div>
    <w:div w:id="1847135028">
      <w:bodyDiv w:val="1"/>
      <w:marLeft w:val="0"/>
      <w:marRight w:val="0"/>
      <w:marTop w:val="0"/>
      <w:marBottom w:val="0"/>
      <w:divBdr>
        <w:top w:val="none" w:sz="0" w:space="0" w:color="auto"/>
        <w:left w:val="none" w:sz="0" w:space="0" w:color="auto"/>
        <w:bottom w:val="none" w:sz="0" w:space="0" w:color="auto"/>
        <w:right w:val="none" w:sz="0" w:space="0" w:color="auto"/>
      </w:divBdr>
    </w:div>
    <w:div w:id="1848665868">
      <w:bodyDiv w:val="1"/>
      <w:marLeft w:val="0"/>
      <w:marRight w:val="0"/>
      <w:marTop w:val="0"/>
      <w:marBottom w:val="0"/>
      <w:divBdr>
        <w:top w:val="none" w:sz="0" w:space="0" w:color="auto"/>
        <w:left w:val="none" w:sz="0" w:space="0" w:color="auto"/>
        <w:bottom w:val="none" w:sz="0" w:space="0" w:color="auto"/>
        <w:right w:val="none" w:sz="0" w:space="0" w:color="auto"/>
      </w:divBdr>
    </w:div>
    <w:div w:id="1873228804">
      <w:bodyDiv w:val="1"/>
      <w:marLeft w:val="0"/>
      <w:marRight w:val="0"/>
      <w:marTop w:val="0"/>
      <w:marBottom w:val="0"/>
      <w:divBdr>
        <w:top w:val="none" w:sz="0" w:space="0" w:color="auto"/>
        <w:left w:val="none" w:sz="0" w:space="0" w:color="auto"/>
        <w:bottom w:val="none" w:sz="0" w:space="0" w:color="auto"/>
        <w:right w:val="none" w:sz="0" w:space="0" w:color="auto"/>
      </w:divBdr>
    </w:div>
    <w:div w:id="1924952776">
      <w:bodyDiv w:val="1"/>
      <w:marLeft w:val="0"/>
      <w:marRight w:val="0"/>
      <w:marTop w:val="0"/>
      <w:marBottom w:val="0"/>
      <w:divBdr>
        <w:top w:val="none" w:sz="0" w:space="0" w:color="auto"/>
        <w:left w:val="none" w:sz="0" w:space="0" w:color="auto"/>
        <w:bottom w:val="none" w:sz="0" w:space="0" w:color="auto"/>
        <w:right w:val="none" w:sz="0" w:space="0" w:color="auto"/>
      </w:divBdr>
    </w:div>
    <w:div w:id="2089695049">
      <w:bodyDiv w:val="1"/>
      <w:marLeft w:val="0"/>
      <w:marRight w:val="0"/>
      <w:marTop w:val="0"/>
      <w:marBottom w:val="0"/>
      <w:divBdr>
        <w:top w:val="none" w:sz="0" w:space="0" w:color="auto"/>
        <w:left w:val="none" w:sz="0" w:space="0" w:color="auto"/>
        <w:bottom w:val="none" w:sz="0" w:space="0" w:color="auto"/>
        <w:right w:val="none" w:sz="0" w:space="0" w:color="auto"/>
      </w:divBdr>
    </w:div>
    <w:div w:id="2120564349">
      <w:bodyDiv w:val="1"/>
      <w:marLeft w:val="0"/>
      <w:marRight w:val="0"/>
      <w:marTop w:val="0"/>
      <w:marBottom w:val="0"/>
      <w:divBdr>
        <w:top w:val="none" w:sz="0" w:space="0" w:color="auto"/>
        <w:left w:val="none" w:sz="0" w:space="0" w:color="auto"/>
        <w:bottom w:val="none" w:sz="0" w:space="0" w:color="auto"/>
        <w:right w:val="none" w:sz="0" w:space="0" w:color="auto"/>
      </w:divBdr>
    </w:div>
    <w:div w:id="21318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3B5A2-A1C8-4CBF-9482-9922CD37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25</Pages>
  <Words>31879</Words>
  <Characters>172150</Characters>
  <Application>Microsoft Office Word</Application>
  <DocSecurity>0</DocSecurity>
  <Lines>1434</Lines>
  <Paragraphs>407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R</dc:creator>
  <cp:keywords/>
  <dc:description/>
  <cp:lastModifiedBy>Aline Richter</cp:lastModifiedBy>
  <cp:revision>8</cp:revision>
  <dcterms:created xsi:type="dcterms:W3CDTF">2020-09-22T13:20:00Z</dcterms:created>
  <dcterms:modified xsi:type="dcterms:W3CDTF">2021-04-13T14:29:00Z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http://www.zotero.org/styles/functional-ecology</vt:lpwstr>
  </property>
  <property fmtid="{D5CDD505-2E9C-101B-9397-08002B2CF9AE}" pid="14" name="Mendeley Recent Style Name 5_1">
    <vt:lpwstr>Functional Ecology</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http://www.zotero.org/styles/journal-of-animal-ecology</vt:lpwstr>
  </property>
  <property fmtid="{D5CDD505-2E9C-101B-9397-08002B2CF9AE}" pid="18" name="Mendeley Recent Style Name 7_1">
    <vt:lpwstr>Journal of Animal Ecology</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http://www.zotero.org/styles/oikos</vt:lpwstr>
  </property>
  <property fmtid="{D5CDD505-2E9C-101B-9397-08002B2CF9AE}" pid="22" name="Mendeley Recent Style Name 9_1">
    <vt:lpwstr>Oikos</vt:lpwstr>
  </property>
  <property fmtid="{D5CDD505-2E9C-101B-9397-08002B2CF9AE}" pid="23" name="Mendeley Unique User Id_1">
    <vt:lpwstr>4b16cf78-815d-3c4c-ba6b-5a1e41a7e076</vt:lpwstr>
  </property>
  <property fmtid="{D5CDD505-2E9C-101B-9397-08002B2CF9AE}" pid="24" name="Mendeley Citation Style_1">
    <vt:lpwstr>http://www.zotero.org/styles/functional-ecology</vt:lpwstr>
  </property>
</Properties>
</file>